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20D5" w14:textId="264EBEE4" w:rsidR="00471159" w:rsidRPr="00F76A0E" w:rsidRDefault="00926509">
      <w:pPr>
        <w:pStyle w:val="P68B1DB1-Normal1"/>
        <w:jc w:val="center"/>
        <w:rPr>
          <w:szCs w:val="48"/>
          <w:lang w:val="en-GB"/>
        </w:rPr>
      </w:pPr>
      <w:r w:rsidRPr="00717011">
        <w:rPr>
          <w:lang w:val="en-GB"/>
        </w:rPr>
        <w:t xml:space="preserve"> </w:t>
      </w:r>
      <w:r w:rsidR="00717011" w:rsidRPr="00F76A0E">
        <w:rPr>
          <w:lang w:val="en-GB"/>
        </w:rPr>
        <w:t>Prescription Search Support</w:t>
      </w:r>
      <w:r w:rsidRPr="00F76A0E">
        <w:rPr>
          <w:lang w:val="en-GB"/>
        </w:rPr>
        <w:t xml:space="preserve"> </w:t>
      </w:r>
      <w:proofErr w:type="spellStart"/>
      <w:r w:rsidRPr="00F76A0E">
        <w:rPr>
          <w:lang w:val="en-GB"/>
        </w:rPr>
        <w:t>Antimicrobiens</w:t>
      </w:r>
      <w:proofErr w:type="spellEnd"/>
      <w:r w:rsidRPr="00F76A0E">
        <w:rPr>
          <w:lang w:val="en-GB"/>
        </w:rPr>
        <w:t xml:space="preserve"> — </w:t>
      </w:r>
      <w:r w:rsidR="00717011" w:rsidRPr="00F76A0E">
        <w:rPr>
          <w:lang w:val="en-GB"/>
        </w:rPr>
        <w:t>Business Rules</w:t>
      </w:r>
    </w:p>
    <w:p w14:paraId="2EB97255" w14:textId="77777777" w:rsidR="00471159" w:rsidRPr="00F76A0E" w:rsidRDefault="00471159">
      <w:pPr>
        <w:rPr>
          <w:lang w:val="en-GB"/>
        </w:rPr>
      </w:pPr>
    </w:p>
    <w:p w14:paraId="71688982" w14:textId="77777777" w:rsidR="00471159" w:rsidRPr="00F76A0E" w:rsidRDefault="00471159">
      <w:pPr>
        <w:rPr>
          <w:lang w:val="en-GB"/>
        </w:rPr>
      </w:pPr>
    </w:p>
    <w:p w14:paraId="52702A06" w14:textId="77777777" w:rsidR="00471159" w:rsidRPr="00F76A0E" w:rsidRDefault="00471159">
      <w:pPr>
        <w:rPr>
          <w:lang w:val="en-GB"/>
        </w:rPr>
      </w:pPr>
    </w:p>
    <w:p w14:paraId="3409144D" w14:textId="26094728" w:rsidR="00471159" w:rsidRPr="00F76A0E" w:rsidRDefault="00505018">
      <w:pPr>
        <w:pStyle w:val="P68B1DB1-Normal2"/>
      </w:pPr>
      <w:r w:rsidRPr="00F76A0E">
        <w:t>Version du document</w:t>
      </w:r>
    </w:p>
    <w:p w14:paraId="5B5CABEE" w14:textId="77777777" w:rsidR="00471159" w:rsidRPr="00F76A0E" w:rsidRDefault="00471159"/>
    <w:tbl>
      <w:tblPr>
        <w:tblStyle w:val="TableGrid"/>
        <w:tblW w:w="8613" w:type="dxa"/>
        <w:tblLook w:val="04A0" w:firstRow="1" w:lastRow="0" w:firstColumn="1" w:lastColumn="0" w:noHBand="0" w:noVBand="1"/>
      </w:tblPr>
      <w:tblGrid>
        <w:gridCol w:w="959"/>
        <w:gridCol w:w="1182"/>
        <w:gridCol w:w="6472"/>
      </w:tblGrid>
      <w:tr w:rsidR="00471159" w:rsidRPr="00F76A0E" w14:paraId="4D0C44E1" w14:textId="77777777">
        <w:tc>
          <w:tcPr>
            <w:tcW w:w="959" w:type="dxa"/>
            <w:shd w:val="clear" w:color="auto" w:fill="8DB3E2"/>
          </w:tcPr>
          <w:p w14:paraId="0D3CC120" w14:textId="77777777" w:rsidR="00471159" w:rsidRPr="00F76A0E" w:rsidRDefault="00926509">
            <w:r w:rsidRPr="00F76A0E">
              <w:t>Version</w:t>
            </w:r>
          </w:p>
        </w:tc>
        <w:tc>
          <w:tcPr>
            <w:tcW w:w="1182" w:type="dxa"/>
            <w:shd w:val="clear" w:color="auto" w:fill="8DB3E2"/>
          </w:tcPr>
          <w:p w14:paraId="6EC99F2C" w14:textId="0F6EC9C5" w:rsidR="00471159" w:rsidRPr="00F76A0E" w:rsidRDefault="00FC326F">
            <w:r w:rsidRPr="00F76A0E">
              <w:t>Date</w:t>
            </w:r>
          </w:p>
        </w:tc>
        <w:tc>
          <w:tcPr>
            <w:tcW w:w="6472" w:type="dxa"/>
            <w:shd w:val="clear" w:color="auto" w:fill="8DB3E2"/>
          </w:tcPr>
          <w:p w14:paraId="47EC3DD1" w14:textId="305508D2" w:rsidR="00471159" w:rsidRPr="00F76A0E" w:rsidRDefault="00926509">
            <w:r w:rsidRPr="00F76A0E">
              <w:t>Distribué à</w:t>
            </w:r>
          </w:p>
        </w:tc>
      </w:tr>
      <w:tr w:rsidR="00E30FD4" w:rsidRPr="00F76A0E" w14:paraId="5ACE047C" w14:textId="77777777">
        <w:tc>
          <w:tcPr>
            <w:tcW w:w="959" w:type="dxa"/>
          </w:tcPr>
          <w:p w14:paraId="6ABB504A" w14:textId="170C0F1F" w:rsidR="00E30FD4" w:rsidRPr="00F76A0E" w:rsidRDefault="00E30FD4" w:rsidP="00E30FD4">
            <w:r w:rsidRPr="00F76A0E">
              <w:t>1.</w:t>
            </w:r>
            <w:r w:rsidR="00DB5435">
              <w:t>2</w:t>
            </w:r>
          </w:p>
        </w:tc>
        <w:tc>
          <w:tcPr>
            <w:tcW w:w="1182" w:type="dxa"/>
          </w:tcPr>
          <w:p w14:paraId="2F041DF2" w14:textId="1BA9A3D1" w:rsidR="00E30FD4" w:rsidRPr="00F76A0E" w:rsidRDefault="005F09E8" w:rsidP="00E30FD4">
            <w:r>
              <w:t>05</w:t>
            </w:r>
            <w:r w:rsidR="00E30FD4" w:rsidRPr="00F76A0E">
              <w:t>/</w:t>
            </w:r>
            <w:r>
              <w:t>06</w:t>
            </w:r>
            <w:r w:rsidR="00E30FD4" w:rsidRPr="00F76A0E">
              <w:t>/2025</w:t>
            </w:r>
          </w:p>
        </w:tc>
        <w:tc>
          <w:tcPr>
            <w:tcW w:w="6472" w:type="dxa"/>
          </w:tcPr>
          <w:p w14:paraId="4BFD9871" w14:textId="0ABED2B8" w:rsidR="00E30FD4" w:rsidRPr="00F76A0E" w:rsidRDefault="00E30FD4" w:rsidP="00E30FD4">
            <w:r w:rsidRPr="00F76A0E">
              <w:t>INAMI</w:t>
            </w:r>
          </w:p>
        </w:tc>
      </w:tr>
    </w:tbl>
    <w:p w14:paraId="7AED103D" w14:textId="77777777" w:rsidR="00471159" w:rsidRPr="00F76A0E" w:rsidRDefault="00471159"/>
    <w:p w14:paraId="35F37426" w14:textId="55D5A210" w:rsidR="00471159" w:rsidRPr="00F76A0E" w:rsidRDefault="00926509" w:rsidP="009804C9">
      <w:pPr>
        <w:pStyle w:val="P68B1DB1-Normal2"/>
      </w:pPr>
      <w:r w:rsidRPr="00F76A0E">
        <w:t>Documents associés</w:t>
      </w:r>
    </w:p>
    <w:p w14:paraId="57BBA9F3" w14:textId="77777777" w:rsidR="00471159" w:rsidRPr="00F76A0E" w:rsidRDefault="00471159"/>
    <w:tbl>
      <w:tblPr>
        <w:tblStyle w:val="TableGrid"/>
        <w:tblW w:w="8613" w:type="dxa"/>
        <w:tblLook w:val="04A0" w:firstRow="1" w:lastRow="0" w:firstColumn="1" w:lastColumn="0" w:noHBand="0" w:noVBand="1"/>
      </w:tblPr>
      <w:tblGrid>
        <w:gridCol w:w="1417"/>
        <w:gridCol w:w="4928"/>
        <w:gridCol w:w="2268"/>
      </w:tblGrid>
      <w:tr w:rsidR="00471159" w:rsidRPr="00F76A0E" w14:paraId="0B9A275D" w14:textId="77777777">
        <w:tc>
          <w:tcPr>
            <w:tcW w:w="1417" w:type="dxa"/>
            <w:shd w:val="clear" w:color="auto" w:fill="8DB3E2"/>
          </w:tcPr>
          <w:p w14:paraId="5573A871" w14:textId="77777777" w:rsidR="00471159" w:rsidRPr="00F76A0E" w:rsidRDefault="00926509">
            <w:r w:rsidRPr="00F76A0E">
              <w:t>Version</w:t>
            </w:r>
          </w:p>
        </w:tc>
        <w:tc>
          <w:tcPr>
            <w:tcW w:w="4928" w:type="dxa"/>
            <w:shd w:val="clear" w:color="auto" w:fill="8DB3E2"/>
          </w:tcPr>
          <w:p w14:paraId="5111D6BC" w14:textId="3BCEDD6C" w:rsidR="00471159" w:rsidRPr="00F76A0E" w:rsidRDefault="00926509">
            <w:r w:rsidRPr="00F76A0E">
              <w:t>Nom du document</w:t>
            </w:r>
          </w:p>
        </w:tc>
        <w:tc>
          <w:tcPr>
            <w:tcW w:w="2268" w:type="dxa"/>
            <w:shd w:val="clear" w:color="auto" w:fill="8DB3E2"/>
          </w:tcPr>
          <w:p w14:paraId="3467C26A" w14:textId="40E8DE94" w:rsidR="00471159" w:rsidRPr="00F76A0E" w:rsidRDefault="00926509">
            <w:r w:rsidRPr="00F76A0E">
              <w:t>Auteur</w:t>
            </w:r>
          </w:p>
        </w:tc>
      </w:tr>
      <w:tr w:rsidR="00471159" w:rsidRPr="00F76A0E" w14:paraId="47103A8F" w14:textId="77777777">
        <w:tc>
          <w:tcPr>
            <w:tcW w:w="1417" w:type="dxa"/>
          </w:tcPr>
          <w:p w14:paraId="33E4DFDF" w14:textId="10F70C36" w:rsidR="00471159" w:rsidRPr="00F76A0E" w:rsidRDefault="00926509">
            <w:r w:rsidRPr="00F76A0E">
              <w:t>V0.6</w:t>
            </w:r>
          </w:p>
        </w:tc>
        <w:tc>
          <w:tcPr>
            <w:tcW w:w="4928" w:type="dxa"/>
          </w:tcPr>
          <w:p w14:paraId="6E6D339E" w14:textId="3ADCAFFC" w:rsidR="00471159" w:rsidRPr="00F76A0E" w:rsidRDefault="00641749">
            <w:pPr>
              <w:rPr>
                <w:lang w:val="en-GB"/>
              </w:rPr>
            </w:pPr>
            <w:r w:rsidRPr="00F76A0E">
              <w:rPr>
                <w:lang w:val="en-GB"/>
              </w:rPr>
              <w:t>P</w:t>
            </w:r>
            <w:r w:rsidR="00B00FA9" w:rsidRPr="00F76A0E">
              <w:rPr>
                <w:lang w:val="en-GB"/>
              </w:rPr>
              <w:t>roject Proposal Prescription Search Support</w:t>
            </w:r>
          </w:p>
        </w:tc>
        <w:tc>
          <w:tcPr>
            <w:tcW w:w="2268" w:type="dxa"/>
          </w:tcPr>
          <w:p w14:paraId="6E622AC8" w14:textId="4E2AAC98" w:rsidR="00471159" w:rsidRPr="00F76A0E" w:rsidRDefault="00505018">
            <w:r w:rsidRPr="00F76A0E">
              <w:t>Jeroen De Wilde</w:t>
            </w:r>
          </w:p>
        </w:tc>
      </w:tr>
    </w:tbl>
    <w:p w14:paraId="0FA85ED3" w14:textId="77777777" w:rsidR="00471159" w:rsidRPr="00F76A0E" w:rsidRDefault="00471159"/>
    <w:p w14:paraId="62E2C3F1" w14:textId="77777777" w:rsidR="00471159" w:rsidRPr="00F76A0E" w:rsidRDefault="00471159"/>
    <w:p w14:paraId="4CE4D4BD" w14:textId="77777777" w:rsidR="00471159" w:rsidRPr="00F76A0E" w:rsidRDefault="00471159"/>
    <w:p w14:paraId="13975B7C" w14:textId="77777777" w:rsidR="00471159" w:rsidRPr="00F76A0E" w:rsidRDefault="00471159"/>
    <w:p w14:paraId="2564DE92" w14:textId="77777777" w:rsidR="00471159" w:rsidRPr="00F76A0E" w:rsidRDefault="00471159"/>
    <w:p w14:paraId="066EE183" w14:textId="77777777" w:rsidR="00471159" w:rsidRPr="00F76A0E" w:rsidRDefault="00471159"/>
    <w:p w14:paraId="081F844E" w14:textId="77777777" w:rsidR="00471159" w:rsidRPr="00F76A0E" w:rsidRDefault="00471159"/>
    <w:p w14:paraId="30BEF153" w14:textId="77777777" w:rsidR="00471159" w:rsidRPr="00F76A0E" w:rsidRDefault="00471159"/>
    <w:p w14:paraId="3DE5F6EF" w14:textId="77777777" w:rsidR="00471159" w:rsidRPr="00F76A0E" w:rsidRDefault="00471159"/>
    <w:p w14:paraId="1E563DC7" w14:textId="77777777" w:rsidR="00471159" w:rsidRPr="00F76A0E" w:rsidRDefault="00471159"/>
    <w:p w14:paraId="4C7226B3" w14:textId="77777777" w:rsidR="00471159" w:rsidRPr="00F76A0E" w:rsidRDefault="00471159"/>
    <w:p w14:paraId="01AAE9E0" w14:textId="77777777" w:rsidR="00471159" w:rsidRPr="00F76A0E" w:rsidRDefault="00471159"/>
    <w:p w14:paraId="2EE24F82" w14:textId="77777777" w:rsidR="00471159" w:rsidRPr="00F76A0E" w:rsidRDefault="00471159"/>
    <w:p w14:paraId="139B11F3" w14:textId="77777777" w:rsidR="00471159" w:rsidRPr="00F76A0E" w:rsidRDefault="00471159"/>
    <w:p w14:paraId="32374630" w14:textId="77777777" w:rsidR="00B5154E" w:rsidRPr="00F76A0E" w:rsidRDefault="00B5154E"/>
    <w:p w14:paraId="5E9FE6C9" w14:textId="77777777" w:rsidR="00B5154E" w:rsidRPr="00F76A0E" w:rsidRDefault="00B5154E"/>
    <w:p w14:paraId="4FE77595" w14:textId="77777777" w:rsidR="00B5154E" w:rsidRPr="00F76A0E" w:rsidRDefault="00B5154E"/>
    <w:p w14:paraId="173F233A" w14:textId="77777777" w:rsidR="00B5154E" w:rsidRPr="00F76A0E" w:rsidRDefault="00B5154E"/>
    <w:p w14:paraId="1BFCFAF2" w14:textId="77777777" w:rsidR="00B5154E" w:rsidRPr="00F76A0E" w:rsidRDefault="00B5154E"/>
    <w:p w14:paraId="044ED82D" w14:textId="77777777" w:rsidR="00B5154E" w:rsidRPr="00F76A0E" w:rsidRDefault="00B5154E"/>
    <w:p w14:paraId="1505C272" w14:textId="77777777" w:rsidR="00B5154E" w:rsidRPr="00F76A0E" w:rsidRDefault="00B5154E"/>
    <w:p w14:paraId="62306253" w14:textId="77777777" w:rsidR="00B5154E" w:rsidRPr="00F76A0E" w:rsidRDefault="00B5154E"/>
    <w:p w14:paraId="23E289B0" w14:textId="77777777" w:rsidR="00B5154E" w:rsidRPr="00F76A0E" w:rsidRDefault="00B5154E"/>
    <w:p w14:paraId="69EF177C" w14:textId="77777777" w:rsidR="00B5154E" w:rsidRPr="00F76A0E" w:rsidRDefault="00B5154E"/>
    <w:p w14:paraId="7E3C661C" w14:textId="77777777" w:rsidR="00B5154E" w:rsidRPr="00F76A0E" w:rsidRDefault="00B5154E"/>
    <w:p w14:paraId="4C2FF83E" w14:textId="77777777" w:rsidR="00B5154E" w:rsidRPr="00F76A0E" w:rsidRDefault="00B5154E"/>
    <w:p w14:paraId="00480190" w14:textId="77777777" w:rsidR="00B5154E" w:rsidRPr="00F76A0E" w:rsidRDefault="00B5154E"/>
    <w:p w14:paraId="2E09E413" w14:textId="77777777" w:rsidR="00B5154E" w:rsidRPr="00F76A0E" w:rsidRDefault="00B5154E"/>
    <w:p w14:paraId="50DD15AA" w14:textId="77777777" w:rsidR="00B5154E" w:rsidRPr="00F76A0E" w:rsidRDefault="00B5154E"/>
    <w:p w14:paraId="070E8664" w14:textId="77777777" w:rsidR="00471159" w:rsidRPr="00F76A0E" w:rsidRDefault="00471159"/>
    <w:p w14:paraId="5008AFDC" w14:textId="77777777" w:rsidR="00B5154E" w:rsidRDefault="00B5154E"/>
    <w:p w14:paraId="0307C8FD" w14:textId="77777777" w:rsidR="00F76A0E" w:rsidRPr="00F76A0E" w:rsidRDefault="00F76A0E"/>
    <w:sdt>
      <w:sdtPr>
        <w:rPr>
          <w:rFonts w:asciiTheme="minorHAnsi" w:eastAsia="Times New Roman" w:hAnsiTheme="minorHAnsi" w:cs="Times New Roman"/>
          <w:b w:val="0"/>
          <w:bCs w:val="0"/>
          <w:color w:val="auto"/>
          <w:sz w:val="20"/>
          <w:szCs w:val="20"/>
          <w:lang w:val="fr-FR" w:eastAsia="nl-NL"/>
        </w:rPr>
        <w:id w:val="-1320645078"/>
        <w:docPartObj>
          <w:docPartGallery w:val="Table of Contents"/>
          <w:docPartUnique/>
        </w:docPartObj>
      </w:sdtPr>
      <w:sdtEndPr>
        <w:rPr>
          <w:noProof/>
        </w:rPr>
      </w:sdtEndPr>
      <w:sdtContent>
        <w:p w14:paraId="494A6BD7" w14:textId="77777777" w:rsidR="00471159" w:rsidRPr="00F76A0E" w:rsidRDefault="00926509">
          <w:pPr>
            <w:pStyle w:val="TOCHeading"/>
          </w:pPr>
          <w:r w:rsidRPr="00F76A0E">
            <w:t>Contenu</w:t>
          </w:r>
        </w:p>
        <w:p w14:paraId="52396A03" w14:textId="63E8BE3E" w:rsidR="00721CE9" w:rsidRDefault="00926509">
          <w:pPr>
            <w:pStyle w:val="TOC1"/>
            <w:tabs>
              <w:tab w:val="left" w:pos="720"/>
              <w:tab w:val="right" w:leader="dot" w:pos="8630"/>
            </w:tabs>
            <w:rPr>
              <w:rFonts w:eastAsiaTheme="minorEastAsia" w:cstheme="minorBidi"/>
              <w:noProof/>
              <w:kern w:val="2"/>
              <w:sz w:val="24"/>
              <w:szCs w:val="24"/>
              <w:lang w:val="en-GB"/>
              <w14:ligatures w14:val="standardContextual"/>
            </w:rPr>
          </w:pPr>
          <w:r w:rsidRPr="00F76A0E">
            <w:fldChar w:fldCharType="begin"/>
          </w:r>
          <w:r w:rsidRPr="00F76A0E">
            <w:instrText xml:space="preserve"> TOC \o "1-3" \h \z \u </w:instrText>
          </w:r>
          <w:r w:rsidRPr="00F76A0E">
            <w:fldChar w:fldCharType="separate"/>
          </w:r>
          <w:hyperlink w:anchor="_Toc202175005" w:history="1">
            <w:r w:rsidR="00721CE9" w:rsidRPr="0044034B">
              <w:rPr>
                <w:rStyle w:val="Hyperlink"/>
                <w:noProof/>
                <w:lang w:val="fr-BE"/>
              </w:rPr>
              <w:t>1.</w:t>
            </w:r>
            <w:r w:rsidR="00721CE9">
              <w:rPr>
                <w:rFonts w:eastAsiaTheme="minorEastAsia" w:cstheme="minorBidi"/>
                <w:noProof/>
                <w:kern w:val="2"/>
                <w:sz w:val="24"/>
                <w:szCs w:val="24"/>
                <w:lang w:val="en-GB"/>
                <w14:ligatures w14:val="standardContextual"/>
              </w:rPr>
              <w:tab/>
            </w:r>
            <w:r w:rsidR="00721CE9" w:rsidRPr="0044034B">
              <w:rPr>
                <w:rStyle w:val="Hyperlink"/>
                <w:noProof/>
                <w:lang w:val="fr-FR"/>
              </w:rPr>
              <w:t>Projet Prescription Search Support</w:t>
            </w:r>
            <w:r w:rsidR="00721CE9">
              <w:rPr>
                <w:noProof/>
                <w:webHidden/>
              </w:rPr>
              <w:tab/>
            </w:r>
            <w:r w:rsidR="00721CE9">
              <w:rPr>
                <w:noProof/>
                <w:webHidden/>
              </w:rPr>
              <w:fldChar w:fldCharType="begin"/>
            </w:r>
            <w:r w:rsidR="00721CE9">
              <w:rPr>
                <w:noProof/>
                <w:webHidden/>
              </w:rPr>
              <w:instrText xml:space="preserve"> PAGEREF _Toc202175005 \h </w:instrText>
            </w:r>
            <w:r w:rsidR="00721CE9">
              <w:rPr>
                <w:noProof/>
                <w:webHidden/>
              </w:rPr>
            </w:r>
            <w:r w:rsidR="00721CE9">
              <w:rPr>
                <w:noProof/>
                <w:webHidden/>
              </w:rPr>
              <w:fldChar w:fldCharType="separate"/>
            </w:r>
            <w:r w:rsidR="00721CE9">
              <w:rPr>
                <w:noProof/>
                <w:webHidden/>
              </w:rPr>
              <w:t>3</w:t>
            </w:r>
            <w:r w:rsidR="00721CE9">
              <w:rPr>
                <w:noProof/>
                <w:webHidden/>
              </w:rPr>
              <w:fldChar w:fldCharType="end"/>
            </w:r>
          </w:hyperlink>
        </w:p>
        <w:p w14:paraId="7FA4C961" w14:textId="60C39F55"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06" w:history="1">
            <w:r w:rsidRPr="0044034B">
              <w:rPr>
                <w:rStyle w:val="Hyperlink"/>
                <w:noProof/>
              </w:rPr>
              <w:t>1.1.</w:t>
            </w:r>
            <w:r>
              <w:rPr>
                <w:rFonts w:eastAsiaTheme="minorEastAsia" w:cstheme="minorBidi"/>
                <w:noProof/>
                <w:kern w:val="2"/>
                <w:sz w:val="24"/>
                <w:szCs w:val="24"/>
                <w:lang w:val="en-GB"/>
                <w14:ligatures w14:val="standardContextual"/>
              </w:rPr>
              <w:tab/>
            </w:r>
            <w:r w:rsidRPr="0044034B">
              <w:rPr>
                <w:rStyle w:val="Hyperlink"/>
                <w:noProof/>
              </w:rPr>
              <w:t>Objectifs</w:t>
            </w:r>
            <w:r>
              <w:rPr>
                <w:noProof/>
                <w:webHidden/>
              </w:rPr>
              <w:tab/>
            </w:r>
            <w:r>
              <w:rPr>
                <w:noProof/>
                <w:webHidden/>
              </w:rPr>
              <w:fldChar w:fldCharType="begin"/>
            </w:r>
            <w:r>
              <w:rPr>
                <w:noProof/>
                <w:webHidden/>
              </w:rPr>
              <w:instrText xml:space="preserve"> PAGEREF _Toc202175006 \h </w:instrText>
            </w:r>
            <w:r>
              <w:rPr>
                <w:noProof/>
                <w:webHidden/>
              </w:rPr>
            </w:r>
            <w:r>
              <w:rPr>
                <w:noProof/>
                <w:webHidden/>
              </w:rPr>
              <w:fldChar w:fldCharType="separate"/>
            </w:r>
            <w:r>
              <w:rPr>
                <w:noProof/>
                <w:webHidden/>
              </w:rPr>
              <w:t>3</w:t>
            </w:r>
            <w:r>
              <w:rPr>
                <w:noProof/>
                <w:webHidden/>
              </w:rPr>
              <w:fldChar w:fldCharType="end"/>
            </w:r>
          </w:hyperlink>
        </w:p>
        <w:p w14:paraId="6FCE9BB3" w14:textId="0E4C28EE"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07" w:history="1">
            <w:r w:rsidRPr="0044034B">
              <w:rPr>
                <w:rStyle w:val="Hyperlink"/>
                <w:noProof/>
              </w:rPr>
              <w:t>1.2.</w:t>
            </w:r>
            <w:r>
              <w:rPr>
                <w:rFonts w:eastAsiaTheme="minorEastAsia" w:cstheme="minorBidi"/>
                <w:noProof/>
                <w:kern w:val="2"/>
                <w:sz w:val="24"/>
                <w:szCs w:val="24"/>
                <w:lang w:val="en-GB"/>
                <w14:ligatures w14:val="standardContextual"/>
              </w:rPr>
              <w:tab/>
            </w:r>
            <w:r w:rsidRPr="0044034B">
              <w:rPr>
                <w:rStyle w:val="Hyperlink"/>
                <w:noProof/>
              </w:rPr>
              <w:t>Modèles de contexte</w:t>
            </w:r>
            <w:r>
              <w:rPr>
                <w:noProof/>
                <w:webHidden/>
              </w:rPr>
              <w:tab/>
            </w:r>
            <w:r>
              <w:rPr>
                <w:noProof/>
                <w:webHidden/>
              </w:rPr>
              <w:fldChar w:fldCharType="begin"/>
            </w:r>
            <w:r>
              <w:rPr>
                <w:noProof/>
                <w:webHidden/>
              </w:rPr>
              <w:instrText xml:space="preserve"> PAGEREF _Toc202175007 \h </w:instrText>
            </w:r>
            <w:r>
              <w:rPr>
                <w:noProof/>
                <w:webHidden/>
              </w:rPr>
            </w:r>
            <w:r>
              <w:rPr>
                <w:noProof/>
                <w:webHidden/>
              </w:rPr>
              <w:fldChar w:fldCharType="separate"/>
            </w:r>
            <w:r>
              <w:rPr>
                <w:noProof/>
                <w:webHidden/>
              </w:rPr>
              <w:t>4</w:t>
            </w:r>
            <w:r>
              <w:rPr>
                <w:noProof/>
                <w:webHidden/>
              </w:rPr>
              <w:fldChar w:fldCharType="end"/>
            </w:r>
          </w:hyperlink>
        </w:p>
        <w:p w14:paraId="64381FD4" w14:textId="4768FE28"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08" w:history="1">
            <w:r w:rsidRPr="0044034B">
              <w:rPr>
                <w:rStyle w:val="Hyperlink"/>
                <w:noProof/>
              </w:rPr>
              <w:t>1.2.1.</w:t>
            </w:r>
            <w:r>
              <w:rPr>
                <w:rFonts w:eastAsiaTheme="minorEastAsia" w:cstheme="minorBidi"/>
                <w:noProof/>
                <w:kern w:val="2"/>
                <w:sz w:val="24"/>
                <w:szCs w:val="24"/>
                <w:lang w:val="en-GB"/>
                <w14:ligatures w14:val="standardContextual"/>
              </w:rPr>
              <w:tab/>
            </w:r>
            <w:r w:rsidRPr="0044034B">
              <w:rPr>
                <w:rStyle w:val="Hyperlink"/>
                <w:noProof/>
              </w:rPr>
              <w:t>Diagramme de séquence</w:t>
            </w:r>
            <w:r>
              <w:rPr>
                <w:noProof/>
                <w:webHidden/>
              </w:rPr>
              <w:tab/>
            </w:r>
            <w:r>
              <w:rPr>
                <w:noProof/>
                <w:webHidden/>
              </w:rPr>
              <w:fldChar w:fldCharType="begin"/>
            </w:r>
            <w:r>
              <w:rPr>
                <w:noProof/>
                <w:webHidden/>
              </w:rPr>
              <w:instrText xml:space="preserve"> PAGEREF _Toc202175008 \h </w:instrText>
            </w:r>
            <w:r>
              <w:rPr>
                <w:noProof/>
                <w:webHidden/>
              </w:rPr>
            </w:r>
            <w:r>
              <w:rPr>
                <w:noProof/>
                <w:webHidden/>
              </w:rPr>
              <w:fldChar w:fldCharType="separate"/>
            </w:r>
            <w:r>
              <w:rPr>
                <w:noProof/>
                <w:webHidden/>
              </w:rPr>
              <w:t>4</w:t>
            </w:r>
            <w:r>
              <w:rPr>
                <w:noProof/>
                <w:webHidden/>
              </w:rPr>
              <w:fldChar w:fldCharType="end"/>
            </w:r>
          </w:hyperlink>
        </w:p>
        <w:p w14:paraId="582A0751" w14:textId="12A36C88"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09" w:history="1">
            <w:r w:rsidRPr="0044034B">
              <w:rPr>
                <w:rStyle w:val="Hyperlink"/>
                <w:noProof/>
              </w:rPr>
              <w:t>1.2.2.</w:t>
            </w:r>
            <w:r>
              <w:rPr>
                <w:rFonts w:eastAsiaTheme="minorEastAsia" w:cstheme="minorBidi"/>
                <w:noProof/>
                <w:kern w:val="2"/>
                <w:sz w:val="24"/>
                <w:szCs w:val="24"/>
                <w:lang w:val="en-GB"/>
                <w14:ligatures w14:val="standardContextual"/>
              </w:rPr>
              <w:tab/>
            </w:r>
            <w:r w:rsidRPr="0044034B">
              <w:rPr>
                <w:rStyle w:val="Hyperlink"/>
                <w:noProof/>
              </w:rPr>
              <w:t>Diagramme contextuel</w:t>
            </w:r>
            <w:r>
              <w:rPr>
                <w:noProof/>
                <w:webHidden/>
              </w:rPr>
              <w:tab/>
            </w:r>
            <w:r>
              <w:rPr>
                <w:noProof/>
                <w:webHidden/>
              </w:rPr>
              <w:fldChar w:fldCharType="begin"/>
            </w:r>
            <w:r>
              <w:rPr>
                <w:noProof/>
                <w:webHidden/>
              </w:rPr>
              <w:instrText xml:space="preserve"> PAGEREF _Toc202175009 \h </w:instrText>
            </w:r>
            <w:r>
              <w:rPr>
                <w:noProof/>
                <w:webHidden/>
              </w:rPr>
            </w:r>
            <w:r>
              <w:rPr>
                <w:noProof/>
                <w:webHidden/>
              </w:rPr>
              <w:fldChar w:fldCharType="separate"/>
            </w:r>
            <w:r>
              <w:rPr>
                <w:noProof/>
                <w:webHidden/>
              </w:rPr>
              <w:t>6</w:t>
            </w:r>
            <w:r>
              <w:rPr>
                <w:noProof/>
                <w:webHidden/>
              </w:rPr>
              <w:fldChar w:fldCharType="end"/>
            </w:r>
          </w:hyperlink>
        </w:p>
        <w:p w14:paraId="5F679F91" w14:textId="60483F96"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0" w:history="1">
            <w:r w:rsidRPr="0044034B">
              <w:rPr>
                <w:rStyle w:val="Hyperlink"/>
                <w:noProof/>
              </w:rPr>
              <w:t>1.2.3.</w:t>
            </w:r>
            <w:r>
              <w:rPr>
                <w:rFonts w:eastAsiaTheme="minorEastAsia" w:cstheme="minorBidi"/>
                <w:noProof/>
                <w:kern w:val="2"/>
                <w:sz w:val="24"/>
                <w:szCs w:val="24"/>
                <w:lang w:val="en-GB"/>
                <w14:ligatures w14:val="standardContextual"/>
              </w:rPr>
              <w:tab/>
            </w:r>
            <w:r w:rsidRPr="0044034B">
              <w:rPr>
                <w:rStyle w:val="Hyperlink"/>
                <w:noProof/>
              </w:rPr>
              <w:t>Modèle logique</w:t>
            </w:r>
            <w:r>
              <w:rPr>
                <w:noProof/>
                <w:webHidden/>
              </w:rPr>
              <w:tab/>
            </w:r>
            <w:r>
              <w:rPr>
                <w:noProof/>
                <w:webHidden/>
              </w:rPr>
              <w:fldChar w:fldCharType="begin"/>
            </w:r>
            <w:r>
              <w:rPr>
                <w:noProof/>
                <w:webHidden/>
              </w:rPr>
              <w:instrText xml:space="preserve"> PAGEREF _Toc202175010 \h </w:instrText>
            </w:r>
            <w:r>
              <w:rPr>
                <w:noProof/>
                <w:webHidden/>
              </w:rPr>
            </w:r>
            <w:r>
              <w:rPr>
                <w:noProof/>
                <w:webHidden/>
              </w:rPr>
              <w:fldChar w:fldCharType="separate"/>
            </w:r>
            <w:r>
              <w:rPr>
                <w:noProof/>
                <w:webHidden/>
              </w:rPr>
              <w:t>6</w:t>
            </w:r>
            <w:r>
              <w:rPr>
                <w:noProof/>
                <w:webHidden/>
              </w:rPr>
              <w:fldChar w:fldCharType="end"/>
            </w:r>
          </w:hyperlink>
        </w:p>
        <w:p w14:paraId="25616228" w14:textId="21A056E5"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11" w:history="1">
            <w:r w:rsidRPr="0044034B">
              <w:rPr>
                <w:rStyle w:val="Hyperlink"/>
                <w:noProof/>
                <w:lang w:val="fr-FR"/>
              </w:rPr>
              <w:t>1.3.</w:t>
            </w:r>
            <w:r>
              <w:rPr>
                <w:rFonts w:eastAsiaTheme="minorEastAsia" w:cstheme="minorBidi"/>
                <w:noProof/>
                <w:kern w:val="2"/>
                <w:sz w:val="24"/>
                <w:szCs w:val="24"/>
                <w:lang w:val="en-GB"/>
                <w14:ligatures w14:val="standardContextual"/>
              </w:rPr>
              <w:tab/>
            </w:r>
            <w:r w:rsidRPr="0044034B">
              <w:rPr>
                <w:rStyle w:val="Hyperlink"/>
                <w:noProof/>
                <w:lang w:val="fr-FR"/>
              </w:rPr>
              <w:t>CareSet PSSRequest</w:t>
            </w:r>
            <w:r>
              <w:rPr>
                <w:noProof/>
                <w:webHidden/>
              </w:rPr>
              <w:tab/>
            </w:r>
            <w:r>
              <w:rPr>
                <w:noProof/>
                <w:webHidden/>
              </w:rPr>
              <w:fldChar w:fldCharType="begin"/>
            </w:r>
            <w:r>
              <w:rPr>
                <w:noProof/>
                <w:webHidden/>
              </w:rPr>
              <w:instrText xml:space="preserve"> PAGEREF _Toc202175011 \h </w:instrText>
            </w:r>
            <w:r>
              <w:rPr>
                <w:noProof/>
                <w:webHidden/>
              </w:rPr>
            </w:r>
            <w:r>
              <w:rPr>
                <w:noProof/>
                <w:webHidden/>
              </w:rPr>
              <w:fldChar w:fldCharType="separate"/>
            </w:r>
            <w:r>
              <w:rPr>
                <w:noProof/>
                <w:webHidden/>
              </w:rPr>
              <w:t>7</w:t>
            </w:r>
            <w:r>
              <w:rPr>
                <w:noProof/>
                <w:webHidden/>
              </w:rPr>
              <w:fldChar w:fldCharType="end"/>
            </w:r>
          </w:hyperlink>
        </w:p>
        <w:p w14:paraId="23FF6243" w14:textId="2F07C381"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2" w:history="1">
            <w:r w:rsidRPr="0044034B">
              <w:rPr>
                <w:rStyle w:val="Hyperlink"/>
                <w:noProof/>
                <w:lang w:val="fr-FR"/>
              </w:rPr>
              <w:t>1.3.1.</w:t>
            </w:r>
            <w:r>
              <w:rPr>
                <w:rFonts w:eastAsiaTheme="minorEastAsia" w:cstheme="minorBidi"/>
                <w:noProof/>
                <w:kern w:val="2"/>
                <w:sz w:val="24"/>
                <w:szCs w:val="24"/>
                <w:lang w:val="en-GB"/>
                <w14:ligatures w14:val="standardContextual"/>
              </w:rPr>
              <w:tab/>
            </w:r>
            <w:r w:rsidRPr="0044034B">
              <w:rPr>
                <w:rStyle w:val="Hyperlink"/>
                <w:noProof/>
                <w:lang w:val="fr-FR"/>
              </w:rPr>
              <w:t>Éléments de careset</w:t>
            </w:r>
            <w:r>
              <w:rPr>
                <w:noProof/>
                <w:webHidden/>
              </w:rPr>
              <w:tab/>
            </w:r>
            <w:r>
              <w:rPr>
                <w:noProof/>
                <w:webHidden/>
              </w:rPr>
              <w:fldChar w:fldCharType="begin"/>
            </w:r>
            <w:r>
              <w:rPr>
                <w:noProof/>
                <w:webHidden/>
              </w:rPr>
              <w:instrText xml:space="preserve"> PAGEREF _Toc202175012 \h </w:instrText>
            </w:r>
            <w:r>
              <w:rPr>
                <w:noProof/>
                <w:webHidden/>
              </w:rPr>
            </w:r>
            <w:r>
              <w:rPr>
                <w:noProof/>
                <w:webHidden/>
              </w:rPr>
              <w:fldChar w:fldCharType="separate"/>
            </w:r>
            <w:r>
              <w:rPr>
                <w:noProof/>
                <w:webHidden/>
              </w:rPr>
              <w:t>7</w:t>
            </w:r>
            <w:r>
              <w:rPr>
                <w:noProof/>
                <w:webHidden/>
              </w:rPr>
              <w:fldChar w:fldCharType="end"/>
            </w:r>
          </w:hyperlink>
        </w:p>
        <w:p w14:paraId="176973FE" w14:textId="6DC35AF2"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3" w:history="1">
            <w:r w:rsidRPr="0044034B">
              <w:rPr>
                <w:rStyle w:val="Hyperlink"/>
                <w:noProof/>
                <w:lang w:val="fr-FR"/>
              </w:rPr>
              <w:t>1.3.2.</w:t>
            </w:r>
            <w:r>
              <w:rPr>
                <w:rFonts w:eastAsiaTheme="minorEastAsia" w:cstheme="minorBidi"/>
                <w:noProof/>
                <w:kern w:val="2"/>
                <w:sz w:val="24"/>
                <w:szCs w:val="24"/>
                <w:lang w:val="en-GB"/>
                <w14:ligatures w14:val="standardContextual"/>
              </w:rPr>
              <w:tab/>
            </w:r>
            <w:r w:rsidRPr="0044034B">
              <w:rPr>
                <w:rStyle w:val="Hyperlink"/>
                <w:noProof/>
                <w:lang w:val="fr-FR"/>
              </w:rPr>
              <w:t>Valuesets du Careset</w:t>
            </w:r>
            <w:r>
              <w:rPr>
                <w:noProof/>
                <w:webHidden/>
              </w:rPr>
              <w:tab/>
            </w:r>
            <w:r>
              <w:rPr>
                <w:noProof/>
                <w:webHidden/>
              </w:rPr>
              <w:fldChar w:fldCharType="begin"/>
            </w:r>
            <w:r>
              <w:rPr>
                <w:noProof/>
                <w:webHidden/>
              </w:rPr>
              <w:instrText xml:space="preserve"> PAGEREF _Toc202175013 \h </w:instrText>
            </w:r>
            <w:r>
              <w:rPr>
                <w:noProof/>
                <w:webHidden/>
              </w:rPr>
            </w:r>
            <w:r>
              <w:rPr>
                <w:noProof/>
                <w:webHidden/>
              </w:rPr>
              <w:fldChar w:fldCharType="separate"/>
            </w:r>
            <w:r>
              <w:rPr>
                <w:noProof/>
                <w:webHidden/>
              </w:rPr>
              <w:t>8</w:t>
            </w:r>
            <w:r>
              <w:rPr>
                <w:noProof/>
                <w:webHidden/>
              </w:rPr>
              <w:fldChar w:fldCharType="end"/>
            </w:r>
          </w:hyperlink>
        </w:p>
        <w:p w14:paraId="43938DF9" w14:textId="0A77CA32"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14" w:history="1">
            <w:r w:rsidRPr="0044034B">
              <w:rPr>
                <w:rStyle w:val="Hyperlink"/>
                <w:noProof/>
                <w:lang w:val="fr-FR"/>
              </w:rPr>
              <w:t>1.4.</w:t>
            </w:r>
            <w:r>
              <w:rPr>
                <w:rFonts w:eastAsiaTheme="minorEastAsia" w:cstheme="minorBidi"/>
                <w:noProof/>
                <w:kern w:val="2"/>
                <w:sz w:val="24"/>
                <w:szCs w:val="24"/>
                <w:lang w:val="en-GB"/>
                <w14:ligatures w14:val="standardContextual"/>
              </w:rPr>
              <w:tab/>
            </w:r>
            <w:r w:rsidRPr="0044034B">
              <w:rPr>
                <w:rStyle w:val="Hyperlink"/>
                <w:noProof/>
                <w:lang w:val="fr-FR"/>
              </w:rPr>
              <w:t>Careset PSSResponse</w:t>
            </w:r>
            <w:r>
              <w:rPr>
                <w:noProof/>
                <w:webHidden/>
              </w:rPr>
              <w:tab/>
            </w:r>
            <w:r>
              <w:rPr>
                <w:noProof/>
                <w:webHidden/>
              </w:rPr>
              <w:fldChar w:fldCharType="begin"/>
            </w:r>
            <w:r>
              <w:rPr>
                <w:noProof/>
                <w:webHidden/>
              </w:rPr>
              <w:instrText xml:space="preserve"> PAGEREF _Toc202175014 \h </w:instrText>
            </w:r>
            <w:r>
              <w:rPr>
                <w:noProof/>
                <w:webHidden/>
              </w:rPr>
            </w:r>
            <w:r>
              <w:rPr>
                <w:noProof/>
                <w:webHidden/>
              </w:rPr>
              <w:fldChar w:fldCharType="separate"/>
            </w:r>
            <w:r>
              <w:rPr>
                <w:noProof/>
                <w:webHidden/>
              </w:rPr>
              <w:t>9</w:t>
            </w:r>
            <w:r>
              <w:rPr>
                <w:noProof/>
                <w:webHidden/>
              </w:rPr>
              <w:fldChar w:fldCharType="end"/>
            </w:r>
          </w:hyperlink>
        </w:p>
        <w:p w14:paraId="0EBA53DD" w14:textId="2FE147F2"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5" w:history="1">
            <w:r w:rsidRPr="0044034B">
              <w:rPr>
                <w:rStyle w:val="Hyperlink"/>
                <w:noProof/>
                <w:lang w:val="fr-FR"/>
              </w:rPr>
              <w:t>1.4.1.</w:t>
            </w:r>
            <w:r>
              <w:rPr>
                <w:rFonts w:eastAsiaTheme="minorEastAsia" w:cstheme="minorBidi"/>
                <w:noProof/>
                <w:kern w:val="2"/>
                <w:sz w:val="24"/>
                <w:szCs w:val="24"/>
                <w:lang w:val="en-GB"/>
                <w14:ligatures w14:val="standardContextual"/>
              </w:rPr>
              <w:tab/>
            </w:r>
            <w:r w:rsidRPr="0044034B">
              <w:rPr>
                <w:rStyle w:val="Hyperlink"/>
                <w:noProof/>
                <w:lang w:val="fr-FR"/>
              </w:rPr>
              <w:t>Éléments du CareSet</w:t>
            </w:r>
            <w:r>
              <w:rPr>
                <w:noProof/>
                <w:webHidden/>
              </w:rPr>
              <w:tab/>
            </w:r>
            <w:r>
              <w:rPr>
                <w:noProof/>
                <w:webHidden/>
              </w:rPr>
              <w:fldChar w:fldCharType="begin"/>
            </w:r>
            <w:r>
              <w:rPr>
                <w:noProof/>
                <w:webHidden/>
              </w:rPr>
              <w:instrText xml:space="preserve"> PAGEREF _Toc202175015 \h </w:instrText>
            </w:r>
            <w:r>
              <w:rPr>
                <w:noProof/>
                <w:webHidden/>
              </w:rPr>
            </w:r>
            <w:r>
              <w:rPr>
                <w:noProof/>
                <w:webHidden/>
              </w:rPr>
              <w:fldChar w:fldCharType="separate"/>
            </w:r>
            <w:r>
              <w:rPr>
                <w:noProof/>
                <w:webHidden/>
              </w:rPr>
              <w:t>9</w:t>
            </w:r>
            <w:r>
              <w:rPr>
                <w:noProof/>
                <w:webHidden/>
              </w:rPr>
              <w:fldChar w:fldCharType="end"/>
            </w:r>
          </w:hyperlink>
        </w:p>
        <w:p w14:paraId="1D3006ED" w14:textId="4D1BC4FC"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6" w:history="1">
            <w:r w:rsidRPr="0044034B">
              <w:rPr>
                <w:rStyle w:val="Hyperlink"/>
                <w:noProof/>
                <w:lang w:val="fr-FR"/>
              </w:rPr>
              <w:t>1.4.2.</w:t>
            </w:r>
            <w:r>
              <w:rPr>
                <w:rFonts w:eastAsiaTheme="minorEastAsia" w:cstheme="minorBidi"/>
                <w:noProof/>
                <w:kern w:val="2"/>
                <w:sz w:val="24"/>
                <w:szCs w:val="24"/>
                <w:lang w:val="en-GB"/>
                <w14:ligatures w14:val="standardContextual"/>
              </w:rPr>
              <w:tab/>
            </w:r>
            <w:r w:rsidRPr="0044034B">
              <w:rPr>
                <w:rStyle w:val="Hyperlink"/>
                <w:noProof/>
                <w:lang w:val="fr-FR"/>
              </w:rPr>
              <w:t>ValueSets du CareSet</w:t>
            </w:r>
            <w:r>
              <w:rPr>
                <w:noProof/>
                <w:webHidden/>
              </w:rPr>
              <w:tab/>
            </w:r>
            <w:r>
              <w:rPr>
                <w:noProof/>
                <w:webHidden/>
              </w:rPr>
              <w:fldChar w:fldCharType="begin"/>
            </w:r>
            <w:r>
              <w:rPr>
                <w:noProof/>
                <w:webHidden/>
              </w:rPr>
              <w:instrText xml:space="preserve"> PAGEREF _Toc202175016 \h </w:instrText>
            </w:r>
            <w:r>
              <w:rPr>
                <w:noProof/>
                <w:webHidden/>
              </w:rPr>
            </w:r>
            <w:r>
              <w:rPr>
                <w:noProof/>
                <w:webHidden/>
              </w:rPr>
              <w:fldChar w:fldCharType="separate"/>
            </w:r>
            <w:r>
              <w:rPr>
                <w:noProof/>
                <w:webHidden/>
              </w:rPr>
              <w:t>9</w:t>
            </w:r>
            <w:r>
              <w:rPr>
                <w:noProof/>
                <w:webHidden/>
              </w:rPr>
              <w:fldChar w:fldCharType="end"/>
            </w:r>
          </w:hyperlink>
        </w:p>
        <w:p w14:paraId="56866A11" w14:textId="54B81E66"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17" w:history="1">
            <w:r w:rsidRPr="0044034B">
              <w:rPr>
                <w:rStyle w:val="Hyperlink"/>
                <w:noProof/>
                <w:lang w:val="fr-FR"/>
              </w:rPr>
              <w:t>1.5.</w:t>
            </w:r>
            <w:r>
              <w:rPr>
                <w:rFonts w:eastAsiaTheme="minorEastAsia" w:cstheme="minorBidi"/>
                <w:noProof/>
                <w:kern w:val="2"/>
                <w:sz w:val="24"/>
                <w:szCs w:val="24"/>
                <w:lang w:val="en-GB"/>
                <w14:ligatures w14:val="standardContextual"/>
              </w:rPr>
              <w:tab/>
            </w:r>
            <w:r w:rsidRPr="0044034B">
              <w:rPr>
                <w:rStyle w:val="Hyperlink"/>
                <w:noProof/>
                <w:lang w:val="fr-FR"/>
              </w:rPr>
              <w:t>CareSet UserConclusionPSS</w:t>
            </w:r>
            <w:r>
              <w:rPr>
                <w:noProof/>
                <w:webHidden/>
              </w:rPr>
              <w:tab/>
            </w:r>
            <w:r>
              <w:rPr>
                <w:noProof/>
                <w:webHidden/>
              </w:rPr>
              <w:fldChar w:fldCharType="begin"/>
            </w:r>
            <w:r>
              <w:rPr>
                <w:noProof/>
                <w:webHidden/>
              </w:rPr>
              <w:instrText xml:space="preserve"> PAGEREF _Toc202175017 \h </w:instrText>
            </w:r>
            <w:r>
              <w:rPr>
                <w:noProof/>
                <w:webHidden/>
              </w:rPr>
            </w:r>
            <w:r>
              <w:rPr>
                <w:noProof/>
                <w:webHidden/>
              </w:rPr>
              <w:fldChar w:fldCharType="separate"/>
            </w:r>
            <w:r>
              <w:rPr>
                <w:noProof/>
                <w:webHidden/>
              </w:rPr>
              <w:t>10</w:t>
            </w:r>
            <w:r>
              <w:rPr>
                <w:noProof/>
                <w:webHidden/>
              </w:rPr>
              <w:fldChar w:fldCharType="end"/>
            </w:r>
          </w:hyperlink>
        </w:p>
        <w:p w14:paraId="7DA00250" w14:textId="40E0A79E"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8" w:history="1">
            <w:r w:rsidRPr="0044034B">
              <w:rPr>
                <w:rStyle w:val="Hyperlink"/>
                <w:noProof/>
                <w:lang w:val="fr-FR"/>
              </w:rPr>
              <w:t>1.5.1.</w:t>
            </w:r>
            <w:r>
              <w:rPr>
                <w:rFonts w:eastAsiaTheme="minorEastAsia" w:cstheme="minorBidi"/>
                <w:noProof/>
                <w:kern w:val="2"/>
                <w:sz w:val="24"/>
                <w:szCs w:val="24"/>
                <w:lang w:val="en-GB"/>
                <w14:ligatures w14:val="standardContextual"/>
              </w:rPr>
              <w:tab/>
            </w:r>
            <w:r w:rsidRPr="0044034B">
              <w:rPr>
                <w:rStyle w:val="Hyperlink"/>
                <w:noProof/>
                <w:lang w:val="fr-FR"/>
              </w:rPr>
              <w:t>Éléments du CareSet</w:t>
            </w:r>
            <w:r>
              <w:rPr>
                <w:noProof/>
                <w:webHidden/>
              </w:rPr>
              <w:tab/>
            </w:r>
            <w:r>
              <w:rPr>
                <w:noProof/>
                <w:webHidden/>
              </w:rPr>
              <w:fldChar w:fldCharType="begin"/>
            </w:r>
            <w:r>
              <w:rPr>
                <w:noProof/>
                <w:webHidden/>
              </w:rPr>
              <w:instrText xml:space="preserve"> PAGEREF _Toc202175018 \h </w:instrText>
            </w:r>
            <w:r>
              <w:rPr>
                <w:noProof/>
                <w:webHidden/>
              </w:rPr>
            </w:r>
            <w:r>
              <w:rPr>
                <w:noProof/>
                <w:webHidden/>
              </w:rPr>
              <w:fldChar w:fldCharType="separate"/>
            </w:r>
            <w:r>
              <w:rPr>
                <w:noProof/>
                <w:webHidden/>
              </w:rPr>
              <w:t>10</w:t>
            </w:r>
            <w:r>
              <w:rPr>
                <w:noProof/>
                <w:webHidden/>
              </w:rPr>
              <w:fldChar w:fldCharType="end"/>
            </w:r>
          </w:hyperlink>
        </w:p>
        <w:p w14:paraId="7E85A5BA" w14:textId="640FD24A"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19" w:history="1">
            <w:r w:rsidRPr="0044034B">
              <w:rPr>
                <w:rStyle w:val="Hyperlink"/>
                <w:noProof/>
                <w:lang w:val="fr-FR"/>
              </w:rPr>
              <w:t>1.5.2.</w:t>
            </w:r>
            <w:r>
              <w:rPr>
                <w:rFonts w:eastAsiaTheme="minorEastAsia" w:cstheme="minorBidi"/>
                <w:noProof/>
                <w:kern w:val="2"/>
                <w:sz w:val="24"/>
                <w:szCs w:val="24"/>
                <w:lang w:val="en-GB"/>
                <w14:ligatures w14:val="standardContextual"/>
              </w:rPr>
              <w:tab/>
            </w:r>
            <w:r w:rsidRPr="0044034B">
              <w:rPr>
                <w:rStyle w:val="Hyperlink"/>
                <w:noProof/>
                <w:lang w:val="fr-FR"/>
              </w:rPr>
              <w:t>Valuesets du Careset</w:t>
            </w:r>
            <w:r>
              <w:rPr>
                <w:noProof/>
                <w:webHidden/>
              </w:rPr>
              <w:tab/>
            </w:r>
            <w:r>
              <w:rPr>
                <w:noProof/>
                <w:webHidden/>
              </w:rPr>
              <w:fldChar w:fldCharType="begin"/>
            </w:r>
            <w:r>
              <w:rPr>
                <w:noProof/>
                <w:webHidden/>
              </w:rPr>
              <w:instrText xml:space="preserve"> PAGEREF _Toc202175019 \h </w:instrText>
            </w:r>
            <w:r>
              <w:rPr>
                <w:noProof/>
                <w:webHidden/>
              </w:rPr>
            </w:r>
            <w:r>
              <w:rPr>
                <w:noProof/>
                <w:webHidden/>
              </w:rPr>
              <w:fldChar w:fldCharType="separate"/>
            </w:r>
            <w:r>
              <w:rPr>
                <w:noProof/>
                <w:webHidden/>
              </w:rPr>
              <w:t>10</w:t>
            </w:r>
            <w:r>
              <w:rPr>
                <w:noProof/>
                <w:webHidden/>
              </w:rPr>
              <w:fldChar w:fldCharType="end"/>
            </w:r>
          </w:hyperlink>
        </w:p>
        <w:p w14:paraId="6833DBB6" w14:textId="184A6CC1" w:rsidR="00721CE9" w:rsidRDefault="00721CE9">
          <w:pPr>
            <w:pStyle w:val="TOC1"/>
            <w:tabs>
              <w:tab w:val="left" w:pos="720"/>
              <w:tab w:val="right" w:leader="dot" w:pos="8630"/>
            </w:tabs>
            <w:rPr>
              <w:rFonts w:eastAsiaTheme="minorEastAsia" w:cstheme="minorBidi"/>
              <w:noProof/>
              <w:kern w:val="2"/>
              <w:sz w:val="24"/>
              <w:szCs w:val="24"/>
              <w:lang w:val="en-GB"/>
              <w14:ligatures w14:val="standardContextual"/>
            </w:rPr>
          </w:pPr>
          <w:hyperlink w:anchor="_Toc202175020" w:history="1">
            <w:r w:rsidRPr="0044034B">
              <w:rPr>
                <w:rStyle w:val="Hyperlink"/>
                <w:noProof/>
                <w:lang w:val="fr-BE"/>
              </w:rPr>
              <w:t>2.</w:t>
            </w:r>
            <w:r>
              <w:rPr>
                <w:rFonts w:eastAsiaTheme="minorEastAsia" w:cstheme="minorBidi"/>
                <w:noProof/>
                <w:kern w:val="2"/>
                <w:sz w:val="24"/>
                <w:szCs w:val="24"/>
                <w:lang w:val="en-GB"/>
                <w14:ligatures w14:val="standardContextual"/>
              </w:rPr>
              <w:tab/>
            </w:r>
            <w:r w:rsidRPr="0044034B">
              <w:rPr>
                <w:rStyle w:val="Hyperlink"/>
                <w:noProof/>
              </w:rPr>
              <w:t>Exemples</w:t>
            </w:r>
            <w:r>
              <w:rPr>
                <w:noProof/>
                <w:webHidden/>
              </w:rPr>
              <w:tab/>
            </w:r>
            <w:r>
              <w:rPr>
                <w:noProof/>
                <w:webHidden/>
              </w:rPr>
              <w:fldChar w:fldCharType="begin"/>
            </w:r>
            <w:r>
              <w:rPr>
                <w:noProof/>
                <w:webHidden/>
              </w:rPr>
              <w:instrText xml:space="preserve"> PAGEREF _Toc202175020 \h </w:instrText>
            </w:r>
            <w:r>
              <w:rPr>
                <w:noProof/>
                <w:webHidden/>
              </w:rPr>
            </w:r>
            <w:r>
              <w:rPr>
                <w:noProof/>
                <w:webHidden/>
              </w:rPr>
              <w:fldChar w:fldCharType="separate"/>
            </w:r>
            <w:r>
              <w:rPr>
                <w:noProof/>
                <w:webHidden/>
              </w:rPr>
              <w:t>11</w:t>
            </w:r>
            <w:r>
              <w:rPr>
                <w:noProof/>
                <w:webHidden/>
              </w:rPr>
              <w:fldChar w:fldCharType="end"/>
            </w:r>
          </w:hyperlink>
        </w:p>
        <w:p w14:paraId="2880BACC" w14:textId="1C6CEA96"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21" w:history="1">
            <w:r w:rsidRPr="0044034B">
              <w:rPr>
                <w:rStyle w:val="Hyperlink"/>
                <w:noProof/>
              </w:rPr>
              <w:t>2.1.</w:t>
            </w:r>
            <w:r>
              <w:rPr>
                <w:rFonts w:eastAsiaTheme="minorEastAsia" w:cstheme="minorBidi"/>
                <w:noProof/>
                <w:kern w:val="2"/>
                <w:sz w:val="24"/>
                <w:szCs w:val="24"/>
                <w:lang w:val="en-GB"/>
                <w14:ligatures w14:val="standardContextual"/>
              </w:rPr>
              <w:tab/>
            </w:r>
            <w:r w:rsidRPr="0044034B">
              <w:rPr>
                <w:rStyle w:val="Hyperlink"/>
                <w:noProof/>
              </w:rPr>
              <w:t>Exemple business pour la PSS Antimicrobiens</w:t>
            </w:r>
            <w:r>
              <w:rPr>
                <w:noProof/>
                <w:webHidden/>
              </w:rPr>
              <w:tab/>
            </w:r>
            <w:r>
              <w:rPr>
                <w:noProof/>
                <w:webHidden/>
              </w:rPr>
              <w:fldChar w:fldCharType="begin"/>
            </w:r>
            <w:r>
              <w:rPr>
                <w:noProof/>
                <w:webHidden/>
              </w:rPr>
              <w:instrText xml:space="preserve"> PAGEREF _Toc202175021 \h </w:instrText>
            </w:r>
            <w:r>
              <w:rPr>
                <w:noProof/>
                <w:webHidden/>
              </w:rPr>
            </w:r>
            <w:r>
              <w:rPr>
                <w:noProof/>
                <w:webHidden/>
              </w:rPr>
              <w:fldChar w:fldCharType="separate"/>
            </w:r>
            <w:r>
              <w:rPr>
                <w:noProof/>
                <w:webHidden/>
              </w:rPr>
              <w:t>11</w:t>
            </w:r>
            <w:r>
              <w:rPr>
                <w:noProof/>
                <w:webHidden/>
              </w:rPr>
              <w:fldChar w:fldCharType="end"/>
            </w:r>
          </w:hyperlink>
        </w:p>
        <w:p w14:paraId="6D8AEA3D" w14:textId="76E77E36" w:rsidR="00721CE9" w:rsidRDefault="00721CE9">
          <w:pPr>
            <w:pStyle w:val="TOC3"/>
            <w:tabs>
              <w:tab w:val="left" w:pos="1200"/>
              <w:tab w:val="right" w:leader="dot" w:pos="8630"/>
            </w:tabs>
            <w:rPr>
              <w:rFonts w:eastAsiaTheme="minorEastAsia" w:cstheme="minorBidi"/>
              <w:noProof/>
              <w:kern w:val="2"/>
              <w:sz w:val="24"/>
              <w:szCs w:val="24"/>
              <w:lang w:val="en-GB"/>
              <w14:ligatures w14:val="standardContextual"/>
            </w:rPr>
          </w:pPr>
          <w:hyperlink w:anchor="_Toc202175022" w:history="1">
            <w:r w:rsidRPr="0044034B">
              <w:rPr>
                <w:rStyle w:val="Hyperlink"/>
                <w:noProof/>
              </w:rPr>
              <w:t>2.1.1.</w:t>
            </w:r>
            <w:r>
              <w:rPr>
                <w:rFonts w:eastAsiaTheme="minorEastAsia" w:cstheme="minorBidi"/>
                <w:noProof/>
                <w:kern w:val="2"/>
                <w:sz w:val="24"/>
                <w:szCs w:val="24"/>
                <w:lang w:val="en-GB"/>
                <w14:ligatures w14:val="standardContextual"/>
              </w:rPr>
              <w:tab/>
            </w:r>
            <w:r w:rsidRPr="0044034B">
              <w:rPr>
                <w:rStyle w:val="Hyperlink"/>
                <w:noProof/>
              </w:rPr>
              <w:t>Objectif</w:t>
            </w:r>
            <w:r>
              <w:rPr>
                <w:noProof/>
                <w:webHidden/>
              </w:rPr>
              <w:tab/>
            </w:r>
            <w:r>
              <w:rPr>
                <w:noProof/>
                <w:webHidden/>
              </w:rPr>
              <w:fldChar w:fldCharType="begin"/>
            </w:r>
            <w:r>
              <w:rPr>
                <w:noProof/>
                <w:webHidden/>
              </w:rPr>
              <w:instrText xml:space="preserve"> PAGEREF _Toc202175022 \h </w:instrText>
            </w:r>
            <w:r>
              <w:rPr>
                <w:noProof/>
                <w:webHidden/>
              </w:rPr>
            </w:r>
            <w:r>
              <w:rPr>
                <w:noProof/>
                <w:webHidden/>
              </w:rPr>
              <w:fldChar w:fldCharType="separate"/>
            </w:r>
            <w:r>
              <w:rPr>
                <w:noProof/>
                <w:webHidden/>
              </w:rPr>
              <w:t>11</w:t>
            </w:r>
            <w:r>
              <w:rPr>
                <w:noProof/>
                <w:webHidden/>
              </w:rPr>
              <w:fldChar w:fldCharType="end"/>
            </w:r>
          </w:hyperlink>
        </w:p>
        <w:p w14:paraId="054926F7" w14:textId="243B19A2" w:rsidR="00721CE9" w:rsidRDefault="00721CE9">
          <w:pPr>
            <w:pStyle w:val="TOC2"/>
            <w:tabs>
              <w:tab w:val="left" w:pos="960"/>
              <w:tab w:val="right" w:leader="dot" w:pos="8630"/>
            </w:tabs>
            <w:rPr>
              <w:rFonts w:eastAsiaTheme="minorEastAsia" w:cstheme="minorBidi"/>
              <w:noProof/>
              <w:kern w:val="2"/>
              <w:sz w:val="24"/>
              <w:szCs w:val="24"/>
              <w:lang w:val="en-GB"/>
              <w14:ligatures w14:val="standardContextual"/>
            </w:rPr>
          </w:pPr>
          <w:hyperlink w:anchor="_Toc202175023" w:history="1">
            <w:r w:rsidRPr="0044034B">
              <w:rPr>
                <w:rStyle w:val="Hyperlink"/>
                <w:noProof/>
              </w:rPr>
              <w:t>2.2.</w:t>
            </w:r>
            <w:r>
              <w:rPr>
                <w:rFonts w:eastAsiaTheme="minorEastAsia" w:cstheme="minorBidi"/>
                <w:noProof/>
                <w:kern w:val="2"/>
                <w:sz w:val="24"/>
                <w:szCs w:val="24"/>
                <w:lang w:val="en-GB"/>
                <w14:ligatures w14:val="standardContextual"/>
              </w:rPr>
              <w:tab/>
            </w:r>
            <w:r w:rsidRPr="0044034B">
              <w:rPr>
                <w:rStyle w:val="Hyperlink"/>
                <w:noProof/>
                <w:lang w:val="fr-FR"/>
              </w:rPr>
              <w:t>Exemple business pour l’étape 3 de  PSS Antimicrobiens</w:t>
            </w:r>
            <w:r>
              <w:rPr>
                <w:noProof/>
                <w:webHidden/>
              </w:rPr>
              <w:tab/>
            </w:r>
            <w:r>
              <w:rPr>
                <w:noProof/>
                <w:webHidden/>
              </w:rPr>
              <w:fldChar w:fldCharType="begin"/>
            </w:r>
            <w:r>
              <w:rPr>
                <w:noProof/>
                <w:webHidden/>
              </w:rPr>
              <w:instrText xml:space="preserve"> PAGEREF _Toc202175023 \h </w:instrText>
            </w:r>
            <w:r>
              <w:rPr>
                <w:noProof/>
                <w:webHidden/>
              </w:rPr>
            </w:r>
            <w:r>
              <w:rPr>
                <w:noProof/>
                <w:webHidden/>
              </w:rPr>
              <w:fldChar w:fldCharType="separate"/>
            </w:r>
            <w:r>
              <w:rPr>
                <w:noProof/>
                <w:webHidden/>
              </w:rPr>
              <w:t>13</w:t>
            </w:r>
            <w:r>
              <w:rPr>
                <w:noProof/>
                <w:webHidden/>
              </w:rPr>
              <w:fldChar w:fldCharType="end"/>
            </w:r>
          </w:hyperlink>
        </w:p>
        <w:p w14:paraId="632621AF" w14:textId="62688E7F" w:rsidR="00471159" w:rsidRPr="00F76A0E" w:rsidRDefault="00926509">
          <w:pPr>
            <w:rPr>
              <w:b/>
              <w:bCs/>
            </w:rPr>
          </w:pPr>
          <w:r w:rsidRPr="00F76A0E">
            <w:rPr>
              <w:b/>
              <w:bCs/>
            </w:rPr>
            <w:fldChar w:fldCharType="end"/>
          </w:r>
        </w:p>
        <w:p w14:paraId="67F9AFCD" w14:textId="77777777" w:rsidR="00471159" w:rsidRPr="00F76A0E" w:rsidRDefault="00471159">
          <w:pPr>
            <w:rPr>
              <w:b/>
              <w:bCs/>
            </w:rPr>
          </w:pPr>
        </w:p>
        <w:p w14:paraId="3AE7848B" w14:textId="48E72EC2" w:rsidR="00471159" w:rsidRPr="00F76A0E" w:rsidRDefault="00721CE9"/>
      </w:sdtContent>
    </w:sdt>
    <w:bookmarkStart w:id="0" w:name="_Toc158124213" w:displacedByCustomXml="prev"/>
    <w:p w14:paraId="1AB4485A" w14:textId="77777777" w:rsidR="00471159" w:rsidRPr="00F76A0E" w:rsidRDefault="00471159"/>
    <w:p w14:paraId="5C669472" w14:textId="77777777" w:rsidR="00471159" w:rsidRPr="00F76A0E" w:rsidRDefault="00471159"/>
    <w:p w14:paraId="1C525E5D" w14:textId="77777777" w:rsidR="00471159" w:rsidRPr="00F76A0E" w:rsidRDefault="00471159"/>
    <w:p w14:paraId="16B17962" w14:textId="77777777" w:rsidR="00471159" w:rsidRPr="00F76A0E" w:rsidRDefault="00471159"/>
    <w:p w14:paraId="271EFDE0" w14:textId="77777777" w:rsidR="00471159" w:rsidRPr="00F76A0E" w:rsidRDefault="00471159"/>
    <w:p w14:paraId="3570E783" w14:textId="77777777" w:rsidR="00471159" w:rsidRPr="00F76A0E" w:rsidRDefault="00471159"/>
    <w:p w14:paraId="71BE173C" w14:textId="77777777" w:rsidR="00471159" w:rsidRPr="00F76A0E" w:rsidRDefault="00471159"/>
    <w:p w14:paraId="0027D2B9" w14:textId="77777777" w:rsidR="00471159" w:rsidRPr="00F76A0E" w:rsidRDefault="00471159"/>
    <w:p w14:paraId="1315CCFF" w14:textId="77777777" w:rsidR="00471159" w:rsidRPr="00F76A0E" w:rsidRDefault="00471159"/>
    <w:p w14:paraId="5507E10F" w14:textId="77777777" w:rsidR="00471159" w:rsidRPr="00F76A0E" w:rsidRDefault="00471159"/>
    <w:p w14:paraId="1F351677" w14:textId="77777777" w:rsidR="00471159" w:rsidRPr="00F76A0E" w:rsidRDefault="00471159"/>
    <w:p w14:paraId="1A83B21C" w14:textId="77777777" w:rsidR="00471159" w:rsidRPr="00F76A0E" w:rsidRDefault="00471159"/>
    <w:p w14:paraId="023F81F0" w14:textId="77777777" w:rsidR="00471159" w:rsidRPr="00F76A0E" w:rsidRDefault="00471159"/>
    <w:p w14:paraId="2A68DD8E" w14:textId="77777777" w:rsidR="00471159" w:rsidRPr="00F76A0E" w:rsidRDefault="00471159"/>
    <w:p w14:paraId="1D778468" w14:textId="77777777" w:rsidR="00471159" w:rsidRPr="00F76A0E" w:rsidRDefault="00471159"/>
    <w:p w14:paraId="156BF01A" w14:textId="77777777" w:rsidR="00471159" w:rsidRPr="00F76A0E" w:rsidRDefault="00471159"/>
    <w:p w14:paraId="05523E10" w14:textId="77777777" w:rsidR="00471159" w:rsidRPr="00F76A0E" w:rsidRDefault="00471159"/>
    <w:p w14:paraId="57B3EA99" w14:textId="3F9839EA" w:rsidR="00D71B5D" w:rsidRPr="00F76A0E" w:rsidRDefault="00D71B5D" w:rsidP="00D71B5D">
      <w:pPr>
        <w:pStyle w:val="Heading1"/>
        <w:jc w:val="both"/>
      </w:pPr>
      <w:bookmarkStart w:id="1" w:name="_Toc195020858"/>
      <w:bookmarkStart w:id="2" w:name="_Toc202175005"/>
      <w:bookmarkEnd w:id="0"/>
      <w:r w:rsidRPr="6B8A8016">
        <w:rPr>
          <w:lang w:val="fr-FR"/>
        </w:rPr>
        <w:lastRenderedPageBreak/>
        <w:t xml:space="preserve">Projet Prescription </w:t>
      </w:r>
      <w:proofErr w:type="spellStart"/>
      <w:r w:rsidRPr="6B8A8016">
        <w:rPr>
          <w:lang w:val="fr-FR"/>
        </w:rPr>
        <w:t>Search</w:t>
      </w:r>
      <w:proofErr w:type="spellEnd"/>
      <w:r w:rsidRPr="6B8A8016">
        <w:rPr>
          <w:lang w:val="fr-FR"/>
        </w:rPr>
        <w:t xml:space="preserve"> Support</w:t>
      </w:r>
      <w:bookmarkEnd w:id="1"/>
      <w:bookmarkEnd w:id="2"/>
    </w:p>
    <w:p w14:paraId="5CC2D5FE" w14:textId="32DE9F21" w:rsidR="00471159" w:rsidRPr="00F76A0E" w:rsidRDefault="00926509">
      <w:pPr>
        <w:pStyle w:val="Heading2"/>
        <w:jc w:val="both"/>
      </w:pPr>
      <w:bookmarkStart w:id="3" w:name="_Toc202175006"/>
      <w:r w:rsidRPr="00F76A0E">
        <w:t>Objectif</w:t>
      </w:r>
      <w:r w:rsidR="00B812D2" w:rsidRPr="00F76A0E">
        <w:t>s</w:t>
      </w:r>
      <w:bookmarkEnd w:id="3"/>
    </w:p>
    <w:p w14:paraId="1565F69A" w14:textId="3CC88F2B" w:rsidR="00471159" w:rsidRPr="00F76A0E" w:rsidRDefault="00926509">
      <w:bookmarkStart w:id="4" w:name="_Toc158124215"/>
      <w:r w:rsidRPr="6B8A8016">
        <w:rPr>
          <w:lang w:val="fr-FR"/>
        </w:rPr>
        <w:t xml:space="preserve">Ce projet définit les </w:t>
      </w:r>
      <w:proofErr w:type="spellStart"/>
      <w:r w:rsidRPr="6B8A8016">
        <w:rPr>
          <w:lang w:val="fr-FR"/>
        </w:rPr>
        <w:t>CareSets</w:t>
      </w:r>
      <w:proofErr w:type="spellEnd"/>
      <w:r w:rsidRPr="6B8A8016">
        <w:rPr>
          <w:lang w:val="fr-FR"/>
        </w:rPr>
        <w:t xml:space="preserve"> utilisés dans le cadre de l’outil </w:t>
      </w:r>
      <w:r w:rsidR="009804C9" w:rsidRPr="6B8A8016">
        <w:rPr>
          <w:lang w:val="fr-FR"/>
        </w:rPr>
        <w:t>d’aide à la décision pour la prescription d’antibiotiques</w:t>
      </w:r>
      <w:r w:rsidRPr="6B8A8016">
        <w:rPr>
          <w:lang w:val="fr-FR"/>
        </w:rPr>
        <w:t xml:space="preserve">, </w:t>
      </w:r>
      <w:r w:rsidR="00396094" w:rsidRPr="6B8A8016">
        <w:rPr>
          <w:lang w:val="fr-FR"/>
        </w:rPr>
        <w:t>p</w:t>
      </w:r>
      <w:r w:rsidRPr="6B8A8016">
        <w:rPr>
          <w:lang w:val="fr-FR"/>
        </w:rPr>
        <w:t>rescriptions de renvoi émises par les médecins</w:t>
      </w:r>
      <w:r w:rsidR="00396094" w:rsidRPr="6B8A8016">
        <w:rPr>
          <w:lang w:val="fr-FR"/>
        </w:rPr>
        <w:t>, ou autres futurs contextes</w:t>
      </w:r>
      <w:r w:rsidRPr="6B8A8016">
        <w:rPr>
          <w:lang w:val="fr-FR"/>
        </w:rPr>
        <w:t xml:space="preserve">: </w:t>
      </w:r>
      <w:r w:rsidR="00DA6D3F" w:rsidRPr="6B8A8016">
        <w:rPr>
          <w:lang w:val="fr-FR"/>
        </w:rPr>
        <w:t>PSS</w:t>
      </w:r>
      <w:r w:rsidRPr="6B8A8016">
        <w:rPr>
          <w:lang w:val="fr-FR"/>
        </w:rPr>
        <w:t>. Ce processus d’aide à la prescription se termine par l’obtention d’un ID de décision PSS lié à la décision prise par le prescripteur et stocké dans la base de données PSS. Ce PSS-</w:t>
      </w:r>
      <w:proofErr w:type="spellStart"/>
      <w:r w:rsidRPr="6B8A8016">
        <w:rPr>
          <w:lang w:val="fr-FR"/>
        </w:rPr>
        <w:t>decision</w:t>
      </w:r>
      <w:proofErr w:type="spellEnd"/>
      <w:r w:rsidRPr="6B8A8016">
        <w:rPr>
          <w:lang w:val="fr-FR"/>
        </w:rPr>
        <w:t xml:space="preserve"> ID est transmis et intégré dans la prescription lorsque la consultation </w:t>
      </w:r>
      <w:r w:rsidR="00420CB5" w:rsidRPr="6B8A8016">
        <w:rPr>
          <w:lang w:val="fr-FR"/>
        </w:rPr>
        <w:t xml:space="preserve">de </w:t>
      </w:r>
      <w:proofErr w:type="spellStart"/>
      <w:r w:rsidRPr="6B8A8016">
        <w:rPr>
          <w:lang w:val="fr-FR"/>
        </w:rPr>
        <w:t>PSSCore</w:t>
      </w:r>
      <w:proofErr w:type="spellEnd"/>
      <w:r w:rsidRPr="6B8A8016">
        <w:rPr>
          <w:lang w:val="fr-FR"/>
        </w:rPr>
        <w:t xml:space="preserve"> a abouti à sa création.</w:t>
      </w:r>
    </w:p>
    <w:p w14:paraId="03B22400" w14:textId="57945C98" w:rsidR="00471159" w:rsidRPr="00F76A0E" w:rsidRDefault="00926509" w:rsidP="6B8A8016">
      <w:pPr>
        <w:rPr>
          <w:lang w:val="fr-FR"/>
        </w:rPr>
      </w:pPr>
      <w:r w:rsidRPr="6B8A8016">
        <w:rPr>
          <w:lang w:val="fr-FR"/>
        </w:rPr>
        <w:t xml:space="preserve">Le projet </w:t>
      </w:r>
      <w:r w:rsidR="00850EBE" w:rsidRPr="6B8A8016">
        <w:rPr>
          <w:lang w:val="fr-FR"/>
        </w:rPr>
        <w:t>PSS</w:t>
      </w:r>
      <w:r w:rsidRPr="6B8A8016">
        <w:rPr>
          <w:lang w:val="fr-FR"/>
        </w:rPr>
        <w:t xml:space="preserve"> (également appelé CDS ou soutien à la décision clinique dans le passé) vise à résoudre des problèmes/défis liés à:</w:t>
      </w:r>
    </w:p>
    <w:p w14:paraId="641BD45D" w14:textId="62D202A9" w:rsidR="00471159" w:rsidRPr="00F76A0E" w:rsidRDefault="00926509" w:rsidP="6B8A8016">
      <w:pPr>
        <w:pStyle w:val="ListParagraph"/>
        <w:numPr>
          <w:ilvl w:val="0"/>
          <w:numId w:val="3"/>
        </w:numPr>
        <w:rPr>
          <w:lang w:val="fr-FR"/>
        </w:rPr>
      </w:pPr>
      <w:r w:rsidRPr="6B8A8016">
        <w:rPr>
          <w:lang w:val="fr-FR"/>
        </w:rPr>
        <w:t>radiologie</w:t>
      </w:r>
    </w:p>
    <w:p w14:paraId="1AAECEC0" w14:textId="054A7DE4" w:rsidR="00471159" w:rsidRPr="00F76A0E" w:rsidRDefault="00926509">
      <w:pPr>
        <w:pStyle w:val="ListParagraph"/>
        <w:numPr>
          <w:ilvl w:val="0"/>
          <w:numId w:val="3"/>
        </w:numPr>
      </w:pPr>
      <w:r w:rsidRPr="6B8A8016">
        <w:rPr>
          <w:lang w:val="fr-FR"/>
        </w:rPr>
        <w:t>biologie clinique</w:t>
      </w:r>
    </w:p>
    <w:p w14:paraId="3F3E62DB" w14:textId="382E9DEC" w:rsidR="00471159" w:rsidRPr="00F76A0E" w:rsidRDefault="00926509">
      <w:pPr>
        <w:pStyle w:val="P68B1DB1-ListParagraph3"/>
        <w:numPr>
          <w:ilvl w:val="0"/>
          <w:numId w:val="3"/>
        </w:numPr>
        <w:rPr>
          <w:bCs/>
        </w:rPr>
      </w:pPr>
      <w:r w:rsidRPr="00F76A0E">
        <w:t>Antimicrobiens</w:t>
      </w:r>
    </w:p>
    <w:p w14:paraId="576353DC" w14:textId="3FF644D0" w:rsidR="00471159" w:rsidRPr="00F76A0E" w:rsidRDefault="00926509">
      <w:pPr>
        <w:pStyle w:val="ListParagraph"/>
        <w:numPr>
          <w:ilvl w:val="0"/>
          <w:numId w:val="3"/>
        </w:numPr>
      </w:pPr>
      <w:r w:rsidRPr="00F76A0E">
        <w:t>Autres contextes potentiels à l’avenir</w:t>
      </w:r>
    </w:p>
    <w:p w14:paraId="1894F2C5" w14:textId="77777777" w:rsidR="00471159" w:rsidRPr="00F76A0E" w:rsidRDefault="00471159"/>
    <w:p w14:paraId="25322CDC" w14:textId="7FBFF02B" w:rsidR="00471159" w:rsidRPr="00F76A0E" w:rsidRDefault="00926509" w:rsidP="6B8A8016">
      <w:pPr>
        <w:rPr>
          <w:lang w:val="fr-FR"/>
        </w:rPr>
      </w:pPr>
      <w:r w:rsidRPr="6B8A8016">
        <w:rPr>
          <w:lang w:val="fr-FR"/>
        </w:rPr>
        <w:t>Deux objectifs seront atteints:</w:t>
      </w:r>
    </w:p>
    <w:p w14:paraId="584E5F30" w14:textId="325481E5" w:rsidR="00471159" w:rsidRPr="00F76A0E" w:rsidRDefault="00926509">
      <w:pPr>
        <w:pStyle w:val="ListParagraph"/>
        <w:numPr>
          <w:ilvl w:val="0"/>
          <w:numId w:val="3"/>
        </w:numPr>
      </w:pPr>
      <w:r w:rsidRPr="6B8A8016">
        <w:rPr>
          <w:lang w:val="fr-FR"/>
        </w:rPr>
        <w:t>Premier objectif: avec les mêmes ressources (infrastructures, nombre de prestataires de soins), augmenter le nombre de patients ayant accès à un examen ou à un traitement adéquat et qualitatif et améliorer ainsi la pertinence des soins.</w:t>
      </w:r>
    </w:p>
    <w:p w14:paraId="7D8A8D03" w14:textId="10FBAB5B" w:rsidR="00471159" w:rsidRPr="00F76A0E" w:rsidRDefault="00926509">
      <w:pPr>
        <w:pStyle w:val="ListParagraph"/>
        <w:numPr>
          <w:ilvl w:val="0"/>
          <w:numId w:val="4"/>
        </w:numPr>
      </w:pPr>
      <w:r w:rsidRPr="6B8A8016">
        <w:rPr>
          <w:lang w:val="fr-FR"/>
        </w:rPr>
        <w:t xml:space="preserve">Deuxième objectif: </w:t>
      </w:r>
      <w:r w:rsidR="00267B35" w:rsidRPr="6B8A8016">
        <w:rPr>
          <w:lang w:val="fr-FR"/>
        </w:rPr>
        <w:t>Améliorer la</w:t>
      </w:r>
      <w:r w:rsidR="00401D52" w:rsidRPr="6B8A8016">
        <w:rPr>
          <w:lang w:val="fr-FR"/>
        </w:rPr>
        <w:t xml:space="preserve"> sécurité </w:t>
      </w:r>
      <w:r w:rsidR="00267B35" w:rsidRPr="6B8A8016">
        <w:rPr>
          <w:lang w:val="fr-FR"/>
        </w:rPr>
        <w:t>sanitaire</w:t>
      </w:r>
      <w:r w:rsidRPr="6B8A8016">
        <w:rPr>
          <w:lang w:val="fr-FR"/>
        </w:rPr>
        <w:t xml:space="preserve"> </w:t>
      </w:r>
      <w:r w:rsidR="00502B04" w:rsidRPr="6B8A8016">
        <w:rPr>
          <w:lang w:val="fr-FR"/>
        </w:rPr>
        <w:t>en réponse</w:t>
      </w:r>
      <w:r w:rsidR="00527B6B" w:rsidRPr="6B8A8016">
        <w:rPr>
          <w:lang w:val="fr-FR"/>
        </w:rPr>
        <w:t xml:space="preserve"> à certains risques</w:t>
      </w:r>
      <w:r w:rsidR="00502B04" w:rsidRPr="6B8A8016">
        <w:rPr>
          <w:lang w:val="fr-FR"/>
        </w:rPr>
        <w:t xml:space="preserve"> associés</w:t>
      </w:r>
      <w:r w:rsidRPr="6B8A8016">
        <w:rPr>
          <w:lang w:val="fr-FR"/>
        </w:rPr>
        <w:t xml:space="preserve"> à la mise en œuvre des examens de santé (par exemple, les examens de suivi possibles, etc.) ou à l’administration de médicaments (par exemple, résistance à certains médicaments)</w:t>
      </w:r>
    </w:p>
    <w:p w14:paraId="4750B6EF" w14:textId="77777777" w:rsidR="00471159" w:rsidRPr="00F76A0E" w:rsidRDefault="00471159"/>
    <w:p w14:paraId="7E86B8A0" w14:textId="77777777" w:rsidR="00471159" w:rsidRPr="00F76A0E" w:rsidRDefault="00926509">
      <w:r w:rsidRPr="00F76A0E">
        <w:t>Le partage d’informations sur les médicaments est un élément essentiel pour soutenir la continuité des soins.</w:t>
      </w:r>
    </w:p>
    <w:p w14:paraId="1165CF1C" w14:textId="50BBD8FE" w:rsidR="00471159" w:rsidRPr="00F76A0E" w:rsidRDefault="00926509">
      <w:r w:rsidRPr="6B8A8016">
        <w:rPr>
          <w:lang w:val="fr-FR"/>
        </w:rPr>
        <w:t>En ce qui concerne les prescriptions médicales et d</w:t>
      </w:r>
      <w:r w:rsidR="00B5012A" w:rsidRPr="6B8A8016">
        <w:rPr>
          <w:lang w:val="fr-FR"/>
        </w:rPr>
        <w:t>e renvoi</w:t>
      </w:r>
      <w:r w:rsidRPr="6B8A8016">
        <w:rPr>
          <w:lang w:val="fr-FR"/>
        </w:rPr>
        <w:t xml:space="preserve">, ce projet d’aide à la </w:t>
      </w:r>
      <w:r w:rsidR="00DE466F" w:rsidRPr="6B8A8016">
        <w:rPr>
          <w:lang w:val="fr-FR"/>
        </w:rPr>
        <w:t>décision</w:t>
      </w:r>
      <w:r w:rsidRPr="6B8A8016">
        <w:rPr>
          <w:lang w:val="fr-FR"/>
        </w:rPr>
        <w:t xml:space="preserve"> fait partie du plan d’action</w:t>
      </w:r>
      <w:r w:rsidR="00B924B5" w:rsidRPr="6B8A8016">
        <w:rPr>
          <w:lang w:val="fr-FR"/>
        </w:rPr>
        <w:t xml:space="preserve"> </w:t>
      </w:r>
      <w:commentRangeStart w:id="5"/>
      <w:r w:rsidR="00B924B5" w:rsidRPr="6B8A8016">
        <w:rPr>
          <w:lang w:val="fr-FR"/>
        </w:rPr>
        <w:t>eHealth</w:t>
      </w:r>
      <w:r w:rsidRPr="6B8A8016">
        <w:rPr>
          <w:lang w:val="fr-FR"/>
        </w:rPr>
        <w:t xml:space="preserve"> 2022-2024</w:t>
      </w:r>
      <w:commentRangeEnd w:id="5"/>
      <w:r w:rsidR="00D13423">
        <w:rPr>
          <w:rStyle w:val="CommentReference"/>
        </w:rPr>
        <w:commentReference w:id="5"/>
      </w:r>
      <w:r w:rsidRPr="6B8A8016">
        <w:rPr>
          <w:lang w:val="fr-FR"/>
        </w:rPr>
        <w:t>, inclus dans le «Groupe I. Qualité, continuité et sécurité des soins».</w:t>
      </w:r>
    </w:p>
    <w:p w14:paraId="09C717C1" w14:textId="1DF90E2F" w:rsidR="00471159" w:rsidRPr="00F76A0E" w:rsidRDefault="00E64E43" w:rsidP="6B8A8016">
      <w:pPr>
        <w:pStyle w:val="ListParagraph"/>
        <w:numPr>
          <w:ilvl w:val="0"/>
          <w:numId w:val="5"/>
        </w:numPr>
        <w:rPr>
          <w:lang w:val="fr-FR"/>
        </w:rPr>
      </w:pPr>
      <w:r w:rsidRPr="6B8A8016">
        <w:rPr>
          <w:lang w:val="fr-FR"/>
        </w:rPr>
        <w:t>Il</w:t>
      </w:r>
      <w:r w:rsidR="00926509" w:rsidRPr="6B8A8016">
        <w:rPr>
          <w:lang w:val="fr-FR"/>
        </w:rPr>
        <w:t xml:space="preserve"> est lié à d’autres projets du même groupe:</w:t>
      </w:r>
    </w:p>
    <w:p w14:paraId="35E6EB88" w14:textId="4EF5B689" w:rsidR="00471159" w:rsidRPr="00F76A0E" w:rsidRDefault="00926509">
      <w:pPr>
        <w:pStyle w:val="ListParagraph"/>
        <w:numPr>
          <w:ilvl w:val="0"/>
          <w:numId w:val="6"/>
        </w:numPr>
      </w:pPr>
      <w:r w:rsidRPr="6B8A8016">
        <w:rPr>
          <w:lang w:val="fr-FR"/>
        </w:rPr>
        <w:t xml:space="preserve">En ce qui concerne les exigences en matière </w:t>
      </w:r>
      <w:r w:rsidR="00B924B5" w:rsidRPr="6B8A8016">
        <w:rPr>
          <w:lang w:val="fr-FR"/>
        </w:rPr>
        <w:t>prescriptions de renvoi</w:t>
      </w:r>
      <w:r w:rsidR="00717D26" w:rsidRPr="6B8A8016">
        <w:rPr>
          <w:lang w:val="fr-FR"/>
        </w:rPr>
        <w:t> :</w:t>
      </w:r>
      <w:r w:rsidRPr="6B8A8016">
        <w:rPr>
          <w:lang w:val="fr-FR"/>
        </w:rPr>
        <w:t xml:space="preserve"> le projet «</w:t>
      </w:r>
      <w:proofErr w:type="spellStart"/>
      <w:r w:rsidRPr="6B8A8016">
        <w:rPr>
          <w:lang w:val="fr-FR"/>
        </w:rPr>
        <w:t>ReferralPrescription</w:t>
      </w:r>
      <w:proofErr w:type="spellEnd"/>
      <w:r w:rsidRPr="6B8A8016">
        <w:rPr>
          <w:lang w:val="fr-FR"/>
        </w:rPr>
        <w:t>».</w:t>
      </w:r>
    </w:p>
    <w:p w14:paraId="5F001FCB" w14:textId="0AD129A0" w:rsidR="00471159" w:rsidRPr="00F76A0E" w:rsidRDefault="00926509">
      <w:pPr>
        <w:pStyle w:val="ListParagraph"/>
        <w:numPr>
          <w:ilvl w:val="0"/>
          <w:numId w:val="6"/>
        </w:numPr>
      </w:pPr>
      <w:r w:rsidRPr="00F76A0E">
        <w:t>En ce qui concerne les prescriptions médicales</w:t>
      </w:r>
      <w:r w:rsidR="00717D26" w:rsidRPr="00F76A0E">
        <w:t> :</w:t>
      </w:r>
      <w:r w:rsidRPr="00F76A0E">
        <w:t xml:space="preserve"> le projet VIDIS</w:t>
      </w:r>
    </w:p>
    <w:bookmarkEnd w:id="4"/>
    <w:p w14:paraId="7F652049" w14:textId="6367621D" w:rsidR="00471159" w:rsidRPr="00F76A0E" w:rsidRDefault="00926509">
      <w:r w:rsidRPr="00F76A0E">
        <w:br w:type="page"/>
      </w:r>
    </w:p>
    <w:p w14:paraId="4170BCAF" w14:textId="47339FF1" w:rsidR="00471159" w:rsidRPr="00F76A0E" w:rsidRDefault="00926509">
      <w:pPr>
        <w:pStyle w:val="Heading2"/>
      </w:pPr>
      <w:bookmarkStart w:id="6" w:name="_Toc202175007"/>
      <w:r w:rsidRPr="00F76A0E">
        <w:lastRenderedPageBreak/>
        <w:t>Modèles de contexte</w:t>
      </w:r>
      <w:bookmarkEnd w:id="6"/>
      <w:r w:rsidRPr="00F76A0E">
        <w:t xml:space="preserve"> </w:t>
      </w:r>
    </w:p>
    <w:p w14:paraId="57DC81E9" w14:textId="77777777" w:rsidR="00471159" w:rsidRPr="00F76A0E" w:rsidRDefault="00471159"/>
    <w:p w14:paraId="67DCB3C1" w14:textId="2A78F000" w:rsidR="00471159" w:rsidRPr="00F76A0E" w:rsidRDefault="00926509">
      <w:pPr>
        <w:pStyle w:val="Heading3"/>
      </w:pPr>
      <w:bookmarkStart w:id="7" w:name="_Toc202175008"/>
      <w:commentRangeStart w:id="8"/>
      <w:r w:rsidRPr="00F76A0E">
        <w:t>Diagramme de séquence</w:t>
      </w:r>
      <w:commentRangeEnd w:id="8"/>
      <w:r w:rsidR="006E06AC">
        <w:rPr>
          <w:rStyle w:val="CommentReference"/>
          <w:rFonts w:asciiTheme="minorHAnsi" w:hAnsiTheme="minorHAnsi" w:cs="Times New Roman"/>
          <w:b w:val="0"/>
          <w:bCs w:val="0"/>
        </w:rPr>
        <w:commentReference w:id="8"/>
      </w:r>
      <w:bookmarkEnd w:id="7"/>
    </w:p>
    <w:p w14:paraId="18E8E3E2" w14:textId="77777777" w:rsidR="00471159" w:rsidRPr="00F76A0E" w:rsidRDefault="00471159">
      <w:pPr>
        <w:rPr>
          <w:b/>
          <w:bCs/>
        </w:rPr>
      </w:pPr>
    </w:p>
    <w:p w14:paraId="32AAB010" w14:textId="69998943" w:rsidR="00471159" w:rsidRPr="00F76A0E" w:rsidRDefault="00926509">
      <w:r w:rsidRPr="00F76A0E">
        <w:rPr>
          <w:noProof/>
        </w:rPr>
        <mc:AlternateContent>
          <mc:Choice Requires="wps">
            <w:drawing>
              <wp:anchor distT="0" distB="0" distL="114300" distR="114300" simplePos="0" relativeHeight="251658240" behindDoc="0" locked="0" layoutInCell="1" allowOverlap="1" wp14:anchorId="3FE1BE9E" wp14:editId="68D83622">
                <wp:simplePos x="0" y="0"/>
                <wp:positionH relativeFrom="column">
                  <wp:posOffset>3490415</wp:posOffset>
                </wp:positionH>
                <wp:positionV relativeFrom="paragraph">
                  <wp:posOffset>779979</wp:posOffset>
                </wp:positionV>
                <wp:extent cx="1426191" cy="75063"/>
                <wp:effectExtent l="0" t="0" r="3175" b="1270"/>
                <wp:wrapNone/>
                <wp:docPr id="174837588" name="Rectangle 1"/>
                <wp:cNvGraphicFramePr/>
                <a:graphic xmlns:a="http://schemas.openxmlformats.org/drawingml/2006/main">
                  <a:graphicData uri="http://schemas.microsoft.com/office/word/2010/wordprocessingShape">
                    <wps:wsp>
                      <wps:cNvSpPr/>
                      <wps:spPr>
                        <a:xfrm>
                          <a:off x="0" y="0"/>
                          <a:ext cx="1426191" cy="7506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274.85pt;margin-top:61.4pt;width:112.3pt;height: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2pt" w14:anchorId="271DA7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"/>
            </w:pict>
          </mc:Fallback>
        </mc:AlternateContent>
      </w:r>
      <w:r w:rsidRPr="00F76A0E">
        <w:rPr>
          <w:noProof/>
        </w:rPr>
        <w:drawing>
          <wp:inline distT="0" distB="0" distL="0" distR="0" wp14:anchorId="4233B3F8" wp14:editId="3CCC1463">
            <wp:extent cx="5486400" cy="2532380"/>
            <wp:effectExtent l="0" t="0" r="0" b="1270"/>
            <wp:docPr id="529909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9201" name=""/>
                    <pic:cNvPicPr/>
                  </pic:nvPicPr>
                  <pic:blipFill>
                    <a:blip r:embed="rId15"/>
                    <a:stretch>
                      <a:fillRect/>
                    </a:stretch>
                  </pic:blipFill>
                  <pic:spPr>
                    <a:xfrm>
                      <a:off x="0" y="0"/>
                      <a:ext cx="5486400" cy="2532380"/>
                    </a:xfrm>
                    <a:prstGeom prst="rect">
                      <a:avLst/>
                    </a:prstGeom>
                  </pic:spPr>
                </pic:pic>
              </a:graphicData>
            </a:graphic>
          </wp:inline>
        </w:drawing>
      </w:r>
    </w:p>
    <w:p w14:paraId="050CC096" w14:textId="0E53753F" w:rsidR="00471159" w:rsidRPr="00F76A0E" w:rsidRDefault="00926509">
      <w:pPr>
        <w:pStyle w:val="P68B1DB1-Normal2"/>
        <w:rPr>
          <w:bCs/>
        </w:rPr>
      </w:pPr>
      <w:r w:rsidRPr="00F76A0E">
        <w:t>Étape 1</w:t>
      </w:r>
    </w:p>
    <w:p w14:paraId="5544FF93" w14:textId="4DFB32A7" w:rsidR="00471159" w:rsidRPr="00F76A0E" w:rsidRDefault="00926509">
      <w:r w:rsidRPr="00F76A0E">
        <w:t>Après avoir examiné le patient, le médecin se connecte à s</w:t>
      </w:r>
      <w:r w:rsidR="00D1696A" w:rsidRPr="00F76A0E">
        <w:t>on</w:t>
      </w:r>
      <w:r w:rsidRPr="00F76A0E">
        <w:t xml:space="preserve"> D</w:t>
      </w:r>
      <w:r w:rsidR="00091739" w:rsidRPr="00F76A0E">
        <w:t>PI</w:t>
      </w:r>
      <w:r w:rsidRPr="00F76A0E">
        <w:t>. Il souhaite prescrire un antibiotique</w:t>
      </w:r>
      <w:r w:rsidR="00713F80" w:rsidRPr="00F76A0E">
        <w:t xml:space="preserve"> pour un problème (indication du patient)</w:t>
      </w:r>
      <w:r w:rsidRPr="00F76A0E">
        <w:t xml:space="preserve"> en utilisant </w:t>
      </w:r>
      <w:r w:rsidR="00713F80" w:rsidRPr="00F76A0E">
        <w:t>PSS.</w:t>
      </w:r>
    </w:p>
    <w:p w14:paraId="530D9660" w14:textId="3C8C6A83" w:rsidR="00471159" w:rsidRPr="00F76A0E" w:rsidRDefault="00926509">
      <w:pPr>
        <w:rPr>
          <w:rStyle w:val="CommentReference"/>
        </w:rPr>
      </w:pPr>
      <w:r w:rsidRPr="00F76A0E">
        <w:t>Il ouvre une</w:t>
      </w:r>
      <w:r w:rsidR="00091739" w:rsidRPr="00F76A0E">
        <w:t xml:space="preserve"> prescription</w:t>
      </w:r>
      <w:r w:rsidRPr="00F76A0E">
        <w:rPr>
          <w:rStyle w:val="CommentReference"/>
        </w:rPr>
        <w:t>.</w:t>
      </w:r>
    </w:p>
    <w:p w14:paraId="583E55B9" w14:textId="10522B2D" w:rsidR="00471159" w:rsidRPr="00F76A0E" w:rsidRDefault="00926509">
      <w:pPr>
        <w:pStyle w:val="P68B1DB1-pf04"/>
      </w:pPr>
      <w:r w:rsidRPr="00F76A0E">
        <w:t>Il écrit l’indication dans s</w:t>
      </w:r>
      <w:r w:rsidR="00091739" w:rsidRPr="00F76A0E">
        <w:t>on DPI</w:t>
      </w:r>
      <w:r w:rsidRPr="00F76A0E">
        <w:t xml:space="preserve">. En arrière-plan, l’indication est reconnue comme une maladie infectieuse pour laquelle </w:t>
      </w:r>
      <w:r w:rsidR="00091739" w:rsidRPr="00F76A0E">
        <w:t>PSS</w:t>
      </w:r>
      <w:r w:rsidRPr="00F76A0E">
        <w:t xml:space="preserve"> peut </w:t>
      </w:r>
      <w:r w:rsidR="00091739" w:rsidRPr="00F76A0E">
        <w:t>fournir des recomm</w:t>
      </w:r>
      <w:r w:rsidR="00AF67CF" w:rsidRPr="00F76A0E">
        <w:t>a</w:t>
      </w:r>
      <w:r w:rsidR="00091739" w:rsidRPr="00F76A0E">
        <w:t>ndations</w:t>
      </w:r>
      <w:r w:rsidRPr="00F76A0E">
        <w:t xml:space="preserve">. Le bouton PSS apparaît. Les médecins cliquent sur le </w:t>
      </w:r>
      <w:r w:rsidR="00091739" w:rsidRPr="00F76A0E">
        <w:t>bouton</w:t>
      </w:r>
      <w:r w:rsidRPr="00F76A0E">
        <w:t xml:space="preserve">, l’indication est envoyée </w:t>
      </w:r>
      <w:r w:rsidR="003B7EA3" w:rsidRPr="00F76A0E">
        <w:t>à</w:t>
      </w:r>
      <w:r w:rsidRPr="00F76A0E">
        <w:t xml:space="preserve"> </w:t>
      </w:r>
      <w:r w:rsidR="00BE7016" w:rsidRPr="00F76A0E">
        <w:t>PSS</w:t>
      </w:r>
      <w:r w:rsidRPr="00F76A0E">
        <w:t>.</w:t>
      </w:r>
    </w:p>
    <w:p w14:paraId="4B4EB0E6" w14:textId="70F83EBA" w:rsidR="00471159" w:rsidRPr="00F76A0E" w:rsidRDefault="00926509">
      <w:r w:rsidRPr="6B8A8016">
        <w:rPr>
          <w:lang w:val="fr-FR"/>
        </w:rPr>
        <w:t xml:space="preserve">En </w:t>
      </w:r>
      <w:r w:rsidR="00FD0CF1" w:rsidRPr="6B8A8016">
        <w:rPr>
          <w:lang w:val="fr-FR"/>
        </w:rPr>
        <w:t>backend</w:t>
      </w:r>
      <w:r w:rsidRPr="6B8A8016">
        <w:rPr>
          <w:lang w:val="fr-FR"/>
        </w:rPr>
        <w:t xml:space="preserve">, une </w:t>
      </w:r>
      <w:r w:rsidR="00FF0FDC" w:rsidRPr="6B8A8016">
        <w:rPr>
          <w:lang w:val="fr-FR"/>
        </w:rPr>
        <w:t>requête</w:t>
      </w:r>
      <w:r w:rsidRPr="6B8A8016">
        <w:rPr>
          <w:lang w:val="fr-FR"/>
        </w:rPr>
        <w:t xml:space="preserve"> «</w:t>
      </w:r>
      <w:proofErr w:type="spellStart"/>
      <w:r w:rsidRPr="6B8A8016">
        <w:rPr>
          <w:lang w:val="fr-FR"/>
        </w:rPr>
        <w:t>Get</w:t>
      </w:r>
      <w:proofErr w:type="spellEnd"/>
      <w:r w:rsidRPr="6B8A8016">
        <w:rPr>
          <w:lang w:val="fr-FR"/>
        </w:rPr>
        <w:t>»</w:t>
      </w:r>
      <w:r w:rsidR="00FD0CF1" w:rsidRPr="6B8A8016">
        <w:rPr>
          <w:lang w:val="fr-FR"/>
        </w:rPr>
        <w:t xml:space="preserve"> est envoyée au système</w:t>
      </w:r>
      <w:r w:rsidRPr="6B8A8016">
        <w:rPr>
          <w:lang w:val="fr-FR"/>
        </w:rPr>
        <w:t xml:space="preserve"> avec le code d</w:t>
      </w:r>
      <w:r w:rsidR="00FF0FDC" w:rsidRPr="6B8A8016">
        <w:rPr>
          <w:lang w:val="fr-FR"/>
        </w:rPr>
        <w:t>e l’indication</w:t>
      </w:r>
      <w:r w:rsidRPr="6B8A8016">
        <w:rPr>
          <w:lang w:val="fr-FR"/>
        </w:rPr>
        <w:t xml:space="preserve"> pour l</w:t>
      </w:r>
      <w:r w:rsidR="00FA4089" w:rsidRPr="6B8A8016">
        <w:rPr>
          <w:lang w:val="fr-FR"/>
        </w:rPr>
        <w:t xml:space="preserve">aquelle il souhaite recevoir des </w:t>
      </w:r>
      <w:del w:id="9" w:author="Kevin Poilvache (RIZIV-INAMI)" w:date="2025-06-05T11:40:00Z">
        <w:r w:rsidR="00FA4089" w:rsidRPr="6B8A8016" w:rsidDel="00D13423">
          <w:rPr>
            <w:lang w:val="fr-FR"/>
          </w:rPr>
          <w:delText>recommendations</w:delText>
        </w:r>
      </w:del>
      <w:ins w:id="10" w:author="Kevin Poilvache (RIZIV-INAMI)" w:date="2025-06-05T11:40:00Z">
        <w:r w:rsidR="00D13423" w:rsidRPr="6B8A8016">
          <w:rPr>
            <w:lang w:val="fr-FR"/>
          </w:rPr>
          <w:t>recommandations</w:t>
        </w:r>
      </w:ins>
      <w:r w:rsidR="00FA4089" w:rsidRPr="6B8A8016">
        <w:rPr>
          <w:lang w:val="fr-FR"/>
        </w:rPr>
        <w:t xml:space="preserve"> de PSS</w:t>
      </w:r>
      <w:r w:rsidRPr="6B8A8016">
        <w:rPr>
          <w:lang w:val="fr-FR"/>
        </w:rPr>
        <w:t>. (ainsi que certaines variables du patient telles que l’âge, les intolérances).</w:t>
      </w:r>
    </w:p>
    <w:p w14:paraId="1CD123F3" w14:textId="77777777" w:rsidR="00471159" w:rsidRPr="00F76A0E" w:rsidRDefault="00471159"/>
    <w:p w14:paraId="24E54119" w14:textId="77777777" w:rsidR="00471159" w:rsidRPr="00F76A0E" w:rsidRDefault="00926509">
      <w:pPr>
        <w:pStyle w:val="P68B1DB1-Normal2"/>
        <w:rPr>
          <w:bCs/>
        </w:rPr>
      </w:pPr>
      <w:r w:rsidRPr="00F76A0E">
        <w:t>Étape 2</w:t>
      </w:r>
    </w:p>
    <w:p w14:paraId="09FF11E2" w14:textId="1BC3597A" w:rsidR="00471159" w:rsidRPr="00F76A0E" w:rsidRDefault="00926509">
      <w:r w:rsidRPr="6B8A8016">
        <w:rPr>
          <w:lang w:val="fr-FR"/>
        </w:rPr>
        <w:t>Sur base de cette indication, PSS</w:t>
      </w:r>
      <w:r w:rsidR="001E2FC5" w:rsidRPr="6B8A8016">
        <w:rPr>
          <w:lang w:val="fr-FR"/>
        </w:rPr>
        <w:t xml:space="preserve"> </w:t>
      </w:r>
      <w:proofErr w:type="spellStart"/>
      <w:r w:rsidRPr="6B8A8016">
        <w:rPr>
          <w:lang w:val="fr-FR"/>
        </w:rPr>
        <w:t>Core</w:t>
      </w:r>
      <w:proofErr w:type="spellEnd"/>
      <w:r w:rsidRPr="6B8A8016">
        <w:rPr>
          <w:lang w:val="fr-FR"/>
        </w:rPr>
        <w:t xml:space="preserve"> renvoie </w:t>
      </w:r>
      <w:r w:rsidR="00AD0768" w:rsidRPr="6B8A8016">
        <w:rPr>
          <w:lang w:val="fr-FR"/>
        </w:rPr>
        <w:t>un</w:t>
      </w:r>
      <w:r w:rsidRPr="6B8A8016">
        <w:rPr>
          <w:lang w:val="fr-FR"/>
        </w:rPr>
        <w:t xml:space="preserve"> questionnaire</w:t>
      </w:r>
      <w:r w:rsidR="00AD0768" w:rsidRPr="6B8A8016">
        <w:rPr>
          <w:lang w:val="fr-FR"/>
        </w:rPr>
        <w:t xml:space="preserve"> au DPI</w:t>
      </w:r>
      <w:r w:rsidR="00180BB6" w:rsidRPr="6B8A8016">
        <w:rPr>
          <w:lang w:val="fr-FR"/>
        </w:rPr>
        <w:t xml:space="preserve"> avec les différentes variables que le médecin doit remplir en vue d’obtenir des </w:t>
      </w:r>
      <w:del w:id="11" w:author="Kevin Poilvache (RIZIV-INAMI)" w:date="2025-06-05T11:40:00Z">
        <w:r w:rsidR="00180BB6" w:rsidRPr="6B8A8016" w:rsidDel="00D13423">
          <w:rPr>
            <w:lang w:val="fr-FR"/>
          </w:rPr>
          <w:delText>recommendations</w:delText>
        </w:r>
      </w:del>
      <w:ins w:id="12" w:author="Kevin Poilvache (RIZIV-INAMI)" w:date="2025-06-05T11:40:00Z">
        <w:r w:rsidR="00D13423" w:rsidRPr="6B8A8016">
          <w:rPr>
            <w:lang w:val="fr-FR"/>
          </w:rPr>
          <w:t>recommandations</w:t>
        </w:r>
      </w:ins>
      <w:r w:rsidR="00180BB6" w:rsidRPr="6B8A8016">
        <w:rPr>
          <w:lang w:val="fr-FR"/>
        </w:rPr>
        <w:t>.</w:t>
      </w:r>
    </w:p>
    <w:p w14:paraId="699A2A73" w14:textId="77777777" w:rsidR="00471159" w:rsidRPr="00F76A0E" w:rsidRDefault="00471159"/>
    <w:p w14:paraId="195DCE9D" w14:textId="77777777" w:rsidR="00471159" w:rsidRPr="00F76A0E" w:rsidRDefault="00926509">
      <w:pPr>
        <w:pStyle w:val="P68B1DB1-Normal2"/>
        <w:rPr>
          <w:bCs/>
        </w:rPr>
      </w:pPr>
      <w:r w:rsidRPr="00F76A0E">
        <w:t>Étape 3</w:t>
      </w:r>
    </w:p>
    <w:p w14:paraId="3ECC29C3" w14:textId="26F747FD" w:rsidR="00471159" w:rsidRPr="00F76A0E" w:rsidRDefault="00180BB6">
      <w:r w:rsidRPr="00F76A0E">
        <w:t>Le médecin</w:t>
      </w:r>
      <w:r w:rsidR="00926509" w:rsidRPr="00F76A0E">
        <w:t xml:space="preserve"> </w:t>
      </w:r>
      <w:r w:rsidR="00AD0768" w:rsidRPr="00F76A0E">
        <w:t>fournit</w:t>
      </w:r>
      <w:r w:rsidR="00926509" w:rsidRPr="00F76A0E">
        <w:t xml:space="preserve"> les données du patient demandées dans le questionnaire.</w:t>
      </w:r>
    </w:p>
    <w:p w14:paraId="396AF7AE" w14:textId="0D34B2EC" w:rsidR="00471159" w:rsidRPr="00F76A0E" w:rsidRDefault="00926509">
      <w:pPr>
        <w:pStyle w:val="ListParagraph"/>
        <w:numPr>
          <w:ilvl w:val="0"/>
          <w:numId w:val="4"/>
        </w:numPr>
      </w:pPr>
      <w:r w:rsidRPr="00F76A0E">
        <w:t>La D</w:t>
      </w:r>
      <w:r w:rsidR="00AE1F0B" w:rsidRPr="00F76A0E">
        <w:t>PI</w:t>
      </w:r>
      <w:r w:rsidRPr="00F76A0E">
        <w:t xml:space="preserve"> remplit automatiquement </w:t>
      </w:r>
      <w:ins w:id="13" w:author="Kevin Poilvache (RIZIV-INAMI)" w:date="2025-06-05T11:41:00Z">
        <w:r w:rsidR="00D13423">
          <w:t>le questionnaire sur base d</w:t>
        </w:r>
      </w:ins>
      <w:del w:id="14" w:author="Kevin Poilvache (RIZIV-INAMI)" w:date="2025-06-05T11:41:00Z">
        <w:r w:rsidRPr="00F76A0E" w:rsidDel="00D13423">
          <w:delText>l</w:delText>
        </w:r>
      </w:del>
      <w:r w:rsidRPr="00F76A0E">
        <w:t>es données du patient qu’</w:t>
      </w:r>
      <w:r w:rsidR="00AE1F0B" w:rsidRPr="00F76A0E">
        <w:t>il</w:t>
      </w:r>
      <w:r w:rsidRPr="00F76A0E">
        <w:t xml:space="preserve"> </w:t>
      </w:r>
      <w:del w:id="15" w:author="Kevin Poilvache (RIZIV-INAMI)" w:date="2025-06-05T11:41:00Z">
        <w:r w:rsidRPr="00F76A0E" w:rsidDel="00D13423">
          <w:delText>connaît</w:delText>
        </w:r>
      </w:del>
      <w:ins w:id="16" w:author="Kevin Poilvache (RIZIV-INAMI)" w:date="2025-06-05T11:41:00Z">
        <w:r w:rsidR="00D13423">
          <w:t>possède.</w:t>
        </w:r>
      </w:ins>
    </w:p>
    <w:p w14:paraId="57AC9FE2" w14:textId="62B83009" w:rsidR="00471159" w:rsidRPr="00F76A0E" w:rsidRDefault="00926509">
      <w:pPr>
        <w:pStyle w:val="ListParagraph"/>
        <w:numPr>
          <w:ilvl w:val="0"/>
          <w:numId w:val="4"/>
        </w:numPr>
      </w:pPr>
      <w:r w:rsidRPr="00F76A0E">
        <w:t xml:space="preserve">Le prescripteur complète les données </w:t>
      </w:r>
      <w:del w:id="17" w:author="Kevin Poilvache (RIZIV-INAMI)" w:date="2025-06-05T11:41:00Z">
        <w:r w:rsidRPr="00F76A0E" w:rsidDel="00D13423">
          <w:delText xml:space="preserve">de </w:delText>
        </w:r>
      </w:del>
      <w:ins w:id="18" w:author="Kevin Poilvache (RIZIV-INAMI)" w:date="2025-06-05T11:41:00Z">
        <w:r w:rsidR="00D13423" w:rsidRPr="00F76A0E">
          <w:t>d</w:t>
        </w:r>
        <w:r w:rsidR="00D13423">
          <w:t>u</w:t>
        </w:r>
        <w:r w:rsidR="00D13423" w:rsidRPr="00F76A0E">
          <w:t xml:space="preserve"> </w:t>
        </w:r>
      </w:ins>
      <w:r w:rsidRPr="00F76A0E">
        <w:t>patient</w:t>
      </w:r>
      <w:del w:id="19" w:author="Kevin Poilvache (RIZIV-INAMI)" w:date="2025-06-05T11:41:00Z">
        <w:r w:rsidRPr="00F76A0E" w:rsidDel="00D13423">
          <w:delText>s</w:delText>
        </w:r>
      </w:del>
      <w:r w:rsidRPr="00F76A0E">
        <w:t xml:space="preserve"> requises qui ne sont pas fournies par </w:t>
      </w:r>
      <w:del w:id="20" w:author="Kevin Poilvache (RIZIV-INAMI)" w:date="2025-06-05T11:41:00Z">
        <w:r w:rsidRPr="00F76A0E" w:rsidDel="00D13423">
          <w:delText xml:space="preserve">la </w:delText>
        </w:r>
      </w:del>
      <w:ins w:id="21" w:author="Kevin Poilvache (RIZIV-INAMI)" w:date="2025-06-05T11:41:00Z">
        <w:r w:rsidR="00D13423" w:rsidRPr="00F76A0E">
          <w:t>l</w:t>
        </w:r>
        <w:r w:rsidR="00D13423">
          <w:t>e</w:t>
        </w:r>
        <w:r w:rsidR="00D13423" w:rsidRPr="00F76A0E">
          <w:t xml:space="preserve"> </w:t>
        </w:r>
      </w:ins>
      <w:r w:rsidRPr="00F76A0E">
        <w:t>D</w:t>
      </w:r>
      <w:r w:rsidR="00AE1F0B" w:rsidRPr="00F76A0E">
        <w:t>PI</w:t>
      </w:r>
      <w:r w:rsidRPr="00F76A0E">
        <w:t>.</w:t>
      </w:r>
    </w:p>
    <w:p w14:paraId="497A6012" w14:textId="67413295" w:rsidR="00C51524" w:rsidRPr="00F76A0E" w:rsidRDefault="00926509" w:rsidP="00C51524">
      <w:r w:rsidRPr="6B8A8016">
        <w:rPr>
          <w:lang w:val="fr-FR"/>
        </w:rPr>
        <w:t>La réponse est envoyée d</w:t>
      </w:r>
      <w:r w:rsidR="00AE1F0B" w:rsidRPr="6B8A8016">
        <w:rPr>
          <w:lang w:val="fr-FR"/>
        </w:rPr>
        <w:t>u DPI</w:t>
      </w:r>
      <w:r w:rsidRPr="6B8A8016">
        <w:rPr>
          <w:lang w:val="fr-FR"/>
        </w:rPr>
        <w:t xml:space="preserve"> </w:t>
      </w:r>
      <w:del w:id="22" w:author="Kevin Poilvache (RIZIV-INAMI)" w:date="2025-06-05T11:42:00Z">
        <w:r w:rsidR="00C51524" w:rsidRPr="6B8A8016" w:rsidDel="00D13423">
          <w:rPr>
            <w:lang w:val="fr-FR"/>
          </w:rPr>
          <w:delText>au</w:delText>
        </w:r>
        <w:r w:rsidRPr="6B8A8016" w:rsidDel="00D13423">
          <w:rPr>
            <w:lang w:val="fr-FR"/>
          </w:rPr>
          <w:delText xml:space="preserve"> </w:delText>
        </w:r>
      </w:del>
      <w:ins w:id="23" w:author="Kevin Poilvache (RIZIV-INAMI)" w:date="2025-06-05T11:42:00Z">
        <w:r w:rsidR="00D13423">
          <w:rPr>
            <w:lang w:val="fr-FR"/>
          </w:rPr>
          <w:t>à</w:t>
        </w:r>
        <w:r w:rsidR="00D13423" w:rsidRPr="6B8A8016">
          <w:rPr>
            <w:lang w:val="fr-FR"/>
          </w:rPr>
          <w:t xml:space="preserve"> </w:t>
        </w:r>
      </w:ins>
      <w:r w:rsidRPr="6B8A8016">
        <w:rPr>
          <w:lang w:val="fr-FR"/>
        </w:rPr>
        <w:t xml:space="preserve">PSS </w:t>
      </w:r>
      <w:proofErr w:type="spellStart"/>
      <w:r w:rsidRPr="6B8A8016">
        <w:rPr>
          <w:lang w:val="fr-FR"/>
        </w:rPr>
        <w:t>Core</w:t>
      </w:r>
      <w:proofErr w:type="spellEnd"/>
      <w:r w:rsidR="00C51524" w:rsidRPr="6B8A8016">
        <w:rPr>
          <w:lang w:val="fr-FR"/>
        </w:rPr>
        <w:t xml:space="preserve"> (avec le </w:t>
      </w:r>
      <w:proofErr w:type="spellStart"/>
      <w:r w:rsidR="00C51524" w:rsidRPr="6B8A8016">
        <w:rPr>
          <w:lang w:val="fr-FR"/>
        </w:rPr>
        <w:t>QuestionnaireResponse</w:t>
      </w:r>
      <w:proofErr w:type="spellEnd"/>
      <w:r w:rsidR="00C51524" w:rsidRPr="6B8A8016">
        <w:rPr>
          <w:lang w:val="fr-FR"/>
        </w:rPr>
        <w:t>).</w:t>
      </w:r>
    </w:p>
    <w:p w14:paraId="0A491517" w14:textId="77777777" w:rsidR="00471159" w:rsidRPr="00F76A0E" w:rsidRDefault="00471159"/>
    <w:p w14:paraId="532E01FF" w14:textId="77777777" w:rsidR="00471159" w:rsidRPr="00F76A0E" w:rsidRDefault="00926509">
      <w:pPr>
        <w:pStyle w:val="P68B1DB1-Normal2"/>
        <w:rPr>
          <w:bCs/>
        </w:rPr>
      </w:pPr>
      <w:r w:rsidRPr="00F76A0E">
        <w:t>Étape 4</w:t>
      </w:r>
    </w:p>
    <w:p w14:paraId="270F85C1" w14:textId="37EC9B19" w:rsidR="00471159" w:rsidRPr="00F76A0E" w:rsidRDefault="00926509">
      <w:r w:rsidRPr="6B8A8016">
        <w:rPr>
          <w:lang w:val="fr-FR"/>
        </w:rPr>
        <w:t>PSS</w:t>
      </w:r>
      <w:r w:rsidR="001E2FC5" w:rsidRPr="6B8A8016">
        <w:rPr>
          <w:lang w:val="fr-FR"/>
        </w:rPr>
        <w:t xml:space="preserve"> </w:t>
      </w:r>
      <w:proofErr w:type="spellStart"/>
      <w:r w:rsidRPr="6B8A8016">
        <w:rPr>
          <w:lang w:val="fr-FR"/>
        </w:rPr>
        <w:t>Core</w:t>
      </w:r>
      <w:proofErr w:type="spellEnd"/>
      <w:r w:rsidRPr="6B8A8016">
        <w:rPr>
          <w:lang w:val="fr-FR"/>
        </w:rPr>
        <w:t xml:space="preserve"> renvoie les recommandations basées sur les données fournies par le prescripteur.</w:t>
      </w:r>
    </w:p>
    <w:p w14:paraId="5AD9BF47" w14:textId="77777777" w:rsidR="00471159" w:rsidRPr="00F76A0E" w:rsidRDefault="00471159"/>
    <w:p w14:paraId="097278CD" w14:textId="77777777" w:rsidR="002C061F" w:rsidRPr="00F76A0E" w:rsidRDefault="002C061F">
      <w:pPr>
        <w:rPr>
          <w:b/>
        </w:rPr>
      </w:pPr>
      <w:r w:rsidRPr="00F76A0E">
        <w:br w:type="page"/>
      </w:r>
    </w:p>
    <w:p w14:paraId="472530AE" w14:textId="7FD780BB" w:rsidR="00471159" w:rsidRPr="00F76A0E" w:rsidRDefault="00926509">
      <w:pPr>
        <w:pStyle w:val="P68B1DB1-Normal2"/>
        <w:rPr>
          <w:bCs/>
        </w:rPr>
      </w:pPr>
      <w:r w:rsidRPr="00F76A0E">
        <w:lastRenderedPageBreak/>
        <w:t>Étape 5</w:t>
      </w:r>
    </w:p>
    <w:p w14:paraId="5EB5453D" w14:textId="6BA2127F" w:rsidR="00471159" w:rsidRPr="00F76A0E" w:rsidRDefault="00926509">
      <w:r w:rsidRPr="00F76A0E">
        <w:t>Le médecin sélectionne la recommandation qu’il souhaite via s</w:t>
      </w:r>
      <w:r w:rsidR="00AE1F0B" w:rsidRPr="00F76A0E">
        <w:t>on DPI</w:t>
      </w:r>
      <w:r w:rsidRPr="00F76A0E">
        <w:t xml:space="preserve">. (Prescrire un antibiotique, une politique </w:t>
      </w:r>
      <w:r w:rsidR="00AE1F0B" w:rsidRPr="00F76A0E">
        <w:t>attentiste, …</w:t>
      </w:r>
      <w:r w:rsidRPr="00F76A0E">
        <w:t xml:space="preserve">). </w:t>
      </w:r>
    </w:p>
    <w:p w14:paraId="639D26AB" w14:textId="77777777" w:rsidR="00471159" w:rsidRPr="00F76A0E" w:rsidRDefault="00471159"/>
    <w:p w14:paraId="0AA7386F" w14:textId="77777777" w:rsidR="00471159" w:rsidRPr="00F76A0E" w:rsidRDefault="00926509">
      <w:pPr>
        <w:ind w:left="360"/>
      </w:pPr>
      <w:r w:rsidRPr="6B8A8016">
        <w:rPr>
          <w:lang w:val="fr-FR"/>
        </w:rPr>
        <w:t>(</w:t>
      </w:r>
      <w:r w:rsidRPr="6B8A8016">
        <w:rPr>
          <w:b/>
          <w:bCs/>
          <w:lang w:val="fr-FR"/>
        </w:rPr>
        <w:t>Remarque</w:t>
      </w:r>
      <w:r w:rsidRPr="6B8A8016">
        <w:rPr>
          <w:lang w:val="fr-FR"/>
        </w:rPr>
        <w:t>: Le prescripteur peut effectuer plusieurs simulations avant de décider)</w:t>
      </w:r>
    </w:p>
    <w:p w14:paraId="32C41F6C" w14:textId="1F9DCE42" w:rsidR="00471159" w:rsidRPr="00F76A0E" w:rsidRDefault="00926509">
      <w:pPr>
        <w:ind w:left="360"/>
        <w:rPr>
          <w:b/>
          <w:bCs/>
          <w:color w:val="FF0000"/>
        </w:rPr>
      </w:pPr>
      <w:r w:rsidRPr="00F76A0E">
        <w:t>Si le médecin prescrit en suivant les recommandations, l’ID de décision est conservé dans la prescription médicale. (</w:t>
      </w:r>
      <w:r w:rsidRPr="00F76A0E">
        <w:rPr>
          <w:b/>
          <w:color w:val="FF0000"/>
        </w:rPr>
        <w:t>À confirmer juridiquement)</w:t>
      </w:r>
    </w:p>
    <w:p w14:paraId="39009AA2" w14:textId="77777777" w:rsidR="00471159" w:rsidRPr="00F76A0E" w:rsidRDefault="00471159">
      <w:pPr>
        <w:ind w:left="360"/>
        <w:rPr>
          <w:b/>
          <w:bCs/>
          <w:color w:val="FF0000"/>
        </w:rPr>
      </w:pPr>
    </w:p>
    <w:p w14:paraId="41A90CF3" w14:textId="77777777" w:rsidR="00471159" w:rsidRPr="00F76A0E" w:rsidRDefault="00471159">
      <w:pPr>
        <w:ind w:left="360"/>
        <w:rPr>
          <w:b/>
          <w:bCs/>
          <w:color w:val="FF0000"/>
        </w:rPr>
      </w:pPr>
    </w:p>
    <w:p w14:paraId="1DD8D73A" w14:textId="77777777" w:rsidR="00471159" w:rsidRPr="00F76A0E" w:rsidRDefault="00471159">
      <w:pPr>
        <w:ind w:left="360"/>
        <w:rPr>
          <w:b/>
          <w:bCs/>
          <w:color w:val="FF0000"/>
        </w:rPr>
      </w:pPr>
    </w:p>
    <w:p w14:paraId="0D5933EF" w14:textId="77777777" w:rsidR="00471159" w:rsidRPr="00F76A0E" w:rsidRDefault="00471159">
      <w:pPr>
        <w:ind w:left="360"/>
        <w:rPr>
          <w:b/>
          <w:bCs/>
          <w:color w:val="FF0000"/>
        </w:rPr>
      </w:pPr>
    </w:p>
    <w:p w14:paraId="0FEF7272" w14:textId="77777777" w:rsidR="00471159" w:rsidRPr="00F76A0E" w:rsidRDefault="00471159">
      <w:pPr>
        <w:ind w:left="360"/>
        <w:rPr>
          <w:b/>
          <w:bCs/>
          <w:color w:val="FF0000"/>
        </w:rPr>
      </w:pPr>
    </w:p>
    <w:p w14:paraId="3770F6CC" w14:textId="77777777" w:rsidR="00471159" w:rsidRPr="00F76A0E" w:rsidRDefault="00471159">
      <w:pPr>
        <w:ind w:left="360"/>
        <w:rPr>
          <w:b/>
          <w:bCs/>
          <w:color w:val="FF0000"/>
        </w:rPr>
      </w:pPr>
    </w:p>
    <w:p w14:paraId="606AE081" w14:textId="77777777" w:rsidR="00471159" w:rsidRPr="00F76A0E" w:rsidRDefault="00471159">
      <w:pPr>
        <w:ind w:left="360"/>
        <w:rPr>
          <w:b/>
          <w:bCs/>
          <w:color w:val="FF0000"/>
        </w:rPr>
      </w:pPr>
    </w:p>
    <w:p w14:paraId="791B93DE" w14:textId="77777777" w:rsidR="00471159" w:rsidRPr="00F76A0E" w:rsidRDefault="00471159">
      <w:pPr>
        <w:ind w:left="360"/>
        <w:rPr>
          <w:b/>
          <w:bCs/>
          <w:color w:val="FF0000"/>
        </w:rPr>
      </w:pPr>
    </w:p>
    <w:p w14:paraId="786F99DF" w14:textId="77777777" w:rsidR="00471159" w:rsidRPr="00F76A0E" w:rsidRDefault="00471159">
      <w:pPr>
        <w:ind w:left="360"/>
        <w:rPr>
          <w:b/>
          <w:bCs/>
          <w:color w:val="FF0000"/>
        </w:rPr>
      </w:pPr>
    </w:p>
    <w:p w14:paraId="76405424" w14:textId="77777777" w:rsidR="00471159" w:rsidRPr="00F76A0E" w:rsidRDefault="00471159">
      <w:pPr>
        <w:ind w:left="360"/>
        <w:rPr>
          <w:b/>
          <w:bCs/>
          <w:color w:val="FF0000"/>
        </w:rPr>
      </w:pPr>
    </w:p>
    <w:p w14:paraId="2BA3DF6D" w14:textId="77777777" w:rsidR="00471159" w:rsidRPr="00F76A0E" w:rsidRDefault="00471159">
      <w:pPr>
        <w:ind w:left="360"/>
        <w:rPr>
          <w:b/>
          <w:bCs/>
          <w:color w:val="FF0000"/>
        </w:rPr>
      </w:pPr>
    </w:p>
    <w:p w14:paraId="527CBDC5" w14:textId="77777777" w:rsidR="00471159" w:rsidRPr="00F76A0E" w:rsidRDefault="00471159">
      <w:pPr>
        <w:ind w:left="360"/>
        <w:rPr>
          <w:b/>
          <w:bCs/>
          <w:color w:val="FF0000"/>
        </w:rPr>
      </w:pPr>
    </w:p>
    <w:p w14:paraId="223F6D84" w14:textId="77777777" w:rsidR="00471159" w:rsidRPr="00F76A0E" w:rsidRDefault="00471159">
      <w:pPr>
        <w:ind w:left="360"/>
        <w:rPr>
          <w:b/>
          <w:bCs/>
          <w:color w:val="FF0000"/>
        </w:rPr>
      </w:pPr>
    </w:p>
    <w:p w14:paraId="549C58AC" w14:textId="77777777" w:rsidR="00471159" w:rsidRPr="00F76A0E" w:rsidRDefault="00471159">
      <w:pPr>
        <w:ind w:left="360"/>
        <w:rPr>
          <w:b/>
          <w:bCs/>
          <w:color w:val="FF0000"/>
        </w:rPr>
      </w:pPr>
    </w:p>
    <w:p w14:paraId="3915E8C1" w14:textId="77777777" w:rsidR="00471159" w:rsidRPr="00F76A0E" w:rsidRDefault="00471159">
      <w:pPr>
        <w:ind w:left="360"/>
        <w:rPr>
          <w:b/>
          <w:bCs/>
          <w:color w:val="FF0000"/>
        </w:rPr>
      </w:pPr>
    </w:p>
    <w:p w14:paraId="41FD67FD" w14:textId="77777777" w:rsidR="00471159" w:rsidRPr="00F76A0E" w:rsidRDefault="00471159">
      <w:pPr>
        <w:ind w:left="360"/>
        <w:rPr>
          <w:b/>
          <w:bCs/>
          <w:color w:val="FF0000"/>
        </w:rPr>
      </w:pPr>
    </w:p>
    <w:p w14:paraId="40C46D7F" w14:textId="77777777" w:rsidR="00471159" w:rsidRPr="00F76A0E" w:rsidRDefault="00471159">
      <w:pPr>
        <w:ind w:left="360"/>
        <w:rPr>
          <w:b/>
          <w:bCs/>
          <w:color w:val="FF0000"/>
        </w:rPr>
      </w:pPr>
    </w:p>
    <w:p w14:paraId="60BD7310" w14:textId="77777777" w:rsidR="00471159" w:rsidRPr="00F76A0E" w:rsidRDefault="00471159">
      <w:pPr>
        <w:ind w:left="360"/>
        <w:rPr>
          <w:b/>
          <w:bCs/>
          <w:color w:val="FF0000"/>
        </w:rPr>
      </w:pPr>
    </w:p>
    <w:p w14:paraId="54FA6BF5" w14:textId="77777777" w:rsidR="00471159" w:rsidRPr="00F76A0E" w:rsidRDefault="00471159">
      <w:pPr>
        <w:ind w:left="360"/>
        <w:rPr>
          <w:b/>
          <w:bCs/>
          <w:color w:val="FF0000"/>
        </w:rPr>
      </w:pPr>
    </w:p>
    <w:p w14:paraId="4698BE3A" w14:textId="77777777" w:rsidR="00471159" w:rsidRPr="00F76A0E" w:rsidRDefault="00471159">
      <w:pPr>
        <w:ind w:left="360"/>
        <w:rPr>
          <w:b/>
          <w:bCs/>
          <w:color w:val="FF0000"/>
        </w:rPr>
      </w:pPr>
    </w:p>
    <w:p w14:paraId="18281287" w14:textId="77777777" w:rsidR="00471159" w:rsidRPr="00F76A0E" w:rsidRDefault="00471159">
      <w:pPr>
        <w:ind w:left="360"/>
        <w:rPr>
          <w:b/>
          <w:bCs/>
          <w:color w:val="FF0000"/>
        </w:rPr>
      </w:pPr>
    </w:p>
    <w:p w14:paraId="4614801B" w14:textId="77777777" w:rsidR="00471159" w:rsidRPr="00F76A0E" w:rsidRDefault="00471159">
      <w:pPr>
        <w:rPr>
          <w:b/>
          <w:bCs/>
          <w:color w:val="FF0000"/>
        </w:rPr>
      </w:pPr>
    </w:p>
    <w:p w14:paraId="5B71871F" w14:textId="77777777" w:rsidR="00471159" w:rsidRPr="00F76A0E" w:rsidRDefault="00471159">
      <w:pPr>
        <w:rPr>
          <w:b/>
          <w:bCs/>
          <w:color w:val="FF0000"/>
        </w:rPr>
      </w:pPr>
    </w:p>
    <w:p w14:paraId="631EAA8F" w14:textId="77777777" w:rsidR="00471159" w:rsidRPr="00F76A0E" w:rsidRDefault="00471159">
      <w:pPr>
        <w:rPr>
          <w:b/>
          <w:bCs/>
          <w:color w:val="FF0000"/>
        </w:rPr>
      </w:pPr>
    </w:p>
    <w:p w14:paraId="5B90071A" w14:textId="77777777" w:rsidR="00471159" w:rsidRPr="00F76A0E" w:rsidRDefault="00471159">
      <w:pPr>
        <w:rPr>
          <w:b/>
          <w:bCs/>
          <w:color w:val="FF0000"/>
        </w:rPr>
      </w:pPr>
    </w:p>
    <w:p w14:paraId="6225FD64" w14:textId="77777777" w:rsidR="00471159" w:rsidRPr="00F76A0E" w:rsidRDefault="00471159">
      <w:pPr>
        <w:rPr>
          <w:b/>
          <w:bCs/>
          <w:color w:val="FF0000"/>
        </w:rPr>
      </w:pPr>
    </w:p>
    <w:p w14:paraId="78F1B3DA" w14:textId="77777777" w:rsidR="00471159" w:rsidRPr="00F76A0E" w:rsidRDefault="00471159">
      <w:pPr>
        <w:rPr>
          <w:b/>
          <w:bCs/>
          <w:color w:val="FF0000"/>
        </w:rPr>
      </w:pPr>
    </w:p>
    <w:p w14:paraId="368BBE98" w14:textId="77777777" w:rsidR="00471159" w:rsidRPr="00F76A0E" w:rsidRDefault="00471159">
      <w:pPr>
        <w:rPr>
          <w:b/>
          <w:bCs/>
          <w:color w:val="FF0000"/>
        </w:rPr>
      </w:pPr>
    </w:p>
    <w:p w14:paraId="01FBBB17" w14:textId="77777777" w:rsidR="00471159" w:rsidRPr="00F76A0E" w:rsidRDefault="00471159">
      <w:pPr>
        <w:rPr>
          <w:b/>
          <w:bCs/>
          <w:color w:val="FF0000"/>
        </w:rPr>
      </w:pPr>
    </w:p>
    <w:p w14:paraId="42FAB885" w14:textId="77777777" w:rsidR="00471159" w:rsidRPr="00F76A0E" w:rsidRDefault="00471159">
      <w:pPr>
        <w:rPr>
          <w:b/>
          <w:bCs/>
          <w:color w:val="FF0000"/>
        </w:rPr>
      </w:pPr>
    </w:p>
    <w:p w14:paraId="497B3171" w14:textId="77777777" w:rsidR="00471159" w:rsidRPr="00F76A0E" w:rsidRDefault="00471159">
      <w:pPr>
        <w:rPr>
          <w:b/>
          <w:bCs/>
          <w:color w:val="FF0000"/>
        </w:rPr>
      </w:pPr>
    </w:p>
    <w:p w14:paraId="12441846" w14:textId="77777777" w:rsidR="00471159" w:rsidRPr="00F76A0E" w:rsidRDefault="00471159">
      <w:pPr>
        <w:rPr>
          <w:b/>
          <w:bCs/>
          <w:color w:val="FF0000"/>
        </w:rPr>
      </w:pPr>
    </w:p>
    <w:p w14:paraId="6A356F14" w14:textId="77777777" w:rsidR="00471159" w:rsidRPr="00F76A0E" w:rsidRDefault="00471159">
      <w:pPr>
        <w:rPr>
          <w:b/>
          <w:bCs/>
          <w:color w:val="FF0000"/>
        </w:rPr>
      </w:pPr>
    </w:p>
    <w:p w14:paraId="75960F72" w14:textId="77777777" w:rsidR="00471159" w:rsidRPr="00F76A0E" w:rsidRDefault="00471159">
      <w:pPr>
        <w:rPr>
          <w:b/>
          <w:bCs/>
          <w:color w:val="FF0000"/>
        </w:rPr>
      </w:pPr>
    </w:p>
    <w:p w14:paraId="3985022D" w14:textId="77777777" w:rsidR="00471159" w:rsidRPr="00F76A0E" w:rsidRDefault="00471159">
      <w:pPr>
        <w:rPr>
          <w:b/>
          <w:bCs/>
          <w:color w:val="FF0000"/>
        </w:rPr>
      </w:pPr>
    </w:p>
    <w:p w14:paraId="34996260" w14:textId="77777777" w:rsidR="00471159" w:rsidRPr="00F76A0E" w:rsidRDefault="00471159">
      <w:pPr>
        <w:rPr>
          <w:b/>
          <w:bCs/>
          <w:color w:val="FF0000"/>
        </w:rPr>
      </w:pPr>
    </w:p>
    <w:p w14:paraId="2727575E" w14:textId="77777777" w:rsidR="00471159" w:rsidRPr="00F76A0E" w:rsidRDefault="00471159">
      <w:pPr>
        <w:rPr>
          <w:b/>
          <w:bCs/>
          <w:color w:val="FF0000"/>
        </w:rPr>
      </w:pPr>
    </w:p>
    <w:p w14:paraId="25AADC8D" w14:textId="77777777" w:rsidR="00471159" w:rsidRPr="00F76A0E" w:rsidRDefault="00471159">
      <w:pPr>
        <w:rPr>
          <w:b/>
          <w:bCs/>
          <w:color w:val="FF0000"/>
        </w:rPr>
      </w:pPr>
    </w:p>
    <w:p w14:paraId="583A1C2A" w14:textId="77777777" w:rsidR="00471159" w:rsidRPr="00F76A0E" w:rsidRDefault="00471159">
      <w:pPr>
        <w:rPr>
          <w:b/>
          <w:bCs/>
          <w:color w:val="FF0000"/>
        </w:rPr>
      </w:pPr>
    </w:p>
    <w:p w14:paraId="5839847A" w14:textId="77777777" w:rsidR="00471159" w:rsidRPr="00F76A0E" w:rsidRDefault="00471159">
      <w:pPr>
        <w:rPr>
          <w:b/>
          <w:bCs/>
          <w:color w:val="FF0000"/>
        </w:rPr>
      </w:pPr>
    </w:p>
    <w:p w14:paraId="4F580E8B" w14:textId="77777777" w:rsidR="00471159" w:rsidRPr="00F76A0E" w:rsidRDefault="00471159">
      <w:pPr>
        <w:rPr>
          <w:b/>
          <w:bCs/>
          <w:color w:val="FF0000"/>
        </w:rPr>
      </w:pPr>
    </w:p>
    <w:p w14:paraId="38F8CE04" w14:textId="77777777" w:rsidR="00471159" w:rsidRPr="00F76A0E" w:rsidRDefault="00471159">
      <w:pPr>
        <w:rPr>
          <w:b/>
          <w:bCs/>
          <w:color w:val="FF0000"/>
        </w:rPr>
      </w:pPr>
    </w:p>
    <w:p w14:paraId="097179D8" w14:textId="77777777" w:rsidR="00471159" w:rsidRPr="00F76A0E" w:rsidRDefault="00471159">
      <w:pPr>
        <w:rPr>
          <w:b/>
          <w:bCs/>
          <w:color w:val="FF0000"/>
        </w:rPr>
      </w:pPr>
    </w:p>
    <w:p w14:paraId="24E4A82C" w14:textId="77777777" w:rsidR="00471159" w:rsidRPr="00F76A0E" w:rsidRDefault="00471159">
      <w:pPr>
        <w:rPr>
          <w:b/>
          <w:bCs/>
          <w:color w:val="FF0000"/>
        </w:rPr>
      </w:pPr>
    </w:p>
    <w:p w14:paraId="6F0ED950" w14:textId="77777777" w:rsidR="00471159" w:rsidRPr="00F76A0E" w:rsidRDefault="00471159">
      <w:pPr>
        <w:rPr>
          <w:b/>
          <w:bCs/>
          <w:color w:val="FF0000"/>
        </w:rPr>
      </w:pPr>
    </w:p>
    <w:p w14:paraId="33D38349" w14:textId="77777777" w:rsidR="00471159" w:rsidRPr="00F76A0E" w:rsidRDefault="00471159">
      <w:pPr>
        <w:rPr>
          <w:b/>
          <w:bCs/>
          <w:color w:val="FF0000"/>
        </w:rPr>
      </w:pPr>
    </w:p>
    <w:p w14:paraId="4C6E9C7B" w14:textId="77777777" w:rsidR="00471159" w:rsidRPr="00F76A0E" w:rsidRDefault="00471159">
      <w:pPr>
        <w:ind w:left="360"/>
        <w:rPr>
          <w:b/>
          <w:bCs/>
          <w:color w:val="FF0000"/>
        </w:rPr>
      </w:pPr>
    </w:p>
    <w:p w14:paraId="74C71597" w14:textId="4633C1E4" w:rsidR="00471159" w:rsidRPr="00F76A0E" w:rsidRDefault="00471159">
      <w:pPr>
        <w:rPr>
          <w:b/>
          <w:bCs/>
        </w:rPr>
      </w:pPr>
    </w:p>
    <w:p w14:paraId="78F604BF" w14:textId="0A157E1F" w:rsidR="00471159" w:rsidRPr="00F76A0E" w:rsidRDefault="00926509">
      <w:pPr>
        <w:pStyle w:val="Heading3"/>
      </w:pPr>
      <w:bookmarkStart w:id="24" w:name="_Toc202175009"/>
      <w:r w:rsidRPr="00F76A0E">
        <w:t>Diagramme contextuel</w:t>
      </w:r>
      <w:bookmarkEnd w:id="24"/>
    </w:p>
    <w:p w14:paraId="1D1B0BAF" w14:textId="6B7A4904" w:rsidR="00471159" w:rsidRPr="00F76A0E" w:rsidRDefault="00471159"/>
    <w:p w14:paraId="656B5646" w14:textId="3B6814F9" w:rsidR="00471159" w:rsidRPr="00F76A0E" w:rsidRDefault="00471159"/>
    <w:p w14:paraId="52AF652B" w14:textId="4DCF1C15" w:rsidR="00471159" w:rsidRPr="00F76A0E" w:rsidRDefault="00926509">
      <w:r w:rsidRPr="00F76A0E">
        <w:rPr>
          <w:noProof/>
        </w:rPr>
        <w:drawing>
          <wp:inline distT="0" distB="0" distL="0" distR="0" wp14:anchorId="1D753523" wp14:editId="33DCE955">
            <wp:extent cx="5486400" cy="1725295"/>
            <wp:effectExtent l="0" t="0" r="0" b="8255"/>
            <wp:docPr id="1048140672" name="Image 3" descr="A white background with black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0672" name="Image 3" descr="A white background with black text  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725295"/>
                    </a:xfrm>
                    <a:prstGeom prst="rect">
                      <a:avLst/>
                    </a:prstGeom>
                  </pic:spPr>
                </pic:pic>
              </a:graphicData>
            </a:graphic>
          </wp:inline>
        </w:drawing>
      </w:r>
    </w:p>
    <w:p w14:paraId="64115EFB" w14:textId="77777777" w:rsidR="00471159" w:rsidRPr="00F76A0E" w:rsidRDefault="00471159">
      <w:pPr>
        <w:rPr>
          <w:b/>
          <w:bCs/>
        </w:rPr>
      </w:pPr>
    </w:p>
    <w:p w14:paraId="3481A7DB" w14:textId="0FAEDE34" w:rsidR="00471159" w:rsidRPr="00F76A0E" w:rsidRDefault="00926509">
      <w:pPr>
        <w:pStyle w:val="Heading3"/>
      </w:pPr>
      <w:bookmarkStart w:id="25" w:name="_Toc202175010"/>
      <w:r w:rsidRPr="00F76A0E">
        <w:t>Modèle logique</w:t>
      </w:r>
      <w:bookmarkEnd w:id="25"/>
    </w:p>
    <w:p w14:paraId="2318A03F" w14:textId="77777777" w:rsidR="00471159" w:rsidRPr="00F76A0E" w:rsidRDefault="00471159">
      <w:pPr>
        <w:rPr>
          <w:b/>
          <w:bCs/>
        </w:rPr>
      </w:pPr>
    </w:p>
    <w:p w14:paraId="68E834F4" w14:textId="77777777" w:rsidR="00471159" w:rsidRPr="00F76A0E" w:rsidRDefault="00471159">
      <w:pPr>
        <w:rPr>
          <w:b/>
          <w:bCs/>
        </w:rPr>
      </w:pPr>
    </w:p>
    <w:p w14:paraId="028B127B" w14:textId="41EC1D2C" w:rsidR="00471159" w:rsidRPr="00F76A0E" w:rsidRDefault="00926509">
      <w:pPr>
        <w:rPr>
          <w:b/>
          <w:bCs/>
        </w:rPr>
      </w:pPr>
      <w:r w:rsidRPr="00F76A0E">
        <w:rPr>
          <w:noProof/>
        </w:rPr>
        <w:drawing>
          <wp:inline distT="0" distB="0" distL="0" distR="0" wp14:anchorId="1A28064A" wp14:editId="18B82FF3">
            <wp:extent cx="4809050" cy="3252788"/>
            <wp:effectExtent l="0" t="0" r="0" b="5080"/>
            <wp:docPr id="258298746" name="Image 4" descr="A diagram of a pati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8746" name="Image 4" descr="A diagram of a patient  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13218" cy="3255607"/>
                    </a:xfrm>
                    <a:prstGeom prst="rect">
                      <a:avLst/>
                    </a:prstGeom>
                  </pic:spPr>
                </pic:pic>
              </a:graphicData>
            </a:graphic>
          </wp:inline>
        </w:drawing>
      </w:r>
    </w:p>
    <w:p w14:paraId="3A8963FF" w14:textId="77777777" w:rsidR="00471159" w:rsidRPr="00F76A0E" w:rsidRDefault="00471159">
      <w:pPr>
        <w:rPr>
          <w:b/>
          <w:bCs/>
        </w:rPr>
      </w:pPr>
    </w:p>
    <w:p w14:paraId="7657AAB8" w14:textId="77777777" w:rsidR="00471159" w:rsidRPr="00F76A0E" w:rsidRDefault="00471159">
      <w:pPr>
        <w:rPr>
          <w:b/>
          <w:bCs/>
        </w:rPr>
      </w:pPr>
    </w:p>
    <w:p w14:paraId="134EDFA9" w14:textId="77777777" w:rsidR="00471159" w:rsidRPr="00F76A0E" w:rsidRDefault="00471159">
      <w:pPr>
        <w:rPr>
          <w:b/>
          <w:bCs/>
        </w:rPr>
      </w:pPr>
    </w:p>
    <w:p w14:paraId="7A5DE359" w14:textId="77777777" w:rsidR="00471159" w:rsidRPr="00F76A0E" w:rsidRDefault="00471159">
      <w:pPr>
        <w:rPr>
          <w:b/>
          <w:bCs/>
        </w:rPr>
      </w:pPr>
    </w:p>
    <w:p w14:paraId="5C5876E4" w14:textId="77777777" w:rsidR="00471159" w:rsidRPr="00F76A0E" w:rsidRDefault="00471159">
      <w:pPr>
        <w:rPr>
          <w:b/>
          <w:bCs/>
        </w:rPr>
      </w:pPr>
    </w:p>
    <w:p w14:paraId="439751BD" w14:textId="77777777" w:rsidR="00471159" w:rsidRPr="00F76A0E" w:rsidRDefault="00471159">
      <w:pPr>
        <w:rPr>
          <w:b/>
          <w:bCs/>
        </w:rPr>
      </w:pPr>
    </w:p>
    <w:p w14:paraId="1FEBE5FB" w14:textId="77777777" w:rsidR="00471159" w:rsidRPr="00F76A0E" w:rsidRDefault="00471159">
      <w:pPr>
        <w:rPr>
          <w:b/>
          <w:bCs/>
        </w:rPr>
      </w:pPr>
    </w:p>
    <w:p w14:paraId="0932EF72" w14:textId="77777777" w:rsidR="00471159" w:rsidRPr="00F76A0E" w:rsidRDefault="00471159">
      <w:pPr>
        <w:rPr>
          <w:b/>
          <w:bCs/>
        </w:rPr>
      </w:pPr>
    </w:p>
    <w:p w14:paraId="5DADF994" w14:textId="77777777" w:rsidR="00471159" w:rsidRPr="00F76A0E" w:rsidRDefault="00471159">
      <w:pPr>
        <w:rPr>
          <w:b/>
          <w:bCs/>
        </w:rPr>
      </w:pPr>
    </w:p>
    <w:p w14:paraId="0A8487EF" w14:textId="582ED2F2" w:rsidR="00471159" w:rsidRPr="00F76A0E" w:rsidRDefault="00926509" w:rsidP="6B8A8016">
      <w:pPr>
        <w:pStyle w:val="Heading2"/>
        <w:rPr>
          <w:lang w:val="fr-FR"/>
        </w:rPr>
      </w:pPr>
      <w:bookmarkStart w:id="26" w:name="_Toc202175011"/>
      <w:proofErr w:type="spellStart"/>
      <w:r w:rsidRPr="6B8A8016">
        <w:rPr>
          <w:lang w:val="fr-FR"/>
        </w:rPr>
        <w:t>CareSet</w:t>
      </w:r>
      <w:proofErr w:type="spellEnd"/>
      <w:r w:rsidRPr="6B8A8016">
        <w:rPr>
          <w:lang w:val="fr-FR"/>
        </w:rPr>
        <w:t xml:space="preserve"> </w:t>
      </w:r>
      <w:proofErr w:type="spellStart"/>
      <w:r w:rsidRPr="6B8A8016">
        <w:rPr>
          <w:lang w:val="fr-FR"/>
        </w:rPr>
        <w:t>PSSRequest</w:t>
      </w:r>
      <w:bookmarkEnd w:id="26"/>
      <w:proofErr w:type="spellEnd"/>
    </w:p>
    <w:p w14:paraId="3F66AF23" w14:textId="77777777" w:rsidR="00471159" w:rsidRPr="00F76A0E" w:rsidRDefault="00471159"/>
    <w:p w14:paraId="78F1EDBE" w14:textId="1BA1498D" w:rsidR="002F7369" w:rsidRPr="00F76A0E" w:rsidRDefault="00926509">
      <w:r w:rsidRPr="6B8A8016">
        <w:rPr>
          <w:lang w:val="fr-FR"/>
        </w:rPr>
        <w:t xml:space="preserve">Lorsque le prescripteur demande et </w:t>
      </w:r>
      <w:r w:rsidR="00D14363" w:rsidRPr="6B8A8016">
        <w:rPr>
          <w:lang w:val="fr-FR"/>
        </w:rPr>
        <w:t xml:space="preserve">ensuite </w:t>
      </w:r>
      <w:r w:rsidRPr="6B8A8016">
        <w:rPr>
          <w:lang w:val="fr-FR"/>
        </w:rPr>
        <w:t xml:space="preserve">remplit un questionnaire </w:t>
      </w:r>
      <w:r w:rsidR="003268EB" w:rsidRPr="6B8A8016">
        <w:rPr>
          <w:lang w:val="fr-FR"/>
        </w:rPr>
        <w:t>en vue d’obtenir des</w:t>
      </w:r>
      <w:r w:rsidRPr="6B8A8016">
        <w:rPr>
          <w:lang w:val="fr-FR"/>
        </w:rPr>
        <w:t xml:space="preserve"> recommandations, </w:t>
      </w:r>
      <w:r w:rsidR="00EA2B48" w:rsidRPr="6B8A8016">
        <w:rPr>
          <w:lang w:val="fr-FR"/>
        </w:rPr>
        <w:t>il</w:t>
      </w:r>
      <w:r w:rsidRPr="6B8A8016">
        <w:rPr>
          <w:lang w:val="fr-FR"/>
        </w:rPr>
        <w:t xml:space="preserve"> envoie des variables patient au s</w:t>
      </w:r>
      <w:r w:rsidR="00D14363" w:rsidRPr="6B8A8016">
        <w:rPr>
          <w:lang w:val="fr-FR"/>
        </w:rPr>
        <w:t>ystème</w:t>
      </w:r>
      <w:r w:rsidRPr="6B8A8016">
        <w:rPr>
          <w:lang w:val="fr-FR"/>
        </w:rPr>
        <w:t xml:space="preserve"> PSS</w:t>
      </w:r>
      <w:r w:rsidR="002F7369" w:rsidRPr="6B8A8016">
        <w:rPr>
          <w:lang w:val="fr-FR"/>
        </w:rPr>
        <w:t xml:space="preserve"> via son DPI. </w:t>
      </w:r>
    </w:p>
    <w:p w14:paraId="792B3823" w14:textId="0EE8181E" w:rsidR="00471159" w:rsidRPr="00F76A0E" w:rsidRDefault="00926509">
      <w:r w:rsidRPr="6B8A8016">
        <w:rPr>
          <w:lang w:val="fr-FR"/>
        </w:rPr>
        <w:t xml:space="preserve">C’est ce que l’on appelle </w:t>
      </w:r>
      <w:proofErr w:type="spellStart"/>
      <w:r w:rsidRPr="6B8A8016">
        <w:rPr>
          <w:b/>
          <w:bCs/>
          <w:lang w:val="fr-FR"/>
        </w:rPr>
        <w:t>PSSRequest</w:t>
      </w:r>
      <w:proofErr w:type="spellEnd"/>
      <w:r w:rsidRPr="6B8A8016">
        <w:rPr>
          <w:b/>
          <w:bCs/>
          <w:lang w:val="fr-FR"/>
        </w:rPr>
        <w:t>.</w:t>
      </w:r>
    </w:p>
    <w:p w14:paraId="5B547A39" w14:textId="26957A1E" w:rsidR="00471159" w:rsidRPr="00F76A0E" w:rsidRDefault="00926509">
      <w:r w:rsidRPr="6B8A8016">
        <w:rPr>
          <w:lang w:val="fr-FR"/>
        </w:rPr>
        <w:t xml:space="preserve">À l’avenir, il est prévu que certaines variables demandées dans le questionnaire soient automatiquement remplies par </w:t>
      </w:r>
      <w:r w:rsidR="00D14363" w:rsidRPr="6B8A8016">
        <w:rPr>
          <w:lang w:val="fr-FR"/>
        </w:rPr>
        <w:t>le DPI</w:t>
      </w:r>
      <w:r w:rsidRPr="6B8A8016">
        <w:rPr>
          <w:lang w:val="fr-FR"/>
        </w:rPr>
        <w:t xml:space="preserve">, sur la base de codes SNOMEDCT et d’autres </w:t>
      </w:r>
      <w:proofErr w:type="spellStart"/>
      <w:r w:rsidRPr="6B8A8016">
        <w:rPr>
          <w:lang w:val="fr-FR"/>
        </w:rPr>
        <w:t>CareSets</w:t>
      </w:r>
      <w:proofErr w:type="spellEnd"/>
      <w:r w:rsidRPr="6B8A8016">
        <w:rPr>
          <w:lang w:val="fr-FR"/>
        </w:rPr>
        <w:t>.</w:t>
      </w:r>
    </w:p>
    <w:p w14:paraId="413FCE02" w14:textId="77777777" w:rsidR="00471159" w:rsidRPr="00F76A0E" w:rsidRDefault="00926509">
      <w:r w:rsidRPr="00F76A0E">
        <w:t>En ce qui concerne les antimicrobiens, les variables demandées dans le questionnaire dépendent de l’indication sélectionnée pour laquelle le prescripteur souhaite recevoir des recommandations.</w:t>
      </w:r>
    </w:p>
    <w:p w14:paraId="42C44FEB" w14:textId="082652B6" w:rsidR="00471159" w:rsidRPr="00F76A0E" w:rsidRDefault="00926509">
      <w:r w:rsidRPr="00F76A0E">
        <w:t xml:space="preserve"> </w:t>
      </w:r>
    </w:p>
    <w:p w14:paraId="714F9401" w14:textId="46A9F544" w:rsidR="00471159" w:rsidRPr="00F76A0E" w:rsidRDefault="00926509">
      <w:pPr>
        <w:pStyle w:val="ListParagraph"/>
        <w:numPr>
          <w:ilvl w:val="0"/>
          <w:numId w:val="7"/>
        </w:numPr>
      </w:pPr>
      <w:r w:rsidRPr="6B8A8016">
        <w:rPr>
          <w:lang w:val="fr-FR"/>
        </w:rPr>
        <w:t xml:space="preserve">Dans le cas </w:t>
      </w:r>
      <w:del w:id="27" w:author="Kevin Poilvache (RIZIV-INAMI)" w:date="2025-06-05T11:44:00Z">
        <w:r w:rsidRPr="6B8A8016" w:rsidDel="00D13423">
          <w:rPr>
            <w:lang w:val="fr-FR"/>
          </w:rPr>
          <w:delText>des antimicrobiens</w:delText>
        </w:r>
      </w:del>
      <w:ins w:id="28" w:author="Kevin Poilvache (RIZIV-INAMI)" w:date="2025-06-05T11:44:00Z">
        <w:r w:rsidR="00D13423">
          <w:rPr>
            <w:lang w:val="fr-FR"/>
          </w:rPr>
          <w:t xml:space="preserve">de PSS </w:t>
        </w:r>
        <w:proofErr w:type="spellStart"/>
        <w:r w:rsidR="00D13423">
          <w:rPr>
            <w:lang w:val="fr-FR"/>
          </w:rPr>
          <w:t>Antimicrobial</w:t>
        </w:r>
      </w:ins>
      <w:proofErr w:type="spellEnd"/>
      <w:r w:rsidRPr="6B8A8016">
        <w:rPr>
          <w:lang w:val="fr-FR"/>
        </w:rPr>
        <w:t xml:space="preserve">, ces variables peuvent </w:t>
      </w:r>
      <w:r w:rsidR="000354A5" w:rsidRPr="6B8A8016">
        <w:rPr>
          <w:lang w:val="fr-FR"/>
        </w:rPr>
        <w:t>venir</w:t>
      </w:r>
      <w:r w:rsidRPr="6B8A8016">
        <w:rPr>
          <w:lang w:val="fr-FR"/>
        </w:rPr>
        <w:t xml:space="preserve"> des observations, </w:t>
      </w:r>
      <w:proofErr w:type="spellStart"/>
      <w:r w:rsidRPr="6B8A8016">
        <w:rPr>
          <w:lang w:val="fr-FR"/>
        </w:rPr>
        <w:t>AllergyIntolérance</w:t>
      </w:r>
      <w:proofErr w:type="spellEnd"/>
      <w:r w:rsidRPr="6B8A8016">
        <w:rPr>
          <w:lang w:val="fr-FR"/>
        </w:rPr>
        <w:t xml:space="preserve">, </w:t>
      </w:r>
      <w:proofErr w:type="spellStart"/>
      <w:r w:rsidRPr="6B8A8016">
        <w:rPr>
          <w:lang w:val="fr-FR"/>
        </w:rPr>
        <w:t>MedicationScheme</w:t>
      </w:r>
      <w:proofErr w:type="spellEnd"/>
      <w:r w:rsidRPr="6B8A8016">
        <w:rPr>
          <w:lang w:val="fr-FR"/>
        </w:rPr>
        <w:t>,</w:t>
      </w:r>
      <w:r w:rsidR="000354A5" w:rsidRPr="6B8A8016">
        <w:rPr>
          <w:lang w:val="fr-FR"/>
        </w:rPr>
        <w:t xml:space="preserve"> d</w:t>
      </w:r>
      <w:r w:rsidR="003C1392" w:rsidRPr="6B8A8016">
        <w:rPr>
          <w:lang w:val="fr-FR"/>
        </w:rPr>
        <w:t>es data</w:t>
      </w:r>
      <w:r w:rsidR="000354A5" w:rsidRPr="6B8A8016">
        <w:rPr>
          <w:lang w:val="fr-FR"/>
        </w:rPr>
        <w:t xml:space="preserve"> patient stockées dans son DPI</w:t>
      </w:r>
      <w:ins w:id="29" w:author="Kevin Poilvache (RIZIV-INAMI)" w:date="2025-06-05T11:44:00Z">
        <w:r w:rsidR="00D13423">
          <w:rPr>
            <w:lang w:val="fr-FR"/>
          </w:rPr>
          <w:t>, etc.</w:t>
        </w:r>
      </w:ins>
      <w:del w:id="30" w:author="Kevin Poilvache (RIZIV-INAMI)" w:date="2025-06-05T11:44:00Z">
        <w:r w:rsidRPr="6B8A8016" w:rsidDel="00D13423">
          <w:rPr>
            <w:lang w:val="fr-FR"/>
          </w:rPr>
          <w:delText>...</w:delText>
        </w:r>
      </w:del>
      <w:r w:rsidRPr="6B8A8016">
        <w:rPr>
          <w:lang w:val="fr-FR"/>
        </w:rPr>
        <w:t xml:space="preserve"> Ces variables sont automatiquement intégrées par l</w:t>
      </w:r>
      <w:r w:rsidR="009305C1" w:rsidRPr="6B8A8016">
        <w:rPr>
          <w:lang w:val="fr-FR"/>
        </w:rPr>
        <w:t>e</w:t>
      </w:r>
      <w:r w:rsidRPr="6B8A8016">
        <w:rPr>
          <w:lang w:val="fr-FR"/>
        </w:rPr>
        <w:t xml:space="preserve"> D</w:t>
      </w:r>
      <w:r w:rsidR="00493701" w:rsidRPr="6B8A8016">
        <w:rPr>
          <w:lang w:val="fr-FR"/>
        </w:rPr>
        <w:t>PI</w:t>
      </w:r>
      <w:r w:rsidRPr="6B8A8016">
        <w:rPr>
          <w:lang w:val="fr-FR"/>
        </w:rPr>
        <w:t xml:space="preserve"> sur demande ou saisie</w:t>
      </w:r>
      <w:r w:rsidR="00583CC4" w:rsidRPr="6B8A8016">
        <w:rPr>
          <w:lang w:val="fr-FR"/>
        </w:rPr>
        <w:t>s</w:t>
      </w:r>
      <w:r w:rsidRPr="6B8A8016">
        <w:rPr>
          <w:lang w:val="fr-FR"/>
        </w:rPr>
        <w:t xml:space="preserve"> par le prescripteur dans le questionnaire.</w:t>
      </w:r>
    </w:p>
    <w:p w14:paraId="553A1D92" w14:textId="4C3B0DB5" w:rsidR="00471159" w:rsidRPr="00F76A0E" w:rsidRDefault="00471159"/>
    <w:p w14:paraId="4471FC59" w14:textId="05456DC9" w:rsidR="00471159" w:rsidRPr="00F76A0E" w:rsidRDefault="00926509" w:rsidP="6B8A8016">
      <w:pPr>
        <w:pStyle w:val="Heading3"/>
        <w:rPr>
          <w:lang w:val="fr-FR"/>
        </w:rPr>
      </w:pPr>
      <w:bookmarkStart w:id="31" w:name="_Toc202175012"/>
      <w:r w:rsidRPr="6B8A8016">
        <w:rPr>
          <w:lang w:val="fr-FR"/>
        </w:rPr>
        <w:t xml:space="preserve">Éléments de </w:t>
      </w:r>
      <w:proofErr w:type="spellStart"/>
      <w:r w:rsidRPr="6B8A8016">
        <w:rPr>
          <w:lang w:val="fr-FR"/>
        </w:rPr>
        <w:t>careset</w:t>
      </w:r>
      <w:bookmarkEnd w:id="31"/>
      <w:proofErr w:type="spellEnd"/>
    </w:p>
    <w:tbl>
      <w:tblPr>
        <w:tblStyle w:val="TableGrid"/>
        <w:tblW w:w="9782" w:type="dxa"/>
        <w:tblInd w:w="-113" w:type="dxa"/>
        <w:tblLayout w:type="fixed"/>
        <w:tblLook w:val="04A0" w:firstRow="1" w:lastRow="0" w:firstColumn="1" w:lastColumn="0" w:noHBand="0" w:noVBand="1"/>
      </w:tblPr>
      <w:tblGrid>
        <w:gridCol w:w="2127"/>
        <w:gridCol w:w="709"/>
        <w:gridCol w:w="5386"/>
        <w:gridCol w:w="1560"/>
      </w:tblGrid>
      <w:tr w:rsidR="00471159" w:rsidRPr="00F76A0E" w14:paraId="0E1A544A" w14:textId="77777777" w:rsidTr="007A2A6F">
        <w:trPr>
          <w:trHeight w:val="476"/>
        </w:trPr>
        <w:tc>
          <w:tcPr>
            <w:tcW w:w="2127" w:type="dxa"/>
            <w:shd w:val="clear" w:color="auto" w:fill="D9D9D9" w:themeFill="background1" w:themeFillShade="D9"/>
          </w:tcPr>
          <w:p w14:paraId="522FA802" w14:textId="77777777" w:rsidR="00471159" w:rsidRPr="00F76A0E" w:rsidRDefault="00926509">
            <w:r w:rsidRPr="00F76A0E">
              <w:t>Élément</w:t>
            </w:r>
          </w:p>
        </w:tc>
        <w:tc>
          <w:tcPr>
            <w:tcW w:w="709" w:type="dxa"/>
            <w:shd w:val="clear" w:color="auto" w:fill="D9D9D9" w:themeFill="background1" w:themeFillShade="D9"/>
          </w:tcPr>
          <w:p w14:paraId="094D4918" w14:textId="77777777" w:rsidR="00471159" w:rsidRPr="00F76A0E" w:rsidRDefault="00926509">
            <w:r w:rsidRPr="00F76A0E">
              <w:t>Carte.</w:t>
            </w:r>
          </w:p>
        </w:tc>
        <w:tc>
          <w:tcPr>
            <w:tcW w:w="5386" w:type="dxa"/>
            <w:shd w:val="clear" w:color="auto" w:fill="D9D9D9" w:themeFill="background1" w:themeFillShade="D9"/>
          </w:tcPr>
          <w:p w14:paraId="74F9D490" w14:textId="77777777" w:rsidR="00471159" w:rsidRPr="00F76A0E" w:rsidRDefault="00926509">
            <w:r w:rsidRPr="00F76A0E">
              <w:t>Le Médicament X</w:t>
            </w:r>
          </w:p>
        </w:tc>
        <w:tc>
          <w:tcPr>
            <w:tcW w:w="1560" w:type="dxa"/>
            <w:shd w:val="clear" w:color="auto" w:fill="D9D9D9" w:themeFill="background1" w:themeFillShade="D9"/>
          </w:tcPr>
          <w:p w14:paraId="2F5C9705" w14:textId="4E093D2D" w:rsidR="00471159" w:rsidRPr="00F76A0E" w:rsidRDefault="003F0B53">
            <w:r w:rsidRPr="00F76A0E">
              <w:t xml:space="preserve">Item </w:t>
            </w:r>
            <w:r w:rsidR="00926509" w:rsidRPr="00F76A0E">
              <w:t>Point FHIR</w:t>
            </w:r>
          </w:p>
        </w:tc>
      </w:tr>
      <w:tr w:rsidR="00B15562" w:rsidRPr="00F76A0E" w14:paraId="1F246CF5" w14:textId="77777777" w:rsidTr="007A2A6F">
        <w:tc>
          <w:tcPr>
            <w:tcW w:w="2127" w:type="dxa"/>
          </w:tcPr>
          <w:p w14:paraId="23205A93" w14:textId="4CF0239F" w:rsidR="00B15562" w:rsidRPr="00F76A0E" w:rsidRDefault="00B15562" w:rsidP="00B15562">
            <w:proofErr w:type="spellStart"/>
            <w:r w:rsidRPr="00F76A0E">
              <w:rPr>
                <w:lang w:val="fr-BE"/>
              </w:rPr>
              <w:t>RecordedDate</w:t>
            </w:r>
            <w:proofErr w:type="spellEnd"/>
          </w:p>
        </w:tc>
        <w:tc>
          <w:tcPr>
            <w:tcW w:w="709" w:type="dxa"/>
          </w:tcPr>
          <w:p w14:paraId="2B3F7C04" w14:textId="77777777" w:rsidR="00B15562" w:rsidRPr="00F76A0E" w:rsidRDefault="00B15562" w:rsidP="00B15562">
            <w:r w:rsidRPr="00F76A0E">
              <w:t>1.. 1</w:t>
            </w:r>
          </w:p>
        </w:tc>
        <w:tc>
          <w:tcPr>
            <w:tcW w:w="5386" w:type="dxa"/>
          </w:tcPr>
          <w:p w14:paraId="3D856B49" w14:textId="77777777" w:rsidR="00B15562" w:rsidRPr="00F76A0E" w:rsidRDefault="00B15562" w:rsidP="00B15562">
            <w:r w:rsidRPr="00F76A0E">
              <w:t>Date à laquelle les informations ont été enregistrées</w:t>
            </w:r>
          </w:p>
        </w:tc>
        <w:tc>
          <w:tcPr>
            <w:tcW w:w="1560" w:type="dxa"/>
          </w:tcPr>
          <w:p w14:paraId="4271B473" w14:textId="77777777" w:rsidR="00B15562" w:rsidRPr="00F76A0E" w:rsidRDefault="00B15562" w:rsidP="00B15562"/>
        </w:tc>
      </w:tr>
      <w:tr w:rsidR="00B15562" w:rsidRPr="00F76A0E" w14:paraId="77526916" w14:textId="77777777" w:rsidTr="007A2A6F">
        <w:tc>
          <w:tcPr>
            <w:tcW w:w="2127" w:type="dxa"/>
          </w:tcPr>
          <w:p w14:paraId="5374A9ED" w14:textId="3BD45F0F" w:rsidR="00B15562" w:rsidRPr="00F76A0E" w:rsidRDefault="00B15562" w:rsidP="00B15562">
            <w:proofErr w:type="spellStart"/>
            <w:r w:rsidRPr="00F76A0E">
              <w:rPr>
                <w:lang w:val="fr-BE"/>
              </w:rPr>
              <w:t>PSSNumber</w:t>
            </w:r>
            <w:proofErr w:type="spellEnd"/>
          </w:p>
        </w:tc>
        <w:tc>
          <w:tcPr>
            <w:tcW w:w="709" w:type="dxa"/>
          </w:tcPr>
          <w:p w14:paraId="3DA7C868" w14:textId="77777777" w:rsidR="00B15562" w:rsidRPr="00F76A0E" w:rsidRDefault="00B15562" w:rsidP="00B15562">
            <w:r w:rsidRPr="00F76A0E">
              <w:t>1.. 1</w:t>
            </w:r>
          </w:p>
        </w:tc>
        <w:tc>
          <w:tcPr>
            <w:tcW w:w="5386" w:type="dxa"/>
          </w:tcPr>
          <w:p w14:paraId="68C0196B" w14:textId="77777777" w:rsidR="00B15562" w:rsidRPr="00F76A0E" w:rsidRDefault="00B15562" w:rsidP="00B15562">
            <w:r w:rsidRPr="00F76A0E">
              <w:t>Identifiant de la session d’échange</w:t>
            </w:r>
          </w:p>
        </w:tc>
        <w:tc>
          <w:tcPr>
            <w:tcW w:w="1560" w:type="dxa"/>
          </w:tcPr>
          <w:p w14:paraId="2C9BFD55" w14:textId="061FAA21" w:rsidR="00B15562" w:rsidRPr="00F76A0E" w:rsidRDefault="00B15562" w:rsidP="6B8A8016">
            <w:pPr>
              <w:rPr>
                <w:lang w:val="fr-FR"/>
              </w:rPr>
            </w:pPr>
            <w:r w:rsidRPr="6B8A8016">
              <w:rPr>
                <w:lang w:val="fr-FR"/>
              </w:rPr>
              <w:t>identifi</w:t>
            </w:r>
            <w:r w:rsidR="00CB692B">
              <w:rPr>
                <w:lang w:val="fr-FR"/>
              </w:rPr>
              <w:t>er</w:t>
            </w:r>
          </w:p>
        </w:tc>
      </w:tr>
      <w:tr w:rsidR="00B15562" w:rsidRPr="00F76A0E" w14:paraId="46750321" w14:textId="77777777" w:rsidTr="007A2A6F">
        <w:tc>
          <w:tcPr>
            <w:tcW w:w="2127" w:type="dxa"/>
          </w:tcPr>
          <w:p w14:paraId="22C45292" w14:textId="534DE77E" w:rsidR="00B15562" w:rsidRPr="00F76A0E" w:rsidRDefault="00B15562" w:rsidP="00B15562">
            <w:r w:rsidRPr="00F76A0E">
              <w:rPr>
                <w:lang w:val="fr-BE"/>
              </w:rPr>
              <w:t>Indication</w:t>
            </w:r>
          </w:p>
        </w:tc>
        <w:tc>
          <w:tcPr>
            <w:tcW w:w="709" w:type="dxa"/>
          </w:tcPr>
          <w:p w14:paraId="60A070B9" w14:textId="60E01F73" w:rsidR="00B15562" w:rsidRPr="00F76A0E" w:rsidRDefault="00B15562" w:rsidP="00B15562">
            <w:r w:rsidRPr="00F76A0E">
              <w:t>1.. 1</w:t>
            </w:r>
          </w:p>
        </w:tc>
        <w:tc>
          <w:tcPr>
            <w:tcW w:w="5386" w:type="dxa"/>
          </w:tcPr>
          <w:p w14:paraId="06114034" w14:textId="23B6A68D" w:rsidR="00B15562" w:rsidRPr="00F76A0E" w:rsidRDefault="00B15562" w:rsidP="00B15562">
            <w:pPr>
              <w:rPr>
                <w:color w:val="C0504D" w:themeColor="accent2"/>
              </w:rPr>
            </w:pPr>
            <w:r w:rsidRPr="00F76A0E">
              <w:t xml:space="preserve">Indication qui déclenche la demande de </w:t>
            </w:r>
            <w:r w:rsidR="00EE6DDC" w:rsidRPr="00F76A0E">
              <w:t>PSS</w:t>
            </w:r>
            <w:r w:rsidRPr="00F76A0E">
              <w:t xml:space="preserve"> et renvoie le questionnaire correspondant. Symptôme ou diagnostic principal</w:t>
            </w:r>
            <w:r w:rsidR="00A56DFE">
              <w:t xml:space="preserve">. </w:t>
            </w:r>
          </w:p>
          <w:p w14:paraId="5ED8B9F2" w14:textId="65679804" w:rsidR="00B15562" w:rsidRPr="00F76A0E" w:rsidRDefault="00B15562" w:rsidP="00B15562">
            <w:pPr>
              <w:rPr>
                <w:color w:val="C0504D" w:themeColor="accent2"/>
              </w:rPr>
            </w:pPr>
          </w:p>
        </w:tc>
        <w:tc>
          <w:tcPr>
            <w:tcW w:w="1560" w:type="dxa"/>
          </w:tcPr>
          <w:p w14:paraId="3B625573" w14:textId="77777777" w:rsidR="00B15562" w:rsidRPr="00F76A0E" w:rsidRDefault="00B15562" w:rsidP="6B8A8016">
            <w:pPr>
              <w:rPr>
                <w:lang w:val="fr-FR"/>
              </w:rPr>
            </w:pPr>
            <w:proofErr w:type="spellStart"/>
            <w:r w:rsidRPr="6B8A8016">
              <w:rPr>
                <w:lang w:val="fr-FR"/>
              </w:rPr>
              <w:t>Reason.Condition</w:t>
            </w:r>
            <w:proofErr w:type="spellEnd"/>
          </w:p>
        </w:tc>
      </w:tr>
      <w:tr w:rsidR="00B15562" w:rsidRPr="00F76A0E" w14:paraId="7CDF9339" w14:textId="77777777" w:rsidTr="007A2A6F">
        <w:tc>
          <w:tcPr>
            <w:tcW w:w="2127" w:type="dxa"/>
          </w:tcPr>
          <w:p w14:paraId="32256E4C" w14:textId="70EEBD86" w:rsidR="00B15562" w:rsidRPr="00F76A0E" w:rsidRDefault="00B15562" w:rsidP="00B15562">
            <w:pPr>
              <w:pStyle w:val="P68B1DB1-Normal5"/>
            </w:pPr>
            <w:proofErr w:type="spellStart"/>
            <w:r w:rsidRPr="00F76A0E">
              <w:rPr>
                <w:lang w:val="fr-BE"/>
              </w:rPr>
              <w:t>PatientVariables</w:t>
            </w:r>
            <w:proofErr w:type="spellEnd"/>
          </w:p>
        </w:tc>
        <w:tc>
          <w:tcPr>
            <w:tcW w:w="709" w:type="dxa"/>
          </w:tcPr>
          <w:p w14:paraId="610532D9" w14:textId="4A1A3847" w:rsidR="00B15562" w:rsidRPr="00F76A0E" w:rsidRDefault="00B15562" w:rsidP="00B15562">
            <w:r w:rsidRPr="00F76A0E">
              <w:t>0.. *</w:t>
            </w:r>
          </w:p>
        </w:tc>
        <w:tc>
          <w:tcPr>
            <w:tcW w:w="5386" w:type="dxa"/>
          </w:tcPr>
          <w:p w14:paraId="0D2017EE" w14:textId="77777777" w:rsidR="00332DBD" w:rsidRDefault="00B15562" w:rsidP="6B8A8016">
            <w:pPr>
              <w:rPr>
                <w:lang w:val="fr-FR"/>
              </w:rPr>
            </w:pPr>
            <w:r w:rsidRPr="6B8A8016">
              <w:rPr>
                <w:lang w:val="fr-FR"/>
              </w:rPr>
              <w:t xml:space="preserve">Variables potentielles pour le patient. Il est rempli par le prescripteur ou directement à partir de la DEP. (Il peut s’agir de médicaments que le patient prend, allergies, grossesse, troubles antérieurs, etc.). </w:t>
            </w:r>
          </w:p>
          <w:p w14:paraId="72B45413" w14:textId="4B233CD8" w:rsidR="00B15562" w:rsidRDefault="00B15562" w:rsidP="6B8A8016">
            <w:pPr>
              <w:rPr>
                <w:lang w:val="fr-FR"/>
              </w:rPr>
            </w:pPr>
            <w:r w:rsidRPr="6B8A8016">
              <w:rPr>
                <w:lang w:val="fr-FR"/>
              </w:rPr>
              <w:t>Quelques exemples</w:t>
            </w:r>
            <w:r w:rsidR="000E2F28">
              <w:rPr>
                <w:lang w:val="fr-FR"/>
              </w:rPr>
              <w:t xml:space="preserve"> </w:t>
            </w:r>
            <w:r w:rsidR="00332DBD">
              <w:rPr>
                <w:lang w:val="fr-FR"/>
              </w:rPr>
              <w:t xml:space="preserve">: </w:t>
            </w:r>
          </w:p>
          <w:p w14:paraId="15EAA6CB" w14:textId="77777777" w:rsidR="00332DBD" w:rsidRPr="00EC798E" w:rsidRDefault="00332DBD" w:rsidP="00332DBD">
            <w:pPr>
              <w:pStyle w:val="ListParagraph"/>
              <w:numPr>
                <w:ilvl w:val="0"/>
                <w:numId w:val="22"/>
              </w:numPr>
              <w:rPr>
                <w:lang w:val="nl-BE"/>
              </w:rPr>
            </w:pPr>
            <w:proofErr w:type="spellStart"/>
            <w:r w:rsidRPr="00EC798E">
              <w:rPr>
                <w:lang w:val="nl-BE"/>
              </w:rPr>
              <w:t>pv_pregnant</w:t>
            </w:r>
            <w:proofErr w:type="spellEnd"/>
          </w:p>
          <w:p w14:paraId="0F946D74" w14:textId="77777777" w:rsidR="00332DBD" w:rsidRDefault="00332DBD" w:rsidP="00332DBD">
            <w:pPr>
              <w:pStyle w:val="ListParagraph"/>
              <w:numPr>
                <w:ilvl w:val="0"/>
                <w:numId w:val="22"/>
              </w:numPr>
              <w:rPr>
                <w:lang w:val="fr-FR"/>
              </w:rPr>
            </w:pPr>
            <w:proofErr w:type="spellStart"/>
            <w:r w:rsidRPr="00332DBD">
              <w:rPr>
                <w:lang w:val="fr-FR"/>
              </w:rPr>
              <w:t>pv_bacterial_vag</w:t>
            </w:r>
            <w:proofErr w:type="spellEnd"/>
          </w:p>
          <w:p w14:paraId="1F7C957C" w14:textId="7A89B266" w:rsidR="003A2816" w:rsidRPr="00332DBD" w:rsidRDefault="003A2816" w:rsidP="00332DBD">
            <w:pPr>
              <w:pStyle w:val="ListParagraph"/>
              <w:numPr>
                <w:ilvl w:val="0"/>
                <w:numId w:val="22"/>
              </w:numPr>
              <w:rPr>
                <w:lang w:val="fr-FR"/>
              </w:rPr>
            </w:pPr>
            <w:proofErr w:type="spellStart"/>
            <w:r w:rsidRPr="6B8A8016">
              <w:rPr>
                <w:lang w:val="fr-FR"/>
              </w:rPr>
              <w:t>sp_excMand_knownPathogen_vag</w:t>
            </w:r>
            <w:proofErr w:type="spellEnd"/>
          </w:p>
        </w:tc>
        <w:tc>
          <w:tcPr>
            <w:tcW w:w="1560" w:type="dxa"/>
          </w:tcPr>
          <w:p w14:paraId="097F8A0C" w14:textId="68B2833B" w:rsidR="00B15562" w:rsidRPr="00F76A0E" w:rsidRDefault="00CB692B" w:rsidP="00B15562">
            <w:r>
              <w:t>Questionnaire</w:t>
            </w:r>
          </w:p>
        </w:tc>
      </w:tr>
      <w:tr w:rsidR="00B15562" w:rsidRPr="00F76A0E" w14:paraId="115914F2" w14:textId="77777777" w:rsidTr="007A2A6F">
        <w:tc>
          <w:tcPr>
            <w:tcW w:w="2127" w:type="dxa"/>
          </w:tcPr>
          <w:p w14:paraId="49C5C1EA" w14:textId="4B7D4302" w:rsidR="00B15562" w:rsidRPr="00F76A0E" w:rsidRDefault="00B15562" w:rsidP="00B15562">
            <w:proofErr w:type="spellStart"/>
            <w:r w:rsidRPr="00F76A0E">
              <w:rPr>
                <w:color w:val="00B050"/>
                <w:lang w:val="fr-BE"/>
              </w:rPr>
              <w:t>PatientVariables</w:t>
            </w:r>
            <w:r w:rsidRPr="00F76A0E">
              <w:rPr>
                <w:lang w:val="fr-BE"/>
              </w:rPr>
              <w:t>.Medications</w:t>
            </w:r>
            <w:proofErr w:type="spellEnd"/>
          </w:p>
        </w:tc>
        <w:tc>
          <w:tcPr>
            <w:tcW w:w="709" w:type="dxa"/>
          </w:tcPr>
          <w:p w14:paraId="42ACFFC1" w14:textId="78A4B834" w:rsidR="00B15562" w:rsidRPr="00F76A0E" w:rsidRDefault="00B15562" w:rsidP="00B15562">
            <w:r w:rsidRPr="00F76A0E">
              <w:t>0.. 1</w:t>
            </w:r>
          </w:p>
        </w:tc>
        <w:tc>
          <w:tcPr>
            <w:tcW w:w="5386" w:type="dxa"/>
          </w:tcPr>
          <w:p w14:paraId="01DC6F7A" w14:textId="455CBC3D" w:rsidR="00B15562" w:rsidRPr="00F76A0E" w:rsidRDefault="00B15562" w:rsidP="00B15562">
            <w:r w:rsidRPr="6B8A8016">
              <w:rPr>
                <w:lang w:val="fr-FR"/>
              </w:rPr>
              <w:t xml:space="preserve">Médicaments </w:t>
            </w:r>
            <w:r w:rsidR="00347FAA" w:rsidRPr="6B8A8016">
              <w:rPr>
                <w:lang w:val="fr-FR"/>
              </w:rPr>
              <w:t>que prend le patient</w:t>
            </w:r>
            <w:r w:rsidR="00F310C9" w:rsidRPr="6B8A8016">
              <w:rPr>
                <w:lang w:val="fr-FR"/>
              </w:rPr>
              <w:t xml:space="preserve"> pertinents dans le cadre</w:t>
            </w:r>
            <w:r w:rsidR="00824438" w:rsidRPr="6B8A8016">
              <w:rPr>
                <w:lang w:val="fr-FR"/>
              </w:rPr>
              <w:t xml:space="preserve"> de</w:t>
            </w:r>
            <w:r w:rsidR="00611ADE" w:rsidRPr="6B8A8016">
              <w:rPr>
                <w:lang w:val="fr-FR"/>
              </w:rPr>
              <w:t xml:space="preserve"> la demande PSS</w:t>
            </w:r>
            <w:r w:rsidR="00F310C9" w:rsidRPr="6B8A8016">
              <w:rPr>
                <w:lang w:val="fr-FR"/>
              </w:rPr>
              <w:t xml:space="preserve"> </w:t>
            </w:r>
            <w:r w:rsidRPr="6B8A8016">
              <w:rPr>
                <w:lang w:val="fr-FR"/>
              </w:rPr>
              <w:t>(pren</w:t>
            </w:r>
            <w:r w:rsidR="004B7B36" w:rsidRPr="6B8A8016">
              <w:rPr>
                <w:lang w:val="fr-FR"/>
              </w:rPr>
              <w:t>d-il</w:t>
            </w:r>
            <w:r w:rsidRPr="6B8A8016">
              <w:rPr>
                <w:lang w:val="fr-FR"/>
              </w:rPr>
              <w:t xml:space="preserve"> des antibiotiques? pénicilline?)</w:t>
            </w:r>
          </w:p>
        </w:tc>
        <w:tc>
          <w:tcPr>
            <w:tcW w:w="1560" w:type="dxa"/>
          </w:tcPr>
          <w:p w14:paraId="00AD3F11" w14:textId="3175DA29" w:rsidR="00B15562" w:rsidRPr="00F76A0E" w:rsidRDefault="00CB692B" w:rsidP="00B15562">
            <w:r>
              <w:t>Questionnaire</w:t>
            </w:r>
          </w:p>
        </w:tc>
      </w:tr>
      <w:tr w:rsidR="00B15562" w:rsidRPr="00F76A0E" w14:paraId="13A8B056" w14:textId="77777777" w:rsidTr="007A2A6F">
        <w:tc>
          <w:tcPr>
            <w:tcW w:w="2127" w:type="dxa"/>
          </w:tcPr>
          <w:p w14:paraId="7B419272" w14:textId="2074C8CE" w:rsidR="00B15562" w:rsidRPr="00F76A0E" w:rsidRDefault="00B15562" w:rsidP="00B15562">
            <w:proofErr w:type="spellStart"/>
            <w:r w:rsidRPr="00F76A0E">
              <w:rPr>
                <w:color w:val="00B050"/>
                <w:lang w:val="fr-BE"/>
              </w:rPr>
              <w:t>PatientVariables</w:t>
            </w:r>
            <w:r w:rsidRPr="00F76A0E">
              <w:rPr>
                <w:lang w:val="fr-BE"/>
              </w:rPr>
              <w:t>.Allergies</w:t>
            </w:r>
            <w:proofErr w:type="spellEnd"/>
          </w:p>
        </w:tc>
        <w:tc>
          <w:tcPr>
            <w:tcW w:w="709" w:type="dxa"/>
          </w:tcPr>
          <w:p w14:paraId="1D9C1E6C" w14:textId="0E3698C3" w:rsidR="00B15562" w:rsidRPr="00F76A0E" w:rsidRDefault="00B15562" w:rsidP="00B15562">
            <w:r w:rsidRPr="00F76A0E">
              <w:t>0.. 1</w:t>
            </w:r>
          </w:p>
        </w:tc>
        <w:tc>
          <w:tcPr>
            <w:tcW w:w="5386" w:type="dxa"/>
          </w:tcPr>
          <w:p w14:paraId="0947C438" w14:textId="45BADDFF" w:rsidR="00B15562" w:rsidRPr="00F76A0E" w:rsidRDefault="00B15562" w:rsidP="00B15562">
            <w:r w:rsidRPr="00F76A0E">
              <w:t>Allergies pertinentes d</w:t>
            </w:r>
            <w:r w:rsidR="003C4A3E" w:rsidRPr="00F76A0E">
              <w:t>u</w:t>
            </w:r>
            <w:r w:rsidRPr="00F76A0E">
              <w:t xml:space="preserve"> patient. </w:t>
            </w:r>
          </w:p>
        </w:tc>
        <w:tc>
          <w:tcPr>
            <w:tcW w:w="1560" w:type="dxa"/>
          </w:tcPr>
          <w:p w14:paraId="213F478D" w14:textId="4F5D1220" w:rsidR="00B15562" w:rsidRPr="00F76A0E" w:rsidRDefault="00191767" w:rsidP="00B15562">
            <w:proofErr w:type="spellStart"/>
            <w:r>
              <w:t>AllergyIntolerance</w:t>
            </w:r>
            <w:proofErr w:type="spellEnd"/>
          </w:p>
        </w:tc>
      </w:tr>
      <w:tr w:rsidR="00B15562" w:rsidRPr="00F76A0E" w14:paraId="12D1A24A" w14:textId="77777777" w:rsidTr="007A2A6F">
        <w:tc>
          <w:tcPr>
            <w:tcW w:w="2127" w:type="dxa"/>
          </w:tcPr>
          <w:p w14:paraId="37284281" w14:textId="60365B19" w:rsidR="00B15562" w:rsidRPr="00F76A0E" w:rsidRDefault="00B15562" w:rsidP="00B15562">
            <w:proofErr w:type="spellStart"/>
            <w:r w:rsidRPr="00F76A0E">
              <w:rPr>
                <w:color w:val="00B050"/>
                <w:lang w:val="fr-BE"/>
              </w:rPr>
              <w:t>PatientVariables</w:t>
            </w:r>
            <w:proofErr w:type="spellEnd"/>
            <w:r w:rsidRPr="00F76A0E">
              <w:rPr>
                <w:color w:val="00B050"/>
                <w:lang w:val="fr-BE"/>
              </w:rPr>
              <w:t>.</w:t>
            </w:r>
            <w:r w:rsidRPr="00F76A0E">
              <w:rPr>
                <w:lang w:val="fr-BE"/>
              </w:rPr>
              <w:t xml:space="preserve"> </w:t>
            </w:r>
            <w:proofErr w:type="spellStart"/>
            <w:r w:rsidRPr="00F76A0E">
              <w:rPr>
                <w:lang w:val="fr-BE"/>
              </w:rPr>
              <w:t>Pregnancy</w:t>
            </w:r>
            <w:proofErr w:type="spellEnd"/>
          </w:p>
        </w:tc>
        <w:tc>
          <w:tcPr>
            <w:tcW w:w="709" w:type="dxa"/>
          </w:tcPr>
          <w:p w14:paraId="1E8C1B11" w14:textId="7329D95A" w:rsidR="00B15562" w:rsidRPr="00F76A0E" w:rsidRDefault="00B15562" w:rsidP="00B15562">
            <w:r w:rsidRPr="00F76A0E">
              <w:t>0.. 1</w:t>
            </w:r>
          </w:p>
        </w:tc>
        <w:tc>
          <w:tcPr>
            <w:tcW w:w="5386" w:type="dxa"/>
          </w:tcPr>
          <w:p w14:paraId="7FF72A99" w14:textId="2A653D5A" w:rsidR="00B15562" w:rsidRPr="00F76A0E" w:rsidRDefault="00B15562" w:rsidP="00B15562">
            <w:r w:rsidRPr="00F76A0E">
              <w:t>Grossesse</w:t>
            </w:r>
            <w:r w:rsidR="003C4A3E" w:rsidRPr="00F76A0E">
              <w:t xml:space="preserve"> éventuelle</w:t>
            </w:r>
            <w:r w:rsidRPr="00F76A0E">
              <w:t xml:space="preserve"> de la patiente.</w:t>
            </w:r>
          </w:p>
        </w:tc>
        <w:tc>
          <w:tcPr>
            <w:tcW w:w="1560" w:type="dxa"/>
          </w:tcPr>
          <w:p w14:paraId="482A1E1A" w14:textId="18E4A0DF" w:rsidR="00B15562" w:rsidRPr="00F76A0E" w:rsidRDefault="00CB692B" w:rsidP="00B15562">
            <w:r>
              <w:t>Questionnaire</w:t>
            </w:r>
          </w:p>
        </w:tc>
      </w:tr>
      <w:tr w:rsidR="00B15562" w:rsidRPr="00F76A0E" w14:paraId="36DBB3E3" w14:textId="77777777" w:rsidTr="007A2A6F">
        <w:tc>
          <w:tcPr>
            <w:tcW w:w="2127" w:type="dxa"/>
          </w:tcPr>
          <w:p w14:paraId="65F718ED" w14:textId="7BD40A2A" w:rsidR="00B15562" w:rsidRPr="00F76A0E" w:rsidRDefault="00B15562" w:rsidP="00B15562">
            <w:proofErr w:type="spellStart"/>
            <w:r w:rsidRPr="00F76A0E">
              <w:rPr>
                <w:color w:val="00B050"/>
                <w:lang w:val="fr-BE"/>
              </w:rPr>
              <w:t>PatientVariables</w:t>
            </w:r>
            <w:proofErr w:type="spellEnd"/>
            <w:r w:rsidRPr="00F76A0E">
              <w:rPr>
                <w:color w:val="00B050"/>
                <w:lang w:val="fr-BE"/>
              </w:rPr>
              <w:t>.</w:t>
            </w:r>
            <w:r w:rsidRPr="00F76A0E">
              <w:rPr>
                <w:lang w:val="fr-BE"/>
              </w:rPr>
              <w:t xml:space="preserve"> </w:t>
            </w:r>
            <w:proofErr w:type="spellStart"/>
            <w:r w:rsidRPr="00F76A0E">
              <w:rPr>
                <w:lang w:val="fr-BE"/>
              </w:rPr>
              <w:t>PreviousConditions</w:t>
            </w:r>
            <w:proofErr w:type="spellEnd"/>
          </w:p>
        </w:tc>
        <w:tc>
          <w:tcPr>
            <w:tcW w:w="709" w:type="dxa"/>
          </w:tcPr>
          <w:p w14:paraId="53842B97" w14:textId="71D7C894" w:rsidR="00B15562" w:rsidRPr="00F76A0E" w:rsidRDefault="00B15562" w:rsidP="00B15562">
            <w:r w:rsidRPr="00F76A0E">
              <w:t>0.. 1</w:t>
            </w:r>
          </w:p>
        </w:tc>
        <w:tc>
          <w:tcPr>
            <w:tcW w:w="5386" w:type="dxa"/>
          </w:tcPr>
          <w:p w14:paraId="1089247D" w14:textId="3BCBEB6E" w:rsidR="00B15562" w:rsidRPr="00F76A0E" w:rsidRDefault="003C4A3E" w:rsidP="00B15562">
            <w:r w:rsidRPr="00F76A0E">
              <w:t>Antécédents</w:t>
            </w:r>
            <w:r w:rsidR="00B15562" w:rsidRPr="00F76A0E">
              <w:t xml:space="preserve"> pertinents du patient.</w:t>
            </w:r>
          </w:p>
        </w:tc>
        <w:tc>
          <w:tcPr>
            <w:tcW w:w="1560" w:type="dxa"/>
          </w:tcPr>
          <w:p w14:paraId="784980B6" w14:textId="7AAF2502" w:rsidR="00B15562" w:rsidRPr="00F76A0E" w:rsidRDefault="00CB692B" w:rsidP="00B15562">
            <w:r>
              <w:t>Questionnaire</w:t>
            </w:r>
          </w:p>
        </w:tc>
      </w:tr>
      <w:tr w:rsidR="00B15562" w:rsidRPr="00F76A0E" w14:paraId="4DDFD878" w14:textId="77777777" w:rsidTr="007A2A6F">
        <w:tc>
          <w:tcPr>
            <w:tcW w:w="2127" w:type="dxa"/>
          </w:tcPr>
          <w:p w14:paraId="1205E77A" w14:textId="08AABEFF" w:rsidR="00B15562" w:rsidRPr="00F76A0E" w:rsidRDefault="00B15562" w:rsidP="00B15562">
            <w:pPr>
              <w:rPr>
                <w:color w:val="FF0000"/>
              </w:rPr>
            </w:pPr>
            <w:r w:rsidRPr="00F76A0E">
              <w:rPr>
                <w:lang w:val="fr-BE"/>
              </w:rPr>
              <w:t>Patient</w:t>
            </w:r>
          </w:p>
        </w:tc>
        <w:tc>
          <w:tcPr>
            <w:tcW w:w="709" w:type="dxa"/>
          </w:tcPr>
          <w:p w14:paraId="078DE8AC" w14:textId="77777777" w:rsidR="00B15562" w:rsidRPr="00F76A0E" w:rsidRDefault="00B15562" w:rsidP="00B15562">
            <w:r w:rsidRPr="00F76A0E">
              <w:t>1.. 1</w:t>
            </w:r>
          </w:p>
        </w:tc>
        <w:tc>
          <w:tcPr>
            <w:tcW w:w="5386" w:type="dxa"/>
          </w:tcPr>
          <w:p w14:paraId="6A23CE8C" w14:textId="45D704B6" w:rsidR="00B15562" w:rsidRPr="00F76A0E" w:rsidRDefault="00BA4FB9" w:rsidP="00B15562">
            <w:r w:rsidRPr="6B8A8016">
              <w:rPr>
                <w:lang w:val="fr-FR"/>
              </w:rPr>
              <w:t>Informations</w:t>
            </w:r>
            <w:r w:rsidR="008673C5" w:rsidRPr="6B8A8016">
              <w:rPr>
                <w:lang w:val="fr-FR"/>
              </w:rPr>
              <w:t xml:space="preserve"> autour du patient</w:t>
            </w:r>
            <w:r w:rsidR="00B15562" w:rsidRPr="6B8A8016">
              <w:rPr>
                <w:lang w:val="fr-FR"/>
              </w:rPr>
              <w:t xml:space="preserve"> utiles </w:t>
            </w:r>
            <w:r w:rsidR="00F73EC0" w:rsidRPr="6B8A8016">
              <w:rPr>
                <w:lang w:val="fr-FR"/>
              </w:rPr>
              <w:t>à</w:t>
            </w:r>
            <w:r w:rsidR="00B15562" w:rsidRPr="6B8A8016">
              <w:rPr>
                <w:lang w:val="fr-FR"/>
              </w:rPr>
              <w:t xml:space="preserve"> </w:t>
            </w:r>
            <w:r w:rsidR="00F73EC0" w:rsidRPr="6B8A8016">
              <w:rPr>
                <w:lang w:val="fr-FR"/>
              </w:rPr>
              <w:t>PSS</w:t>
            </w:r>
            <w:r w:rsidR="00B15562" w:rsidRPr="6B8A8016">
              <w:rPr>
                <w:lang w:val="fr-FR"/>
              </w:rPr>
              <w:t xml:space="preserve"> afin de formuler des propositions. (par exemple, âge, etc.)</w:t>
            </w:r>
          </w:p>
          <w:p w14:paraId="7AB7B64F" w14:textId="7AF9BD3A" w:rsidR="00B15562" w:rsidRPr="00F76A0E" w:rsidRDefault="00B15562" w:rsidP="00B15562">
            <w:r w:rsidRPr="6B8A8016">
              <w:rPr>
                <w:lang w:val="fr-FR"/>
              </w:rPr>
              <w:t>Important: La demande est rendue anonyme pour PSS, le NISS n’est donc pas envoyé dans la demande, mais uniquement les variables utiles à la formulation des propositions.</w:t>
            </w:r>
          </w:p>
          <w:p w14:paraId="74D9F2A7" w14:textId="5F1D8374" w:rsidR="00B15562" w:rsidRPr="00F76A0E" w:rsidRDefault="00B15562" w:rsidP="00B15562">
            <w:r w:rsidRPr="00F76A0E">
              <w:t>Dans le contexte des antimicrobiens, ce sera l’âge.</w:t>
            </w:r>
          </w:p>
        </w:tc>
        <w:tc>
          <w:tcPr>
            <w:tcW w:w="1560" w:type="dxa"/>
          </w:tcPr>
          <w:p w14:paraId="683ED78B" w14:textId="51029614" w:rsidR="00B15562" w:rsidRPr="00F76A0E" w:rsidRDefault="00CB21E2" w:rsidP="6B8A8016">
            <w:pPr>
              <w:rPr>
                <w:lang w:val="fr-FR"/>
              </w:rPr>
            </w:pPr>
            <w:proofErr w:type="spellStart"/>
            <w:r>
              <w:rPr>
                <w:lang w:val="fr-FR"/>
              </w:rPr>
              <w:t>BePatient</w:t>
            </w:r>
            <w:proofErr w:type="spellEnd"/>
          </w:p>
        </w:tc>
      </w:tr>
      <w:tr w:rsidR="0050690B" w:rsidRPr="00F76A0E" w14:paraId="568998B8" w14:textId="77777777" w:rsidTr="007A2A6F">
        <w:tc>
          <w:tcPr>
            <w:tcW w:w="2127" w:type="dxa"/>
          </w:tcPr>
          <w:p w14:paraId="3415F201" w14:textId="07651958" w:rsidR="0050690B" w:rsidRPr="00F76A0E" w:rsidRDefault="0050690B" w:rsidP="0050690B">
            <w:pPr>
              <w:rPr>
                <w:lang w:val="fr-BE"/>
              </w:rPr>
            </w:pPr>
            <w:proofErr w:type="spellStart"/>
            <w:r>
              <w:rPr>
                <w:lang w:val="fr-BE"/>
              </w:rPr>
              <w:t>Author</w:t>
            </w:r>
            <w:proofErr w:type="spellEnd"/>
          </w:p>
        </w:tc>
        <w:tc>
          <w:tcPr>
            <w:tcW w:w="709" w:type="dxa"/>
          </w:tcPr>
          <w:p w14:paraId="48F1E21C" w14:textId="4C89F080" w:rsidR="0050690B" w:rsidRPr="00F76A0E" w:rsidRDefault="0050690B" w:rsidP="0050690B">
            <w:r>
              <w:t>1..1</w:t>
            </w:r>
          </w:p>
        </w:tc>
        <w:tc>
          <w:tcPr>
            <w:tcW w:w="5386" w:type="dxa"/>
          </w:tcPr>
          <w:p w14:paraId="027C2C89" w14:textId="6EAA8849" w:rsidR="0050690B" w:rsidRPr="6B8A8016" w:rsidRDefault="000E061F" w:rsidP="0050690B">
            <w:pPr>
              <w:rPr>
                <w:lang w:val="fr-FR"/>
              </w:rPr>
            </w:pPr>
            <w:r>
              <w:rPr>
                <w:lang w:val="fr-FR"/>
              </w:rPr>
              <w:t xml:space="preserve">Auteur de la PSS </w:t>
            </w:r>
            <w:proofErr w:type="spellStart"/>
            <w:r>
              <w:rPr>
                <w:lang w:val="fr-FR"/>
              </w:rPr>
              <w:t>Request</w:t>
            </w:r>
            <w:proofErr w:type="spellEnd"/>
          </w:p>
        </w:tc>
        <w:tc>
          <w:tcPr>
            <w:tcW w:w="1560" w:type="dxa"/>
          </w:tcPr>
          <w:p w14:paraId="70C52782" w14:textId="4DF3EF84" w:rsidR="0050690B" w:rsidRDefault="00C8382C" w:rsidP="0050690B">
            <w:pPr>
              <w:rPr>
                <w:lang w:val="fr-FR"/>
              </w:rPr>
            </w:pPr>
            <w:proofErr w:type="spellStart"/>
            <w:r>
              <w:rPr>
                <w:lang w:val="fr-FR"/>
              </w:rPr>
              <w:t>Pr</w:t>
            </w:r>
            <w:r w:rsidR="00C7656F">
              <w:rPr>
                <w:lang w:val="fr-FR"/>
              </w:rPr>
              <w:t>actitioner</w:t>
            </w:r>
            <w:proofErr w:type="spellEnd"/>
          </w:p>
        </w:tc>
      </w:tr>
      <w:tr w:rsidR="0050690B" w:rsidRPr="0050690B" w14:paraId="22ED2BAE" w14:textId="77777777" w:rsidTr="0050690B">
        <w:tc>
          <w:tcPr>
            <w:tcW w:w="2127" w:type="dxa"/>
            <w:shd w:val="clear" w:color="auto" w:fill="BFBFBF" w:themeFill="background1" w:themeFillShade="BF"/>
          </w:tcPr>
          <w:p w14:paraId="3C9B07D0" w14:textId="62DC4CCB" w:rsidR="0050690B" w:rsidRPr="00F76A0E" w:rsidRDefault="0050690B" w:rsidP="0050690B">
            <w:pPr>
              <w:rPr>
                <w:lang w:val="fr-BE"/>
              </w:rPr>
            </w:pPr>
            <w:r>
              <w:rPr>
                <w:lang w:val="fr-BE"/>
              </w:rPr>
              <w:t>Intention</w:t>
            </w:r>
          </w:p>
        </w:tc>
        <w:tc>
          <w:tcPr>
            <w:tcW w:w="709" w:type="dxa"/>
            <w:shd w:val="clear" w:color="auto" w:fill="BFBFBF" w:themeFill="background1" w:themeFillShade="BF"/>
          </w:tcPr>
          <w:p w14:paraId="22878CBB" w14:textId="387AEFF9" w:rsidR="0050690B" w:rsidRPr="00F76A0E" w:rsidRDefault="0050690B" w:rsidP="0050690B">
            <w:r>
              <w:t>0..1</w:t>
            </w:r>
          </w:p>
        </w:tc>
        <w:tc>
          <w:tcPr>
            <w:tcW w:w="5386" w:type="dxa"/>
            <w:shd w:val="clear" w:color="auto" w:fill="BFBFBF" w:themeFill="background1" w:themeFillShade="BF"/>
          </w:tcPr>
          <w:p w14:paraId="452EB76D" w14:textId="5BE58EF5" w:rsidR="0050690B" w:rsidRPr="0050690B" w:rsidRDefault="0050690B" w:rsidP="0050690B">
            <w:pPr>
              <w:rPr>
                <w:lang w:val="fr-BE"/>
              </w:rPr>
            </w:pPr>
            <w:r w:rsidRPr="0050690B">
              <w:rPr>
                <w:lang w:val="fr-BE"/>
              </w:rPr>
              <w:t>Pas utilisé dans la p</w:t>
            </w:r>
            <w:r>
              <w:rPr>
                <w:lang w:val="fr-BE"/>
              </w:rPr>
              <w:t>remière itération.</w:t>
            </w:r>
          </w:p>
        </w:tc>
        <w:tc>
          <w:tcPr>
            <w:tcW w:w="1560" w:type="dxa"/>
            <w:shd w:val="clear" w:color="auto" w:fill="BFBFBF" w:themeFill="background1" w:themeFillShade="BF"/>
          </w:tcPr>
          <w:p w14:paraId="2C3FB41B" w14:textId="77777777" w:rsidR="0050690B" w:rsidRPr="0050690B" w:rsidRDefault="0050690B" w:rsidP="0050690B">
            <w:pPr>
              <w:rPr>
                <w:lang w:val="fr-BE"/>
              </w:rPr>
            </w:pPr>
          </w:p>
        </w:tc>
      </w:tr>
    </w:tbl>
    <w:p w14:paraId="16C75FE1" w14:textId="77777777" w:rsidR="00471159" w:rsidRPr="0050690B" w:rsidRDefault="00471159">
      <w:pPr>
        <w:rPr>
          <w:lang w:val="fr-BE"/>
        </w:rPr>
      </w:pPr>
    </w:p>
    <w:p w14:paraId="63D12837" w14:textId="77777777" w:rsidR="00471159" w:rsidRPr="0050690B" w:rsidRDefault="00471159">
      <w:pPr>
        <w:rPr>
          <w:lang w:val="fr-BE"/>
        </w:rPr>
      </w:pPr>
    </w:p>
    <w:p w14:paraId="031C2C1A" w14:textId="77777777" w:rsidR="00471159" w:rsidRPr="0050690B" w:rsidRDefault="00471159">
      <w:pPr>
        <w:rPr>
          <w:lang w:val="fr-BE"/>
        </w:rPr>
      </w:pPr>
    </w:p>
    <w:p w14:paraId="78D20E5D" w14:textId="77777777" w:rsidR="00471159" w:rsidRPr="0050690B" w:rsidRDefault="00471159">
      <w:pPr>
        <w:rPr>
          <w:lang w:val="fr-BE"/>
        </w:rPr>
      </w:pPr>
    </w:p>
    <w:p w14:paraId="704DECFA" w14:textId="77777777" w:rsidR="00471159" w:rsidRPr="0050690B" w:rsidRDefault="00471159">
      <w:pPr>
        <w:rPr>
          <w:lang w:val="fr-BE"/>
        </w:rPr>
      </w:pPr>
    </w:p>
    <w:p w14:paraId="28DB51DF" w14:textId="77777777" w:rsidR="00471159" w:rsidRPr="0050690B" w:rsidRDefault="00471159">
      <w:pPr>
        <w:rPr>
          <w:lang w:val="fr-BE"/>
        </w:rPr>
      </w:pPr>
    </w:p>
    <w:p w14:paraId="7F450A8D" w14:textId="77777777" w:rsidR="00471159" w:rsidRPr="0050690B" w:rsidRDefault="00471159">
      <w:pPr>
        <w:rPr>
          <w:lang w:val="fr-BE"/>
        </w:rPr>
      </w:pPr>
    </w:p>
    <w:p w14:paraId="0360DD94" w14:textId="1022A950" w:rsidR="00471159" w:rsidRPr="00F76A0E" w:rsidRDefault="00926509" w:rsidP="6B8A8016">
      <w:pPr>
        <w:pStyle w:val="Heading3"/>
        <w:rPr>
          <w:lang w:val="fr-FR"/>
        </w:rPr>
      </w:pPr>
      <w:bookmarkStart w:id="32" w:name="_Toc202175013"/>
      <w:proofErr w:type="spellStart"/>
      <w:r w:rsidRPr="6B8A8016">
        <w:rPr>
          <w:lang w:val="fr-FR"/>
        </w:rPr>
        <w:t>Valuesets</w:t>
      </w:r>
      <w:proofErr w:type="spellEnd"/>
      <w:r w:rsidRPr="6B8A8016">
        <w:rPr>
          <w:lang w:val="fr-FR"/>
        </w:rPr>
        <w:t xml:space="preserve"> du </w:t>
      </w:r>
      <w:proofErr w:type="spellStart"/>
      <w:r w:rsidRPr="6B8A8016">
        <w:rPr>
          <w:lang w:val="fr-FR"/>
        </w:rPr>
        <w:t>Careset</w:t>
      </w:r>
      <w:bookmarkEnd w:id="32"/>
      <w:proofErr w:type="spellEnd"/>
    </w:p>
    <w:p w14:paraId="72BE62F9" w14:textId="4C7D40AC" w:rsidR="00471159" w:rsidRPr="00F76A0E" w:rsidRDefault="00926509">
      <w:pPr>
        <w:pStyle w:val="Heading4"/>
      </w:pPr>
      <w:r w:rsidRPr="00F76A0E">
        <w:t>Indication</w:t>
      </w:r>
    </w:p>
    <w:p w14:paraId="0C632CB7" w14:textId="12B3731D" w:rsidR="00471159" w:rsidRPr="00F76A0E" w:rsidRDefault="00407404" w:rsidP="6B8A8016">
      <w:pPr>
        <w:rPr>
          <w:b/>
          <w:bCs/>
          <w:lang w:val="fr-FR"/>
        </w:rPr>
      </w:pPr>
      <w:r w:rsidRPr="6B8A8016">
        <w:rPr>
          <w:lang w:val="fr-FR"/>
        </w:rPr>
        <w:t xml:space="preserve">Golden Source </w:t>
      </w:r>
      <w:r w:rsidR="00926509" w:rsidRPr="6B8A8016">
        <w:rPr>
          <w:lang w:val="fr-FR"/>
        </w:rPr>
        <w:t xml:space="preserve">: </w:t>
      </w:r>
      <w:proofErr w:type="spellStart"/>
      <w:r w:rsidR="00926509" w:rsidRPr="6B8A8016">
        <w:rPr>
          <w:lang w:val="fr-FR"/>
        </w:rPr>
        <w:t>EBPracticeNet</w:t>
      </w:r>
      <w:proofErr w:type="spellEnd"/>
      <w:r w:rsidR="00926509" w:rsidRPr="6B8A8016">
        <w:rPr>
          <w:lang w:val="fr-FR"/>
        </w:rPr>
        <w:t xml:space="preserve">. </w:t>
      </w:r>
    </w:p>
    <w:p w14:paraId="05A01084" w14:textId="77777777" w:rsidR="00471159" w:rsidRPr="00F76A0E" w:rsidRDefault="00471159">
      <w:pPr>
        <w:rPr>
          <w:b/>
          <w:bCs/>
        </w:rPr>
      </w:pPr>
    </w:p>
    <w:p w14:paraId="2A77BA75" w14:textId="77777777" w:rsidR="00471159" w:rsidRPr="00F76A0E" w:rsidRDefault="00471159"/>
    <w:p w14:paraId="7990B479" w14:textId="77777777" w:rsidR="00471159" w:rsidRPr="00F76A0E" w:rsidRDefault="00471159"/>
    <w:p w14:paraId="28909D67" w14:textId="77777777" w:rsidR="00471159" w:rsidRPr="00F76A0E" w:rsidRDefault="00471159"/>
    <w:p w14:paraId="4983BF17" w14:textId="77777777" w:rsidR="00471159" w:rsidRPr="00F76A0E" w:rsidRDefault="00471159"/>
    <w:p w14:paraId="27C4CF1E" w14:textId="77777777" w:rsidR="00471159" w:rsidRPr="00F76A0E" w:rsidRDefault="00471159"/>
    <w:p w14:paraId="2DBDB284" w14:textId="77777777" w:rsidR="00471159" w:rsidRPr="00F76A0E" w:rsidRDefault="00471159"/>
    <w:p w14:paraId="7095BCA5" w14:textId="77777777" w:rsidR="00471159" w:rsidRPr="00F76A0E" w:rsidRDefault="00471159"/>
    <w:p w14:paraId="3C118F04" w14:textId="77777777" w:rsidR="00471159" w:rsidRPr="00F76A0E" w:rsidRDefault="00471159"/>
    <w:p w14:paraId="7B0894AA" w14:textId="77777777" w:rsidR="00471159" w:rsidRPr="00F76A0E" w:rsidRDefault="00471159"/>
    <w:p w14:paraId="5E78C104" w14:textId="77777777" w:rsidR="00471159" w:rsidRPr="00F76A0E" w:rsidRDefault="00471159"/>
    <w:p w14:paraId="79B72FA9" w14:textId="77777777" w:rsidR="00471159" w:rsidRPr="00F76A0E" w:rsidRDefault="00471159"/>
    <w:p w14:paraId="039A5F57" w14:textId="77777777" w:rsidR="00471159" w:rsidRPr="00F76A0E" w:rsidRDefault="00471159"/>
    <w:p w14:paraId="327C9C08" w14:textId="77777777" w:rsidR="00471159" w:rsidRPr="00F76A0E" w:rsidRDefault="00471159"/>
    <w:p w14:paraId="201F16E4" w14:textId="77777777" w:rsidR="00471159" w:rsidRPr="00F76A0E" w:rsidRDefault="00471159"/>
    <w:p w14:paraId="4167D722" w14:textId="77777777" w:rsidR="00471159" w:rsidRPr="00F76A0E" w:rsidRDefault="00471159"/>
    <w:p w14:paraId="298F4A6D" w14:textId="77777777" w:rsidR="00471159" w:rsidRPr="00F76A0E" w:rsidRDefault="00471159"/>
    <w:p w14:paraId="6BD16B42" w14:textId="77777777" w:rsidR="00471159" w:rsidRPr="00F76A0E" w:rsidRDefault="00471159"/>
    <w:p w14:paraId="41D5DFC4" w14:textId="77777777" w:rsidR="00471159" w:rsidRPr="00F76A0E" w:rsidRDefault="00471159"/>
    <w:p w14:paraId="344DB079" w14:textId="77777777" w:rsidR="00471159" w:rsidRPr="00F76A0E" w:rsidRDefault="00471159"/>
    <w:p w14:paraId="4872FBBE" w14:textId="77777777" w:rsidR="00471159" w:rsidRPr="00F76A0E" w:rsidRDefault="00471159"/>
    <w:p w14:paraId="2457BF74" w14:textId="77777777" w:rsidR="00471159" w:rsidRPr="00F76A0E" w:rsidRDefault="00471159"/>
    <w:p w14:paraId="401D7FCB" w14:textId="77777777" w:rsidR="00471159" w:rsidRPr="00F76A0E" w:rsidRDefault="00471159"/>
    <w:p w14:paraId="43056B2F" w14:textId="77777777" w:rsidR="00471159" w:rsidRPr="00F76A0E" w:rsidRDefault="00471159"/>
    <w:p w14:paraId="5A22B270" w14:textId="77777777" w:rsidR="00471159" w:rsidRPr="00F76A0E" w:rsidRDefault="00471159"/>
    <w:p w14:paraId="0B706A87" w14:textId="77777777" w:rsidR="00471159" w:rsidRPr="00F76A0E" w:rsidRDefault="00471159"/>
    <w:p w14:paraId="6BC4DDC6" w14:textId="77777777" w:rsidR="00471159" w:rsidRPr="00F76A0E" w:rsidRDefault="00471159"/>
    <w:p w14:paraId="235F92EF" w14:textId="77777777" w:rsidR="00471159" w:rsidRPr="00F76A0E" w:rsidRDefault="00471159"/>
    <w:p w14:paraId="739F6092" w14:textId="77777777" w:rsidR="00471159" w:rsidRPr="00F76A0E" w:rsidRDefault="00471159"/>
    <w:p w14:paraId="351085F2" w14:textId="77777777" w:rsidR="00471159" w:rsidRPr="00F76A0E" w:rsidRDefault="00471159"/>
    <w:p w14:paraId="5BBB27D4" w14:textId="77777777" w:rsidR="00471159" w:rsidRPr="00F76A0E" w:rsidRDefault="00471159"/>
    <w:p w14:paraId="683F9DF0" w14:textId="77777777" w:rsidR="00471159" w:rsidRPr="00F76A0E" w:rsidRDefault="00471159"/>
    <w:p w14:paraId="339EB72F" w14:textId="77777777" w:rsidR="00471159" w:rsidRPr="00F76A0E" w:rsidRDefault="00471159"/>
    <w:p w14:paraId="20C6FF08" w14:textId="77777777" w:rsidR="00471159" w:rsidRPr="00F76A0E" w:rsidRDefault="00471159"/>
    <w:p w14:paraId="6712432B" w14:textId="77777777" w:rsidR="00471159" w:rsidRPr="00F76A0E" w:rsidRDefault="00471159"/>
    <w:p w14:paraId="366BFF62" w14:textId="77777777" w:rsidR="00471159" w:rsidRPr="00F76A0E" w:rsidRDefault="00471159"/>
    <w:p w14:paraId="3E3B627C" w14:textId="77777777" w:rsidR="00471159" w:rsidRPr="00F76A0E" w:rsidRDefault="00471159"/>
    <w:p w14:paraId="73F2E699" w14:textId="77777777" w:rsidR="00471159" w:rsidRPr="00F76A0E" w:rsidRDefault="00471159"/>
    <w:p w14:paraId="40AEC503" w14:textId="77777777" w:rsidR="00471159" w:rsidRPr="00F76A0E" w:rsidRDefault="00471159"/>
    <w:p w14:paraId="3494DE05" w14:textId="77777777" w:rsidR="00471159" w:rsidRPr="00F76A0E" w:rsidRDefault="00471159"/>
    <w:p w14:paraId="470ABC67" w14:textId="77777777" w:rsidR="00471159" w:rsidRPr="00F76A0E" w:rsidRDefault="00471159"/>
    <w:p w14:paraId="1D089233" w14:textId="77777777" w:rsidR="00471159" w:rsidRPr="00F76A0E" w:rsidRDefault="00471159"/>
    <w:p w14:paraId="034511B5" w14:textId="77777777" w:rsidR="00471159" w:rsidRPr="00F76A0E" w:rsidRDefault="00471159"/>
    <w:p w14:paraId="0BDD43E3" w14:textId="77777777" w:rsidR="00471159" w:rsidRPr="00F76A0E" w:rsidRDefault="00471159"/>
    <w:p w14:paraId="2BC69396" w14:textId="77777777" w:rsidR="00471159" w:rsidRPr="00F76A0E" w:rsidRDefault="00471159"/>
    <w:p w14:paraId="66ACDF1B" w14:textId="5BD4C2A6" w:rsidR="00471159" w:rsidRPr="00F76A0E" w:rsidRDefault="00926509" w:rsidP="6B8A8016">
      <w:pPr>
        <w:pStyle w:val="Heading2"/>
        <w:rPr>
          <w:lang w:val="fr-FR"/>
        </w:rPr>
      </w:pPr>
      <w:bookmarkStart w:id="33" w:name="_Toc202175014"/>
      <w:proofErr w:type="spellStart"/>
      <w:r w:rsidRPr="6B8A8016">
        <w:rPr>
          <w:lang w:val="fr-FR"/>
        </w:rPr>
        <w:t>Careset</w:t>
      </w:r>
      <w:proofErr w:type="spellEnd"/>
      <w:r w:rsidRPr="6B8A8016">
        <w:rPr>
          <w:lang w:val="fr-FR"/>
        </w:rPr>
        <w:t xml:space="preserve"> </w:t>
      </w:r>
      <w:proofErr w:type="spellStart"/>
      <w:r w:rsidRPr="6B8A8016">
        <w:rPr>
          <w:lang w:val="fr-FR"/>
        </w:rPr>
        <w:t>PSSResponse</w:t>
      </w:r>
      <w:bookmarkEnd w:id="33"/>
      <w:proofErr w:type="spellEnd"/>
    </w:p>
    <w:p w14:paraId="7F8D32D6" w14:textId="77777777" w:rsidR="00471159" w:rsidRPr="00F76A0E" w:rsidRDefault="00926509">
      <w:r w:rsidRPr="6B8A8016">
        <w:rPr>
          <w:lang w:val="fr-FR"/>
        </w:rPr>
        <w:t xml:space="preserve">À la suite de la demande de PSS, PSS </w:t>
      </w:r>
      <w:proofErr w:type="spellStart"/>
      <w:r w:rsidRPr="6B8A8016">
        <w:rPr>
          <w:lang w:val="fr-FR"/>
        </w:rPr>
        <w:t>Core</w:t>
      </w:r>
      <w:proofErr w:type="spellEnd"/>
      <w:r w:rsidRPr="6B8A8016">
        <w:rPr>
          <w:lang w:val="fr-FR"/>
        </w:rPr>
        <w:t xml:space="preserve"> renverra différentes suggestions.</w:t>
      </w:r>
    </w:p>
    <w:p w14:paraId="06842BB0" w14:textId="1DCCFECD" w:rsidR="00471159" w:rsidRPr="00F76A0E" w:rsidRDefault="00926509">
      <w:r w:rsidRPr="6B8A8016">
        <w:rPr>
          <w:lang w:val="fr-FR"/>
        </w:rPr>
        <w:t>Les propositions (appelées «</w:t>
      </w:r>
      <w:proofErr w:type="spellStart"/>
      <w:r w:rsidRPr="6B8A8016">
        <w:rPr>
          <w:lang w:val="fr-FR"/>
        </w:rPr>
        <w:t>supportOptions</w:t>
      </w:r>
      <w:proofErr w:type="spellEnd"/>
      <w:r w:rsidRPr="6B8A8016">
        <w:rPr>
          <w:lang w:val="fr-FR"/>
        </w:rPr>
        <w:t>») formulées sont intégrées dans la réponse.</w:t>
      </w:r>
    </w:p>
    <w:p w14:paraId="5B8AAE73" w14:textId="77777777" w:rsidR="00471159" w:rsidRPr="00F76A0E" w:rsidRDefault="00471159"/>
    <w:p w14:paraId="3A1E62E0" w14:textId="42E185C5" w:rsidR="00471159" w:rsidRPr="00F76A0E" w:rsidRDefault="00926509" w:rsidP="6B8A8016">
      <w:pPr>
        <w:pStyle w:val="Heading3"/>
        <w:rPr>
          <w:lang w:val="fr-FR"/>
        </w:rPr>
      </w:pPr>
      <w:bookmarkStart w:id="34" w:name="_Toc202175015"/>
      <w:r w:rsidRPr="6B8A8016">
        <w:rPr>
          <w:lang w:val="fr-FR"/>
        </w:rPr>
        <w:t xml:space="preserve">Éléments du </w:t>
      </w:r>
      <w:proofErr w:type="spellStart"/>
      <w:r w:rsidRPr="6B8A8016">
        <w:rPr>
          <w:lang w:val="fr-FR"/>
        </w:rPr>
        <w:t>CareSet</w:t>
      </w:r>
      <w:bookmarkEnd w:id="34"/>
      <w:proofErr w:type="spellEnd"/>
    </w:p>
    <w:tbl>
      <w:tblPr>
        <w:tblStyle w:val="TableGrid"/>
        <w:tblW w:w="9782" w:type="dxa"/>
        <w:tblInd w:w="-113" w:type="dxa"/>
        <w:tblLayout w:type="fixed"/>
        <w:tblLook w:val="04A0" w:firstRow="1" w:lastRow="0" w:firstColumn="1" w:lastColumn="0" w:noHBand="0" w:noVBand="1"/>
      </w:tblPr>
      <w:tblGrid>
        <w:gridCol w:w="1985"/>
        <w:gridCol w:w="709"/>
        <w:gridCol w:w="5670"/>
        <w:gridCol w:w="1418"/>
      </w:tblGrid>
      <w:tr w:rsidR="00471159" w:rsidRPr="00F76A0E" w14:paraId="17B8779C" w14:textId="77777777" w:rsidTr="00B7782E">
        <w:trPr>
          <w:trHeight w:val="476"/>
        </w:trPr>
        <w:tc>
          <w:tcPr>
            <w:tcW w:w="1985" w:type="dxa"/>
            <w:shd w:val="clear" w:color="auto" w:fill="D9D9D9" w:themeFill="background1" w:themeFillShade="D9"/>
          </w:tcPr>
          <w:p w14:paraId="3AC3EEA9" w14:textId="77777777" w:rsidR="00471159" w:rsidRPr="00F76A0E" w:rsidRDefault="00926509">
            <w:r w:rsidRPr="00F76A0E">
              <w:t>Élément</w:t>
            </w:r>
          </w:p>
        </w:tc>
        <w:tc>
          <w:tcPr>
            <w:tcW w:w="709" w:type="dxa"/>
            <w:shd w:val="clear" w:color="auto" w:fill="D9D9D9" w:themeFill="background1" w:themeFillShade="D9"/>
          </w:tcPr>
          <w:p w14:paraId="09A7A795" w14:textId="73DAE69F" w:rsidR="00471159" w:rsidRPr="00F76A0E" w:rsidRDefault="00926509">
            <w:proofErr w:type="spellStart"/>
            <w:r w:rsidRPr="00F76A0E">
              <w:t>Car</w:t>
            </w:r>
            <w:r w:rsidR="00AF4B5F">
              <w:t>d</w:t>
            </w:r>
            <w:proofErr w:type="spellEnd"/>
            <w:r w:rsidRPr="00F76A0E">
              <w:t>.</w:t>
            </w:r>
          </w:p>
        </w:tc>
        <w:tc>
          <w:tcPr>
            <w:tcW w:w="5670" w:type="dxa"/>
            <w:shd w:val="clear" w:color="auto" w:fill="D9D9D9" w:themeFill="background1" w:themeFillShade="D9"/>
          </w:tcPr>
          <w:p w14:paraId="7FD4BEF7" w14:textId="6CF650BA" w:rsidR="00471159" w:rsidRPr="00F76A0E" w:rsidRDefault="00AF4B5F">
            <w:r>
              <w:t>Description</w:t>
            </w:r>
          </w:p>
        </w:tc>
        <w:tc>
          <w:tcPr>
            <w:tcW w:w="1418" w:type="dxa"/>
            <w:shd w:val="clear" w:color="auto" w:fill="D9D9D9" w:themeFill="background1" w:themeFillShade="D9"/>
          </w:tcPr>
          <w:p w14:paraId="1FAF00A5" w14:textId="4A20EC6E" w:rsidR="00471159" w:rsidRPr="00F76A0E" w:rsidRDefault="00926509">
            <w:r w:rsidRPr="00F76A0E">
              <w:t>Point FHIR</w:t>
            </w:r>
          </w:p>
        </w:tc>
      </w:tr>
      <w:tr w:rsidR="00471159" w:rsidRPr="00F76A0E" w14:paraId="43816057" w14:textId="77777777" w:rsidTr="00B7782E">
        <w:tc>
          <w:tcPr>
            <w:tcW w:w="1985" w:type="dxa"/>
          </w:tcPr>
          <w:p w14:paraId="1AD161F5" w14:textId="3A122A0A" w:rsidR="00471159" w:rsidRPr="00F76A0E" w:rsidRDefault="00926509" w:rsidP="6B8A8016">
            <w:pPr>
              <w:rPr>
                <w:lang w:val="fr-FR"/>
              </w:rPr>
            </w:pPr>
            <w:proofErr w:type="spellStart"/>
            <w:r w:rsidRPr="6B8A8016">
              <w:rPr>
                <w:lang w:val="fr-FR"/>
              </w:rPr>
              <w:t>recordedDate</w:t>
            </w:r>
            <w:proofErr w:type="spellEnd"/>
          </w:p>
        </w:tc>
        <w:tc>
          <w:tcPr>
            <w:tcW w:w="709" w:type="dxa"/>
          </w:tcPr>
          <w:p w14:paraId="6DA7B603" w14:textId="77777777" w:rsidR="00471159" w:rsidRPr="00F76A0E" w:rsidRDefault="00926509">
            <w:r w:rsidRPr="00F76A0E">
              <w:t>1.. 1</w:t>
            </w:r>
          </w:p>
        </w:tc>
        <w:tc>
          <w:tcPr>
            <w:tcW w:w="5670" w:type="dxa"/>
          </w:tcPr>
          <w:p w14:paraId="55FE9244" w14:textId="52C2E344" w:rsidR="00471159" w:rsidRPr="00F76A0E" w:rsidRDefault="00926509">
            <w:r w:rsidRPr="00F76A0E">
              <w:t>Date à laquelle les informations ont été enregistrées</w:t>
            </w:r>
          </w:p>
        </w:tc>
        <w:tc>
          <w:tcPr>
            <w:tcW w:w="1418" w:type="dxa"/>
          </w:tcPr>
          <w:p w14:paraId="223E1A3D" w14:textId="77777777" w:rsidR="00471159" w:rsidRPr="00F76A0E" w:rsidRDefault="00471159"/>
        </w:tc>
      </w:tr>
      <w:tr w:rsidR="00471159" w:rsidRPr="00F76A0E" w14:paraId="6EF6E56D" w14:textId="77777777" w:rsidTr="00B7782E">
        <w:tc>
          <w:tcPr>
            <w:tcW w:w="1985" w:type="dxa"/>
          </w:tcPr>
          <w:p w14:paraId="5559BCB3" w14:textId="4B8B9B63" w:rsidR="00471159" w:rsidRPr="00F76A0E" w:rsidRDefault="007D559C" w:rsidP="6B8A8016">
            <w:pPr>
              <w:rPr>
                <w:lang w:val="fr-FR"/>
              </w:rPr>
            </w:pPr>
            <w:proofErr w:type="spellStart"/>
            <w:r w:rsidRPr="6B8A8016">
              <w:rPr>
                <w:lang w:val="fr-FR"/>
              </w:rPr>
              <w:t>PSSNumber</w:t>
            </w:r>
            <w:proofErr w:type="spellEnd"/>
          </w:p>
        </w:tc>
        <w:tc>
          <w:tcPr>
            <w:tcW w:w="709" w:type="dxa"/>
          </w:tcPr>
          <w:p w14:paraId="6EA909B9" w14:textId="77777777" w:rsidR="00471159" w:rsidRPr="00F76A0E" w:rsidRDefault="00926509">
            <w:r w:rsidRPr="00F76A0E">
              <w:t>1.. 1</w:t>
            </w:r>
          </w:p>
        </w:tc>
        <w:tc>
          <w:tcPr>
            <w:tcW w:w="5670" w:type="dxa"/>
          </w:tcPr>
          <w:p w14:paraId="65E6F138" w14:textId="36579753" w:rsidR="00471159" w:rsidRPr="00F76A0E" w:rsidRDefault="00926509">
            <w:r w:rsidRPr="00F76A0E">
              <w:t>Identifiant unique de la procédure PSS asso</w:t>
            </w:r>
            <w:r w:rsidR="009A168B">
              <w:t xml:space="preserve">ciée aux </w:t>
            </w:r>
            <w:proofErr w:type="spellStart"/>
            <w:r w:rsidR="009A168B">
              <w:t>supportOptions</w:t>
            </w:r>
            <w:proofErr w:type="spellEnd"/>
            <w:r w:rsidR="009A168B">
              <w:t>.</w:t>
            </w:r>
          </w:p>
        </w:tc>
        <w:tc>
          <w:tcPr>
            <w:tcW w:w="1418" w:type="dxa"/>
          </w:tcPr>
          <w:p w14:paraId="67C0EAA7" w14:textId="433E857B" w:rsidR="00471159" w:rsidRPr="00F76A0E" w:rsidRDefault="00926509" w:rsidP="6B8A8016">
            <w:pPr>
              <w:rPr>
                <w:lang w:val="fr-FR"/>
              </w:rPr>
            </w:pPr>
            <w:r w:rsidRPr="6B8A8016">
              <w:rPr>
                <w:lang w:val="fr-FR"/>
              </w:rPr>
              <w:t>identifi</w:t>
            </w:r>
            <w:r w:rsidR="003A4076">
              <w:rPr>
                <w:lang w:val="fr-FR"/>
              </w:rPr>
              <w:t>er</w:t>
            </w:r>
          </w:p>
        </w:tc>
      </w:tr>
      <w:tr w:rsidR="00471159" w:rsidRPr="00F76A0E" w14:paraId="2D6AC093" w14:textId="77777777" w:rsidTr="00B7782E">
        <w:tc>
          <w:tcPr>
            <w:tcW w:w="1985" w:type="dxa"/>
          </w:tcPr>
          <w:p w14:paraId="21783ACE" w14:textId="25FAA728" w:rsidR="00471159" w:rsidRPr="00F76A0E" w:rsidRDefault="00926509">
            <w:r w:rsidRPr="00F76A0E">
              <w:t>Indication</w:t>
            </w:r>
          </w:p>
        </w:tc>
        <w:tc>
          <w:tcPr>
            <w:tcW w:w="709" w:type="dxa"/>
          </w:tcPr>
          <w:p w14:paraId="1C74AA02" w14:textId="23FED28D" w:rsidR="00471159" w:rsidRPr="00F76A0E" w:rsidRDefault="00926509">
            <w:r w:rsidRPr="00F76A0E">
              <w:t>1.. 1</w:t>
            </w:r>
          </w:p>
        </w:tc>
        <w:tc>
          <w:tcPr>
            <w:tcW w:w="5670" w:type="dxa"/>
          </w:tcPr>
          <w:p w14:paraId="42AAD8E8" w14:textId="60D7568A" w:rsidR="00471159" w:rsidRPr="00F76A0E" w:rsidRDefault="00926509">
            <w:r w:rsidRPr="00F76A0E">
              <w:t>Condition qui déclenchera la demande de PSS. Cela conditionnera les paramètres d’entrée requis et l’arbre de décision associé.</w:t>
            </w:r>
          </w:p>
        </w:tc>
        <w:tc>
          <w:tcPr>
            <w:tcW w:w="1418" w:type="dxa"/>
          </w:tcPr>
          <w:p w14:paraId="2F500F61" w14:textId="09594DFF" w:rsidR="00471159" w:rsidRPr="00F76A0E" w:rsidRDefault="00926509" w:rsidP="6B8A8016">
            <w:pPr>
              <w:rPr>
                <w:lang w:val="fr-FR"/>
              </w:rPr>
            </w:pPr>
            <w:proofErr w:type="spellStart"/>
            <w:r w:rsidRPr="6B8A8016">
              <w:rPr>
                <w:lang w:val="fr-FR"/>
              </w:rPr>
              <w:t>Reason.Condition</w:t>
            </w:r>
            <w:proofErr w:type="spellEnd"/>
          </w:p>
        </w:tc>
      </w:tr>
      <w:tr w:rsidR="00471159" w:rsidRPr="00F76A0E" w14:paraId="3549ED11" w14:textId="77777777" w:rsidTr="00B7782E">
        <w:tc>
          <w:tcPr>
            <w:tcW w:w="1985" w:type="dxa"/>
          </w:tcPr>
          <w:p w14:paraId="264CE456" w14:textId="4CA49E4C" w:rsidR="00471159" w:rsidRPr="00F76A0E" w:rsidRDefault="00926509" w:rsidP="6B8A8016">
            <w:pPr>
              <w:pStyle w:val="P68B1DB1-Normal6"/>
              <w:rPr>
                <w:lang w:val="fr-FR"/>
              </w:rPr>
            </w:pPr>
            <w:proofErr w:type="spellStart"/>
            <w:r w:rsidRPr="6B8A8016">
              <w:rPr>
                <w:lang w:val="fr-FR"/>
              </w:rPr>
              <w:t>SupportOption</w:t>
            </w:r>
            <w:proofErr w:type="spellEnd"/>
          </w:p>
        </w:tc>
        <w:tc>
          <w:tcPr>
            <w:tcW w:w="709" w:type="dxa"/>
          </w:tcPr>
          <w:p w14:paraId="6EE07AFA" w14:textId="4D30E9C1" w:rsidR="00471159" w:rsidRPr="00F76A0E" w:rsidRDefault="008321F7">
            <w:r>
              <w:t>1</w:t>
            </w:r>
            <w:r w:rsidR="00926509" w:rsidRPr="00F76A0E">
              <w:t>.. *</w:t>
            </w:r>
          </w:p>
        </w:tc>
        <w:tc>
          <w:tcPr>
            <w:tcW w:w="5670" w:type="dxa"/>
          </w:tcPr>
          <w:p w14:paraId="34DAAA74" w14:textId="5E15957A" w:rsidR="00471159" w:rsidRPr="00F76A0E" w:rsidRDefault="005D03C4">
            <w:r w:rsidRPr="005D03C4">
              <w:t xml:space="preserve">Contient la liste des </w:t>
            </w:r>
            <w:proofErr w:type="spellStart"/>
            <w:r>
              <w:t>recommendations</w:t>
            </w:r>
            <w:proofErr w:type="spellEnd"/>
            <w:r>
              <w:t xml:space="preserve">(avec ou sans </w:t>
            </w:r>
            <w:r w:rsidRPr="005D03C4">
              <w:t>médicaments</w:t>
            </w:r>
            <w:r>
              <w:t>)</w:t>
            </w:r>
            <w:r w:rsidRPr="005D03C4">
              <w:t xml:space="preserve"> et des scores proposés après le lancement d'une demande de PSS.</w:t>
            </w:r>
          </w:p>
        </w:tc>
        <w:tc>
          <w:tcPr>
            <w:tcW w:w="1418" w:type="dxa"/>
          </w:tcPr>
          <w:p w14:paraId="43C9F1B1" w14:textId="070B282F" w:rsidR="00471159" w:rsidRPr="00F76A0E" w:rsidRDefault="00667899" w:rsidP="6B8A8016">
            <w:pPr>
              <w:rPr>
                <w:lang w:val="fr-FR"/>
              </w:rPr>
            </w:pPr>
            <w:proofErr w:type="spellStart"/>
            <w:r>
              <w:rPr>
                <w:lang w:val="fr-FR"/>
              </w:rPr>
              <w:t>RequestGroup</w:t>
            </w:r>
            <w:proofErr w:type="spellEnd"/>
          </w:p>
        </w:tc>
      </w:tr>
      <w:tr w:rsidR="00471159" w:rsidRPr="00F76A0E" w14:paraId="07078C4D" w14:textId="77777777" w:rsidTr="00B7782E">
        <w:tc>
          <w:tcPr>
            <w:tcW w:w="1985" w:type="dxa"/>
          </w:tcPr>
          <w:p w14:paraId="70186FE0" w14:textId="3D2C1681" w:rsidR="00471159" w:rsidRPr="00F76A0E" w:rsidRDefault="00926509" w:rsidP="6B8A8016">
            <w:pPr>
              <w:rPr>
                <w:color w:val="9BBB59" w:themeColor="accent3"/>
                <w:lang w:val="fr-FR"/>
              </w:rPr>
            </w:pPr>
            <w:proofErr w:type="spellStart"/>
            <w:r w:rsidRPr="6B8A8016">
              <w:rPr>
                <w:color w:val="9BBB59" w:themeColor="accent3"/>
                <w:lang w:val="fr-FR"/>
              </w:rPr>
              <w:t>SupportOption.</w:t>
            </w:r>
            <w:r w:rsidRPr="6B8A8016">
              <w:rPr>
                <w:lang w:val="fr-FR"/>
              </w:rPr>
              <w:t>Instruction</w:t>
            </w:r>
            <w:proofErr w:type="spellEnd"/>
          </w:p>
        </w:tc>
        <w:tc>
          <w:tcPr>
            <w:tcW w:w="709" w:type="dxa"/>
          </w:tcPr>
          <w:p w14:paraId="7488E83F" w14:textId="7485176B" w:rsidR="00471159" w:rsidRPr="00F76A0E" w:rsidRDefault="00926509">
            <w:r w:rsidRPr="00F76A0E">
              <w:t>1.. 1</w:t>
            </w:r>
          </w:p>
        </w:tc>
        <w:tc>
          <w:tcPr>
            <w:tcW w:w="5670" w:type="dxa"/>
          </w:tcPr>
          <w:p w14:paraId="6B93A896" w14:textId="312089DC" w:rsidR="00471159" w:rsidRPr="00F76A0E" w:rsidRDefault="00926509">
            <w:r w:rsidRPr="6B8A8016">
              <w:rPr>
                <w:lang w:val="fr-FR"/>
              </w:rPr>
              <w:t xml:space="preserve">Antimicrobien: médication suggérée avec la posologie </w:t>
            </w:r>
          </w:p>
          <w:p w14:paraId="4342AD1A" w14:textId="71D834E3" w:rsidR="00471159" w:rsidRPr="00F76A0E" w:rsidRDefault="00575953">
            <w:r w:rsidRPr="00F76A0E">
              <w:t>Label</w:t>
            </w:r>
            <w:r w:rsidR="00926509" w:rsidRPr="00F76A0E">
              <w:t xml:space="preserve"> d’instruction</w:t>
            </w:r>
          </w:p>
        </w:tc>
        <w:tc>
          <w:tcPr>
            <w:tcW w:w="1418" w:type="dxa"/>
          </w:tcPr>
          <w:p w14:paraId="6FF78DCB" w14:textId="5B410750" w:rsidR="00471159" w:rsidRPr="00F76A0E" w:rsidRDefault="00667899">
            <w:proofErr w:type="spellStart"/>
            <w:r>
              <w:rPr>
                <w:lang w:val="fr-FR"/>
              </w:rPr>
              <w:t>MedicationRequest</w:t>
            </w:r>
            <w:proofErr w:type="spellEnd"/>
            <w:r>
              <w:rPr>
                <w:lang w:val="fr-FR"/>
              </w:rPr>
              <w:t>/</w:t>
            </w:r>
            <w:proofErr w:type="spellStart"/>
            <w:r>
              <w:rPr>
                <w:lang w:val="fr-FR"/>
              </w:rPr>
              <w:t>CommunicationRequest</w:t>
            </w:r>
            <w:proofErr w:type="spellEnd"/>
          </w:p>
        </w:tc>
      </w:tr>
      <w:tr w:rsidR="00471159" w:rsidRPr="00F76A0E" w14:paraId="4E91D07D" w14:textId="77777777" w:rsidTr="00B7782E">
        <w:tc>
          <w:tcPr>
            <w:tcW w:w="1985" w:type="dxa"/>
          </w:tcPr>
          <w:p w14:paraId="479E1AA6" w14:textId="55ED47C3" w:rsidR="00471159" w:rsidRPr="00F76A0E" w:rsidRDefault="00926509" w:rsidP="6B8A8016">
            <w:pPr>
              <w:rPr>
                <w:color w:val="9BBB59" w:themeColor="accent3"/>
                <w:lang w:val="fr-FR"/>
              </w:rPr>
            </w:pPr>
            <w:proofErr w:type="spellStart"/>
            <w:r w:rsidRPr="6B8A8016">
              <w:rPr>
                <w:color w:val="9BBB59" w:themeColor="accent3"/>
                <w:lang w:val="fr-FR"/>
              </w:rPr>
              <w:t>SupportOption.</w:t>
            </w:r>
            <w:r w:rsidRPr="6B8A8016">
              <w:rPr>
                <w:lang w:val="fr-FR"/>
              </w:rPr>
              <w:t>ScoreValue</w:t>
            </w:r>
            <w:proofErr w:type="spellEnd"/>
          </w:p>
        </w:tc>
        <w:tc>
          <w:tcPr>
            <w:tcW w:w="709" w:type="dxa"/>
          </w:tcPr>
          <w:p w14:paraId="17712062" w14:textId="77777777" w:rsidR="00471159" w:rsidRPr="00F76A0E" w:rsidRDefault="00926509">
            <w:r w:rsidRPr="00F76A0E">
              <w:t>1.. 1</w:t>
            </w:r>
          </w:p>
        </w:tc>
        <w:tc>
          <w:tcPr>
            <w:tcW w:w="5670" w:type="dxa"/>
          </w:tcPr>
          <w:p w14:paraId="69F40D6A" w14:textId="7E493904" w:rsidR="00471159" w:rsidRPr="00F76A0E" w:rsidRDefault="00926509">
            <w:pPr>
              <w:rPr>
                <w:color w:val="FF0000"/>
              </w:rPr>
            </w:pPr>
            <w:r w:rsidRPr="00F76A0E">
              <w:t>Valeur du score PSS</w:t>
            </w:r>
          </w:p>
        </w:tc>
        <w:tc>
          <w:tcPr>
            <w:tcW w:w="1418" w:type="dxa"/>
          </w:tcPr>
          <w:p w14:paraId="52B39617" w14:textId="6039C8C5" w:rsidR="00471159" w:rsidRPr="00F76A0E" w:rsidRDefault="005251F9">
            <w:r>
              <w:rPr>
                <w:lang w:val="fr-FR"/>
              </w:rPr>
              <w:t>Score</w:t>
            </w:r>
          </w:p>
        </w:tc>
      </w:tr>
      <w:tr w:rsidR="00471159" w:rsidRPr="00F76A0E" w14:paraId="0C5AD170" w14:textId="77777777" w:rsidTr="00B7782E">
        <w:tc>
          <w:tcPr>
            <w:tcW w:w="1985" w:type="dxa"/>
          </w:tcPr>
          <w:p w14:paraId="4AF826F9" w14:textId="55F2CC76" w:rsidR="00471159" w:rsidRPr="00F76A0E" w:rsidRDefault="00926509" w:rsidP="6B8A8016">
            <w:pPr>
              <w:rPr>
                <w:color w:val="9BBB59" w:themeColor="accent3"/>
                <w:lang w:val="fr-FR"/>
              </w:rPr>
            </w:pPr>
            <w:proofErr w:type="spellStart"/>
            <w:r w:rsidRPr="6B8A8016">
              <w:rPr>
                <w:color w:val="9BBB59" w:themeColor="accent3"/>
                <w:lang w:val="fr-FR"/>
              </w:rPr>
              <w:t>SupportOption.</w:t>
            </w:r>
            <w:r w:rsidRPr="6B8A8016">
              <w:rPr>
                <w:lang w:val="fr-FR"/>
              </w:rPr>
              <w:t>ScoreColor</w:t>
            </w:r>
            <w:proofErr w:type="spellEnd"/>
          </w:p>
        </w:tc>
        <w:tc>
          <w:tcPr>
            <w:tcW w:w="709" w:type="dxa"/>
          </w:tcPr>
          <w:p w14:paraId="2CFBF6F3" w14:textId="77777777" w:rsidR="00471159" w:rsidRPr="00F76A0E" w:rsidRDefault="00926509">
            <w:r w:rsidRPr="00F76A0E">
              <w:t>1.. 1</w:t>
            </w:r>
          </w:p>
        </w:tc>
        <w:tc>
          <w:tcPr>
            <w:tcW w:w="5670" w:type="dxa"/>
          </w:tcPr>
          <w:p w14:paraId="593D8F9C" w14:textId="596E83DB" w:rsidR="00471159" w:rsidRPr="00F76A0E" w:rsidRDefault="00926509">
            <w:r w:rsidRPr="00F76A0E">
              <w:t>Couleur associée au score. (Rouge, orange ou vert)</w:t>
            </w:r>
          </w:p>
        </w:tc>
        <w:tc>
          <w:tcPr>
            <w:tcW w:w="1418" w:type="dxa"/>
          </w:tcPr>
          <w:p w14:paraId="29BB2A84" w14:textId="7C52EC53" w:rsidR="00471159" w:rsidRPr="00F76A0E" w:rsidRDefault="005251F9" w:rsidP="6B8A8016">
            <w:pPr>
              <w:rPr>
                <w:lang w:val="fr-FR"/>
              </w:rPr>
            </w:pPr>
            <w:r>
              <w:rPr>
                <w:lang w:val="fr-FR"/>
              </w:rPr>
              <w:t>Score</w:t>
            </w:r>
          </w:p>
        </w:tc>
      </w:tr>
      <w:tr w:rsidR="00471159" w:rsidRPr="00F76A0E" w14:paraId="189F45CB" w14:textId="77777777" w:rsidTr="00B7782E">
        <w:tc>
          <w:tcPr>
            <w:tcW w:w="1985" w:type="dxa"/>
          </w:tcPr>
          <w:p w14:paraId="1AEFE1BE" w14:textId="417FF459" w:rsidR="00471159" w:rsidRPr="00F76A0E" w:rsidRDefault="00926509" w:rsidP="6B8A8016">
            <w:pPr>
              <w:rPr>
                <w:color w:val="9BBB59" w:themeColor="accent3"/>
                <w:lang w:val="fr-FR"/>
              </w:rPr>
            </w:pPr>
            <w:proofErr w:type="spellStart"/>
            <w:r w:rsidRPr="6B8A8016">
              <w:rPr>
                <w:color w:val="9BBB59" w:themeColor="accent3"/>
                <w:lang w:val="fr-FR"/>
              </w:rPr>
              <w:t>SupportOption</w:t>
            </w:r>
            <w:r w:rsidRPr="6B8A8016">
              <w:rPr>
                <w:lang w:val="fr-FR"/>
              </w:rPr>
              <w:t>.EvidenceSource</w:t>
            </w:r>
            <w:proofErr w:type="spellEnd"/>
          </w:p>
        </w:tc>
        <w:tc>
          <w:tcPr>
            <w:tcW w:w="709" w:type="dxa"/>
          </w:tcPr>
          <w:p w14:paraId="7FB40525" w14:textId="55423D6A" w:rsidR="00471159" w:rsidRPr="00F76A0E" w:rsidRDefault="00674414">
            <w:r>
              <w:t>1</w:t>
            </w:r>
            <w:r w:rsidR="00926509" w:rsidRPr="00F76A0E">
              <w:t>.. *</w:t>
            </w:r>
          </w:p>
        </w:tc>
        <w:tc>
          <w:tcPr>
            <w:tcW w:w="5670" w:type="dxa"/>
          </w:tcPr>
          <w:p w14:paraId="38365574" w14:textId="2902BBC3" w:rsidR="00471159" w:rsidRPr="00F76A0E" w:rsidRDefault="00926509">
            <w:r w:rsidRPr="00F76A0E">
              <w:t xml:space="preserve">Lien vers une source (étude, publication, etc.) </w:t>
            </w:r>
            <w:r w:rsidR="00772C56" w:rsidRPr="00F76A0E">
              <w:t>relative aux recomm</w:t>
            </w:r>
            <w:r w:rsidR="003F3BB5" w:rsidRPr="00F76A0E">
              <w:t>a</w:t>
            </w:r>
            <w:r w:rsidR="00772C56" w:rsidRPr="00F76A0E">
              <w:t>ndations fournies</w:t>
            </w:r>
            <w:r w:rsidRPr="00F76A0E">
              <w:t>.</w:t>
            </w:r>
          </w:p>
        </w:tc>
        <w:tc>
          <w:tcPr>
            <w:tcW w:w="1418" w:type="dxa"/>
          </w:tcPr>
          <w:p w14:paraId="1779041B" w14:textId="0941FCBE" w:rsidR="00471159" w:rsidRPr="00F76A0E" w:rsidRDefault="00DA1A4A" w:rsidP="6B8A8016">
            <w:pPr>
              <w:rPr>
                <w:lang w:val="fr-FR"/>
              </w:rPr>
            </w:pPr>
            <w:proofErr w:type="spellStart"/>
            <w:r>
              <w:rPr>
                <w:lang w:val="fr-FR"/>
              </w:rPr>
              <w:t>Action.Documentation</w:t>
            </w:r>
            <w:proofErr w:type="spellEnd"/>
          </w:p>
        </w:tc>
      </w:tr>
      <w:tr w:rsidR="00471159" w:rsidRPr="00F76A0E" w14:paraId="76EAC275" w14:textId="77777777" w:rsidTr="00B7782E">
        <w:tc>
          <w:tcPr>
            <w:tcW w:w="1985" w:type="dxa"/>
          </w:tcPr>
          <w:p w14:paraId="64C42D62" w14:textId="11A64F03" w:rsidR="00471159" w:rsidRPr="00F76A0E" w:rsidRDefault="00926509" w:rsidP="6B8A8016">
            <w:pPr>
              <w:rPr>
                <w:color w:val="9BBB59" w:themeColor="accent3"/>
                <w:lang w:val="fr-FR"/>
              </w:rPr>
            </w:pPr>
            <w:proofErr w:type="spellStart"/>
            <w:r w:rsidRPr="6B8A8016">
              <w:rPr>
                <w:color w:val="9BBB59" w:themeColor="accent3"/>
                <w:lang w:val="fr-FR"/>
              </w:rPr>
              <w:t>SupportOption</w:t>
            </w:r>
            <w:proofErr w:type="spellEnd"/>
            <w:r w:rsidRPr="6B8A8016">
              <w:rPr>
                <w:color w:val="9BBB59" w:themeColor="accent3"/>
                <w:lang w:val="fr-FR"/>
              </w:rPr>
              <w:t>.</w:t>
            </w:r>
            <w:r w:rsidRPr="6B8A8016">
              <w:rPr>
                <w:lang w:val="fr-FR"/>
              </w:rPr>
              <w:t xml:space="preserve"> Médica</w:t>
            </w:r>
            <w:r w:rsidR="00D26665" w:rsidRPr="6B8A8016">
              <w:rPr>
                <w:lang w:val="fr-FR"/>
              </w:rPr>
              <w:t>tion</w:t>
            </w:r>
          </w:p>
        </w:tc>
        <w:tc>
          <w:tcPr>
            <w:tcW w:w="709" w:type="dxa"/>
          </w:tcPr>
          <w:p w14:paraId="550DE955" w14:textId="0FD8EB6E" w:rsidR="00471159" w:rsidRPr="00F76A0E" w:rsidRDefault="00926509">
            <w:r w:rsidRPr="00F76A0E">
              <w:t xml:space="preserve">0.. </w:t>
            </w:r>
            <w:r w:rsidR="00796C4F" w:rsidRPr="00F76A0E">
              <w:t>*</w:t>
            </w:r>
          </w:p>
        </w:tc>
        <w:tc>
          <w:tcPr>
            <w:tcW w:w="5670" w:type="dxa"/>
          </w:tcPr>
          <w:p w14:paraId="11BD4ED4" w14:textId="62219851" w:rsidR="00471159" w:rsidRPr="00F76A0E" w:rsidRDefault="00926509">
            <w:r w:rsidRPr="00F76A0E">
              <w:t>Code ATC</w:t>
            </w:r>
          </w:p>
        </w:tc>
        <w:tc>
          <w:tcPr>
            <w:tcW w:w="1418" w:type="dxa"/>
          </w:tcPr>
          <w:p w14:paraId="2685D28A" w14:textId="07F7C612" w:rsidR="00471159" w:rsidRPr="00F76A0E" w:rsidRDefault="003A4076">
            <w:proofErr w:type="spellStart"/>
            <w:r>
              <w:t>MedicationRequest</w:t>
            </w:r>
            <w:proofErr w:type="spellEnd"/>
          </w:p>
        </w:tc>
      </w:tr>
      <w:tr w:rsidR="00471159" w:rsidRPr="00F76A0E" w14:paraId="38E28592" w14:textId="77777777" w:rsidTr="00B7782E">
        <w:tc>
          <w:tcPr>
            <w:tcW w:w="1985" w:type="dxa"/>
          </w:tcPr>
          <w:p w14:paraId="47D5BD10" w14:textId="652B1205" w:rsidR="00471159" w:rsidRPr="00F76A0E" w:rsidRDefault="00926509" w:rsidP="6B8A8016">
            <w:pPr>
              <w:rPr>
                <w:color w:val="9BBB59" w:themeColor="accent3"/>
                <w:lang w:val="fr-FR"/>
              </w:rPr>
            </w:pPr>
            <w:proofErr w:type="spellStart"/>
            <w:r w:rsidRPr="6B8A8016">
              <w:rPr>
                <w:color w:val="9BBB59" w:themeColor="accent3"/>
                <w:lang w:val="fr-FR"/>
              </w:rPr>
              <w:t>SupportOption</w:t>
            </w:r>
            <w:r w:rsidRPr="6B8A8016">
              <w:rPr>
                <w:lang w:val="fr-FR"/>
              </w:rPr>
              <w:t>.DosageInstruction</w:t>
            </w:r>
            <w:proofErr w:type="spellEnd"/>
          </w:p>
        </w:tc>
        <w:tc>
          <w:tcPr>
            <w:tcW w:w="709" w:type="dxa"/>
          </w:tcPr>
          <w:p w14:paraId="6DC2D970" w14:textId="20152EFF" w:rsidR="00471159" w:rsidRPr="00F76A0E" w:rsidRDefault="00926509">
            <w:r w:rsidRPr="00F76A0E">
              <w:t>0.. *</w:t>
            </w:r>
          </w:p>
        </w:tc>
        <w:tc>
          <w:tcPr>
            <w:tcW w:w="5670" w:type="dxa"/>
          </w:tcPr>
          <w:p w14:paraId="671C9A97" w14:textId="405F3DCE" w:rsidR="00471159" w:rsidRPr="00F76A0E" w:rsidRDefault="00926509">
            <w:r w:rsidRPr="00F76A0E">
              <w:t>Posologie structurée/instructions posologiques relatives au médicament.</w:t>
            </w:r>
          </w:p>
        </w:tc>
        <w:tc>
          <w:tcPr>
            <w:tcW w:w="1418" w:type="dxa"/>
          </w:tcPr>
          <w:p w14:paraId="4F638B44" w14:textId="4D68EC75" w:rsidR="00471159" w:rsidRPr="00F76A0E" w:rsidRDefault="003A4076">
            <w:proofErr w:type="spellStart"/>
            <w:r>
              <w:t>MedicationRequest.DosageInstructions</w:t>
            </w:r>
            <w:proofErr w:type="spellEnd"/>
          </w:p>
        </w:tc>
      </w:tr>
    </w:tbl>
    <w:p w14:paraId="381EC803" w14:textId="5B893761" w:rsidR="00471159" w:rsidRPr="00F76A0E" w:rsidRDefault="00471159"/>
    <w:p w14:paraId="13893A1F" w14:textId="0298038A" w:rsidR="00471159" w:rsidRPr="00F76A0E" w:rsidRDefault="00926509" w:rsidP="6B8A8016">
      <w:pPr>
        <w:pStyle w:val="Heading3"/>
        <w:rPr>
          <w:lang w:val="fr-FR"/>
        </w:rPr>
      </w:pPr>
      <w:bookmarkStart w:id="35" w:name="_Toc202175016"/>
      <w:proofErr w:type="spellStart"/>
      <w:r w:rsidRPr="6B8A8016">
        <w:rPr>
          <w:lang w:val="fr-FR"/>
        </w:rPr>
        <w:t>ValueSets</w:t>
      </w:r>
      <w:proofErr w:type="spellEnd"/>
      <w:r w:rsidRPr="6B8A8016">
        <w:rPr>
          <w:lang w:val="fr-FR"/>
        </w:rPr>
        <w:t xml:space="preserve"> du </w:t>
      </w:r>
      <w:proofErr w:type="spellStart"/>
      <w:r w:rsidRPr="6B8A8016">
        <w:rPr>
          <w:lang w:val="fr-FR"/>
        </w:rPr>
        <w:t>CareSet</w:t>
      </w:r>
      <w:bookmarkEnd w:id="35"/>
      <w:proofErr w:type="spellEnd"/>
    </w:p>
    <w:p w14:paraId="3B39B6A4" w14:textId="77777777" w:rsidR="00471159" w:rsidRPr="00F76A0E" w:rsidRDefault="00471159"/>
    <w:p w14:paraId="6D65E476" w14:textId="7DB97FF1" w:rsidR="00471159" w:rsidRPr="00F76A0E" w:rsidRDefault="00926509">
      <w:pPr>
        <w:pStyle w:val="Heading4"/>
      </w:pPr>
      <w:proofErr w:type="spellStart"/>
      <w:r w:rsidRPr="6B8A8016">
        <w:rPr>
          <w:lang w:val="fr-FR"/>
        </w:rPr>
        <w:t>ScoreColor</w:t>
      </w:r>
      <w:proofErr w:type="spellEnd"/>
      <w:r w:rsidRPr="6B8A8016">
        <w:rPr>
          <w:lang w:val="fr-FR"/>
        </w:rPr>
        <w:t xml:space="preserve"> </w:t>
      </w:r>
    </w:p>
    <w:p w14:paraId="32FE3EBE" w14:textId="77777777" w:rsidR="00471159" w:rsidRPr="00F76A0E" w:rsidRDefault="00471159" w:rsidP="00B7782E"/>
    <w:tbl>
      <w:tblPr>
        <w:tblStyle w:val="TableGrid"/>
        <w:tblW w:w="0" w:type="auto"/>
        <w:tblLook w:val="04A0" w:firstRow="1" w:lastRow="0" w:firstColumn="1" w:lastColumn="0" w:noHBand="0" w:noVBand="1"/>
      </w:tblPr>
      <w:tblGrid>
        <w:gridCol w:w="964"/>
        <w:gridCol w:w="3993"/>
      </w:tblGrid>
      <w:tr w:rsidR="00471159" w:rsidRPr="00F76A0E" w14:paraId="52E57462" w14:textId="77777777" w:rsidTr="00B7782E">
        <w:tc>
          <w:tcPr>
            <w:tcW w:w="964" w:type="dxa"/>
            <w:shd w:val="clear" w:color="auto" w:fill="D9D9D9" w:themeFill="background1" w:themeFillShade="D9"/>
          </w:tcPr>
          <w:p w14:paraId="2820614F" w14:textId="77777777" w:rsidR="00471159" w:rsidRPr="00F76A0E" w:rsidRDefault="00926509">
            <w:pPr>
              <w:pStyle w:val="P68B1DB1-Normal2"/>
            </w:pPr>
            <w:r w:rsidRPr="00F76A0E">
              <w:t>Langue</w:t>
            </w:r>
          </w:p>
        </w:tc>
        <w:tc>
          <w:tcPr>
            <w:tcW w:w="3993" w:type="dxa"/>
            <w:shd w:val="clear" w:color="auto" w:fill="D9D9D9" w:themeFill="background1" w:themeFillShade="D9"/>
          </w:tcPr>
          <w:p w14:paraId="7D41DDBA" w14:textId="77777777" w:rsidR="00471159" w:rsidRPr="00F76A0E" w:rsidRDefault="00926509">
            <w:pPr>
              <w:pStyle w:val="P68B1DB1-Normal2"/>
            </w:pPr>
            <w:r w:rsidRPr="00F76A0E">
              <w:t>Définition</w:t>
            </w:r>
          </w:p>
        </w:tc>
      </w:tr>
      <w:tr w:rsidR="00471159" w:rsidRPr="00F76A0E" w14:paraId="066AF12E" w14:textId="77777777" w:rsidTr="00B7782E">
        <w:trPr>
          <w:trHeight w:val="381"/>
        </w:trPr>
        <w:tc>
          <w:tcPr>
            <w:tcW w:w="964" w:type="dxa"/>
            <w:shd w:val="clear" w:color="auto" w:fill="FFFFFF" w:themeFill="background1"/>
          </w:tcPr>
          <w:p w14:paraId="47AEA965" w14:textId="7B81B15A" w:rsidR="00471159" w:rsidRPr="00F76A0E" w:rsidRDefault="00926509">
            <w:r w:rsidRPr="00F76A0E">
              <w:t>Vert</w:t>
            </w:r>
          </w:p>
        </w:tc>
        <w:tc>
          <w:tcPr>
            <w:tcW w:w="3993" w:type="dxa"/>
            <w:shd w:val="clear" w:color="auto" w:fill="FFFFFF" w:themeFill="background1"/>
          </w:tcPr>
          <w:p w14:paraId="12A560B6" w14:textId="245EFCB3" w:rsidR="00471159" w:rsidRPr="00F76A0E" w:rsidRDefault="00926509">
            <w:r w:rsidRPr="00F76A0E">
              <w:t>Recommandé par PSS</w:t>
            </w:r>
          </w:p>
        </w:tc>
      </w:tr>
      <w:tr w:rsidR="00471159" w:rsidRPr="00F76A0E" w14:paraId="176E80FF" w14:textId="77777777" w:rsidTr="00B7782E">
        <w:trPr>
          <w:trHeight w:val="381"/>
        </w:trPr>
        <w:tc>
          <w:tcPr>
            <w:tcW w:w="964" w:type="dxa"/>
            <w:shd w:val="clear" w:color="auto" w:fill="FFFFFF" w:themeFill="background1"/>
          </w:tcPr>
          <w:p w14:paraId="4FB32569" w14:textId="1FFFDC9D" w:rsidR="00471159" w:rsidRPr="00F76A0E" w:rsidRDefault="00926509">
            <w:r w:rsidRPr="00F76A0E">
              <w:t>Jaune</w:t>
            </w:r>
          </w:p>
        </w:tc>
        <w:tc>
          <w:tcPr>
            <w:tcW w:w="3993" w:type="dxa"/>
            <w:shd w:val="clear" w:color="auto" w:fill="FFFFFF" w:themeFill="background1"/>
          </w:tcPr>
          <w:p w14:paraId="26AF13B9" w14:textId="456508C7" w:rsidR="00471159" w:rsidRPr="00F76A0E" w:rsidRDefault="00926509">
            <w:r w:rsidRPr="00F76A0E">
              <w:t xml:space="preserve">Partiellement recommandé par </w:t>
            </w:r>
            <w:del w:id="36" w:author="Kevin Poilvache (RIZIV-INAMI)" w:date="2025-06-05T11:48:00Z">
              <w:r w:rsidRPr="00F76A0E" w:rsidDel="006E06AC">
                <w:delText>le SSP</w:delText>
              </w:r>
            </w:del>
            <w:ins w:id="37" w:author="Kevin Poilvache (RIZIV-INAMI)" w:date="2025-06-05T11:48:00Z">
              <w:r w:rsidR="006E06AC">
                <w:t>PSS</w:t>
              </w:r>
            </w:ins>
          </w:p>
        </w:tc>
      </w:tr>
      <w:tr w:rsidR="00471159" w:rsidRPr="00F76A0E" w14:paraId="0F4F628B" w14:textId="77777777" w:rsidTr="00B7782E">
        <w:trPr>
          <w:trHeight w:val="381"/>
        </w:trPr>
        <w:tc>
          <w:tcPr>
            <w:tcW w:w="964" w:type="dxa"/>
            <w:shd w:val="clear" w:color="auto" w:fill="FFFFFF" w:themeFill="background1"/>
          </w:tcPr>
          <w:p w14:paraId="05576B2A" w14:textId="12E7D257" w:rsidR="00471159" w:rsidRPr="00F76A0E" w:rsidRDefault="00926509">
            <w:r w:rsidRPr="00F76A0E">
              <w:t>Rouge</w:t>
            </w:r>
          </w:p>
        </w:tc>
        <w:tc>
          <w:tcPr>
            <w:tcW w:w="3993" w:type="dxa"/>
            <w:shd w:val="clear" w:color="auto" w:fill="FFFFFF" w:themeFill="background1"/>
          </w:tcPr>
          <w:p w14:paraId="05B6EA66" w14:textId="6CDAE10E" w:rsidR="00471159" w:rsidRPr="00F76A0E" w:rsidRDefault="00926509">
            <w:r w:rsidRPr="00F76A0E">
              <w:t>Non recommandé par PSS</w:t>
            </w:r>
          </w:p>
        </w:tc>
      </w:tr>
    </w:tbl>
    <w:p w14:paraId="1723D19A" w14:textId="77777777" w:rsidR="00471159" w:rsidRPr="00F76A0E" w:rsidRDefault="00471159"/>
    <w:p w14:paraId="1E15877B" w14:textId="77777777" w:rsidR="00471159" w:rsidRPr="00F76A0E" w:rsidRDefault="00471159"/>
    <w:p w14:paraId="52258260" w14:textId="77777777" w:rsidR="00471159" w:rsidRPr="00F76A0E" w:rsidRDefault="00471159"/>
    <w:p w14:paraId="238FCB13" w14:textId="77777777" w:rsidR="006628C6" w:rsidRPr="00F76A0E" w:rsidRDefault="006628C6" w:rsidP="006628C6">
      <w:pPr>
        <w:rPr>
          <w:color w:val="FF0000"/>
        </w:rPr>
      </w:pPr>
    </w:p>
    <w:p w14:paraId="5E6E5724" w14:textId="77777777" w:rsidR="006628C6" w:rsidRPr="00A52EAD" w:rsidRDefault="006628C6" w:rsidP="6B8A8016">
      <w:pPr>
        <w:pStyle w:val="Heading2"/>
        <w:rPr>
          <w:color w:val="000000" w:themeColor="text1"/>
          <w:lang w:val="fr-FR"/>
        </w:rPr>
      </w:pPr>
      <w:bookmarkStart w:id="38" w:name="_Toc195020871"/>
      <w:bookmarkStart w:id="39" w:name="_Toc202175017"/>
      <w:proofErr w:type="spellStart"/>
      <w:r w:rsidRPr="00A52EAD">
        <w:rPr>
          <w:color w:val="000000" w:themeColor="text1"/>
          <w:lang w:val="fr-FR"/>
        </w:rPr>
        <w:t>CareSet</w:t>
      </w:r>
      <w:proofErr w:type="spellEnd"/>
      <w:r w:rsidRPr="00A52EAD">
        <w:rPr>
          <w:color w:val="000000" w:themeColor="text1"/>
          <w:lang w:val="fr-FR"/>
        </w:rPr>
        <w:t xml:space="preserve"> </w:t>
      </w:r>
      <w:proofErr w:type="spellStart"/>
      <w:r w:rsidRPr="00A52EAD">
        <w:rPr>
          <w:color w:val="000000" w:themeColor="text1"/>
          <w:lang w:val="fr-FR"/>
        </w:rPr>
        <w:t>UserConclusionPSS</w:t>
      </w:r>
      <w:bookmarkEnd w:id="38"/>
      <w:bookmarkEnd w:id="39"/>
      <w:proofErr w:type="spellEnd"/>
      <w:r w:rsidRPr="00A52EAD">
        <w:rPr>
          <w:color w:val="000000" w:themeColor="text1"/>
          <w:lang w:val="fr-FR"/>
        </w:rPr>
        <w:t xml:space="preserve"> </w:t>
      </w:r>
    </w:p>
    <w:p w14:paraId="4A11E59B" w14:textId="77777777" w:rsidR="006628C6" w:rsidRPr="00A52EAD" w:rsidRDefault="006628C6" w:rsidP="6B8A8016">
      <w:pPr>
        <w:rPr>
          <w:color w:val="000000" w:themeColor="text1"/>
          <w:lang w:val="fr-FR"/>
        </w:rPr>
      </w:pPr>
      <w:r w:rsidRPr="00A52EAD">
        <w:rPr>
          <w:color w:val="000000" w:themeColor="text1"/>
          <w:lang w:val="fr-FR"/>
        </w:rPr>
        <w:t xml:space="preserve">Le médecin ayant sollicité PSS </w:t>
      </w:r>
      <w:proofErr w:type="spellStart"/>
      <w:r w:rsidRPr="00A52EAD">
        <w:rPr>
          <w:color w:val="000000" w:themeColor="text1"/>
          <w:lang w:val="fr-FR"/>
        </w:rPr>
        <w:t>Core</w:t>
      </w:r>
      <w:proofErr w:type="spellEnd"/>
      <w:r w:rsidRPr="00A52EAD">
        <w:rPr>
          <w:color w:val="000000" w:themeColor="text1"/>
          <w:lang w:val="fr-FR"/>
        </w:rPr>
        <w:t xml:space="preserve"> et reçu des suggestions, il peut désormais choisir l’une des options proposées. </w:t>
      </w:r>
    </w:p>
    <w:p w14:paraId="2BA249DF" w14:textId="77777777" w:rsidR="006628C6" w:rsidRPr="00A52EAD" w:rsidRDefault="006628C6" w:rsidP="006628C6">
      <w:pPr>
        <w:rPr>
          <w:strike/>
          <w:color w:val="000000" w:themeColor="text1"/>
          <w:lang w:val="fr-BE"/>
        </w:rPr>
      </w:pPr>
    </w:p>
    <w:p w14:paraId="0BF8AC55" w14:textId="77777777" w:rsidR="006628C6" w:rsidRDefault="006628C6" w:rsidP="6B8A8016">
      <w:pPr>
        <w:pStyle w:val="Heading3"/>
        <w:rPr>
          <w:color w:val="000000" w:themeColor="text1"/>
          <w:lang w:val="fr-FR"/>
        </w:rPr>
      </w:pPr>
      <w:bookmarkStart w:id="40" w:name="_Toc195020872"/>
      <w:bookmarkStart w:id="41" w:name="_Toc202175018"/>
      <w:r w:rsidRPr="00A52EAD">
        <w:rPr>
          <w:color w:val="000000" w:themeColor="text1"/>
          <w:lang w:val="fr-FR"/>
        </w:rPr>
        <w:t xml:space="preserve">Éléments du </w:t>
      </w:r>
      <w:proofErr w:type="spellStart"/>
      <w:r w:rsidRPr="00A52EAD">
        <w:rPr>
          <w:color w:val="000000" w:themeColor="text1"/>
          <w:lang w:val="fr-FR"/>
        </w:rPr>
        <w:t>CareSet</w:t>
      </w:r>
      <w:bookmarkEnd w:id="40"/>
      <w:bookmarkEnd w:id="41"/>
      <w:proofErr w:type="spellEnd"/>
    </w:p>
    <w:p w14:paraId="5DF7F4D2" w14:textId="77777777" w:rsidR="006628C6" w:rsidRPr="00A52EAD" w:rsidRDefault="006628C6" w:rsidP="006628C6">
      <w:pPr>
        <w:rPr>
          <w:strike/>
          <w:color w:val="000000" w:themeColor="text1"/>
        </w:rPr>
      </w:pPr>
    </w:p>
    <w:tbl>
      <w:tblPr>
        <w:tblStyle w:val="TableGrid"/>
        <w:tblW w:w="8364" w:type="dxa"/>
        <w:tblInd w:w="-113" w:type="dxa"/>
        <w:tblLayout w:type="fixed"/>
        <w:tblLook w:val="04A0" w:firstRow="1" w:lastRow="0" w:firstColumn="1" w:lastColumn="0" w:noHBand="0" w:noVBand="1"/>
      </w:tblPr>
      <w:tblGrid>
        <w:gridCol w:w="1985"/>
        <w:gridCol w:w="709"/>
        <w:gridCol w:w="5670"/>
      </w:tblGrid>
      <w:tr w:rsidR="00A52EAD" w:rsidRPr="00A52EAD" w14:paraId="45B3F2C3" w14:textId="77777777" w:rsidTr="00B7782E">
        <w:trPr>
          <w:trHeight w:val="476"/>
        </w:trPr>
        <w:tc>
          <w:tcPr>
            <w:tcW w:w="1985" w:type="dxa"/>
            <w:shd w:val="clear" w:color="auto" w:fill="D9D9D9" w:themeFill="background1" w:themeFillShade="D9"/>
          </w:tcPr>
          <w:p w14:paraId="0C78021F" w14:textId="77777777" w:rsidR="006628C6" w:rsidRPr="00A52EAD" w:rsidRDefault="006628C6" w:rsidP="00256B53">
            <w:pPr>
              <w:rPr>
                <w:color w:val="000000" w:themeColor="text1"/>
              </w:rPr>
            </w:pPr>
            <w:r w:rsidRPr="00A52EAD">
              <w:rPr>
                <w:color w:val="000000" w:themeColor="text1"/>
              </w:rPr>
              <w:t>Élément</w:t>
            </w:r>
          </w:p>
        </w:tc>
        <w:tc>
          <w:tcPr>
            <w:tcW w:w="709" w:type="dxa"/>
            <w:shd w:val="clear" w:color="auto" w:fill="D9D9D9" w:themeFill="background1" w:themeFillShade="D9"/>
          </w:tcPr>
          <w:p w14:paraId="72F60CF7" w14:textId="059AE51A" w:rsidR="006628C6" w:rsidRPr="00A52EAD" w:rsidRDefault="006628C6" w:rsidP="00256B53">
            <w:pPr>
              <w:rPr>
                <w:color w:val="000000" w:themeColor="text1"/>
              </w:rPr>
            </w:pPr>
            <w:proofErr w:type="spellStart"/>
            <w:r w:rsidRPr="00A52EAD">
              <w:rPr>
                <w:color w:val="000000" w:themeColor="text1"/>
              </w:rPr>
              <w:t>Car</w:t>
            </w:r>
            <w:r w:rsidR="00353619">
              <w:rPr>
                <w:color w:val="000000" w:themeColor="text1"/>
              </w:rPr>
              <w:t>d</w:t>
            </w:r>
            <w:proofErr w:type="spellEnd"/>
            <w:r w:rsidRPr="00A52EAD">
              <w:rPr>
                <w:color w:val="000000" w:themeColor="text1"/>
              </w:rPr>
              <w:t>.</w:t>
            </w:r>
          </w:p>
        </w:tc>
        <w:tc>
          <w:tcPr>
            <w:tcW w:w="5670" w:type="dxa"/>
            <w:shd w:val="clear" w:color="auto" w:fill="D9D9D9" w:themeFill="background1" w:themeFillShade="D9"/>
          </w:tcPr>
          <w:p w14:paraId="645C584A" w14:textId="3CE1096F" w:rsidR="006628C6" w:rsidRPr="00A52EAD" w:rsidRDefault="00353619" w:rsidP="00256B53">
            <w:pPr>
              <w:rPr>
                <w:color w:val="000000" w:themeColor="text1"/>
              </w:rPr>
            </w:pPr>
            <w:r>
              <w:rPr>
                <w:color w:val="000000" w:themeColor="text1"/>
              </w:rPr>
              <w:t>Description</w:t>
            </w:r>
          </w:p>
        </w:tc>
      </w:tr>
      <w:tr w:rsidR="00A52EAD" w:rsidRPr="00A52EAD" w14:paraId="2EA8782E" w14:textId="77777777" w:rsidTr="00B7782E">
        <w:tc>
          <w:tcPr>
            <w:tcW w:w="1985" w:type="dxa"/>
          </w:tcPr>
          <w:p w14:paraId="2375018D" w14:textId="77777777" w:rsidR="006628C6" w:rsidRPr="00A52EAD" w:rsidRDefault="006628C6" w:rsidP="6B8A8016">
            <w:pPr>
              <w:rPr>
                <w:color w:val="000000" w:themeColor="text1"/>
                <w:lang w:val="fr-FR"/>
              </w:rPr>
            </w:pPr>
            <w:proofErr w:type="spellStart"/>
            <w:r w:rsidRPr="00A52EAD">
              <w:rPr>
                <w:color w:val="000000" w:themeColor="text1"/>
                <w:lang w:val="fr-FR"/>
              </w:rPr>
              <w:t>recordedDate</w:t>
            </w:r>
            <w:proofErr w:type="spellEnd"/>
          </w:p>
        </w:tc>
        <w:tc>
          <w:tcPr>
            <w:tcW w:w="709" w:type="dxa"/>
          </w:tcPr>
          <w:p w14:paraId="5AC9487A" w14:textId="77777777" w:rsidR="006628C6" w:rsidRPr="00A52EAD" w:rsidRDefault="006628C6" w:rsidP="00256B53">
            <w:pPr>
              <w:rPr>
                <w:color w:val="000000" w:themeColor="text1"/>
              </w:rPr>
            </w:pPr>
            <w:r w:rsidRPr="00A52EAD">
              <w:rPr>
                <w:color w:val="000000" w:themeColor="text1"/>
              </w:rPr>
              <w:t>1.. 1</w:t>
            </w:r>
          </w:p>
        </w:tc>
        <w:tc>
          <w:tcPr>
            <w:tcW w:w="5670" w:type="dxa"/>
          </w:tcPr>
          <w:p w14:paraId="76EE4A62" w14:textId="77777777" w:rsidR="006628C6" w:rsidRPr="00A52EAD" w:rsidRDefault="006628C6" w:rsidP="00256B53">
            <w:pPr>
              <w:rPr>
                <w:color w:val="000000" w:themeColor="text1"/>
              </w:rPr>
            </w:pPr>
            <w:r w:rsidRPr="00A52EAD">
              <w:rPr>
                <w:color w:val="000000" w:themeColor="text1"/>
              </w:rPr>
              <w:t>Date à laquelle les informations ont été enregistrées</w:t>
            </w:r>
          </w:p>
        </w:tc>
      </w:tr>
      <w:tr w:rsidR="00A52EAD" w:rsidRPr="00A52EAD" w14:paraId="62A6F51E" w14:textId="77777777" w:rsidTr="00B7782E">
        <w:tc>
          <w:tcPr>
            <w:tcW w:w="1985" w:type="dxa"/>
          </w:tcPr>
          <w:p w14:paraId="1085AE16" w14:textId="77777777" w:rsidR="006628C6" w:rsidRPr="00F61A83" w:rsidRDefault="006628C6" w:rsidP="6B8A8016">
            <w:pPr>
              <w:pStyle w:val="P68B1DB1-Normal7"/>
              <w:rPr>
                <w:color w:val="auto"/>
                <w:lang w:val="fr-FR"/>
              </w:rPr>
            </w:pPr>
            <w:proofErr w:type="spellStart"/>
            <w:r w:rsidRPr="00F61A83">
              <w:rPr>
                <w:color w:val="auto"/>
                <w:lang w:val="fr-FR"/>
              </w:rPr>
              <w:t>ChoosenOption</w:t>
            </w:r>
            <w:proofErr w:type="spellEnd"/>
          </w:p>
        </w:tc>
        <w:tc>
          <w:tcPr>
            <w:tcW w:w="709" w:type="dxa"/>
          </w:tcPr>
          <w:p w14:paraId="73743371" w14:textId="77777777" w:rsidR="006628C6" w:rsidRPr="00F61A83" w:rsidRDefault="006628C6" w:rsidP="00256B53">
            <w:pPr>
              <w:pStyle w:val="P68B1DB1-Normal7"/>
              <w:rPr>
                <w:color w:val="auto"/>
              </w:rPr>
            </w:pPr>
            <w:r w:rsidRPr="00F61A83">
              <w:rPr>
                <w:color w:val="auto"/>
              </w:rPr>
              <w:t>1.. 1</w:t>
            </w:r>
          </w:p>
        </w:tc>
        <w:tc>
          <w:tcPr>
            <w:tcW w:w="5670" w:type="dxa"/>
          </w:tcPr>
          <w:p w14:paraId="4BE671C2" w14:textId="18B6E964" w:rsidR="00B84DFF" w:rsidRPr="00F61A83" w:rsidRDefault="006628C6" w:rsidP="6B8A8016">
            <w:pPr>
              <w:pStyle w:val="P68B1DB1-Normal7"/>
              <w:rPr>
                <w:color w:val="auto"/>
                <w:lang w:val="fr-FR"/>
              </w:rPr>
            </w:pPr>
            <w:r w:rsidRPr="00F61A83">
              <w:rPr>
                <w:color w:val="auto"/>
                <w:lang w:val="fr-FR"/>
              </w:rPr>
              <w:t>Il s’agit de l’ID de l’option choisie parmi les suggestions proposées par PSS. Cette «option choisie» est ensuite créée sur la base des informations contenues dans l</w:t>
            </w:r>
            <w:r w:rsidR="005A23D3" w:rsidRPr="00F61A83">
              <w:rPr>
                <w:color w:val="auto"/>
                <w:lang w:val="fr-FR"/>
              </w:rPr>
              <w:t xml:space="preserve">a </w:t>
            </w:r>
            <w:proofErr w:type="spellStart"/>
            <w:r w:rsidR="005A23D3" w:rsidRPr="00F61A83">
              <w:rPr>
                <w:color w:val="auto"/>
                <w:lang w:val="fr-FR"/>
              </w:rPr>
              <w:t>supportOption</w:t>
            </w:r>
            <w:proofErr w:type="spellEnd"/>
            <w:r w:rsidRPr="00F61A83">
              <w:rPr>
                <w:color w:val="auto"/>
                <w:lang w:val="fr-FR"/>
              </w:rPr>
              <w:t>.</w:t>
            </w:r>
            <w:r w:rsidR="007150BB" w:rsidRPr="00F61A83">
              <w:rPr>
                <w:color w:val="auto"/>
                <w:lang w:val="fr-FR"/>
              </w:rPr>
              <w:t xml:space="preserve"> </w:t>
            </w:r>
          </w:p>
        </w:tc>
      </w:tr>
      <w:tr w:rsidR="006C6B73" w:rsidRPr="00A52EAD" w14:paraId="2F40268C" w14:textId="77777777" w:rsidTr="00B7782E">
        <w:tc>
          <w:tcPr>
            <w:tcW w:w="1985" w:type="dxa"/>
          </w:tcPr>
          <w:p w14:paraId="2E534BB3" w14:textId="40C9BB23" w:rsidR="006C6B73" w:rsidRPr="0042394E" w:rsidRDefault="006C6B73" w:rsidP="006C6B73">
            <w:pPr>
              <w:rPr>
                <w:color w:val="C2D69B" w:themeColor="accent3" w:themeTint="99"/>
                <w:lang w:val="fr-FR"/>
              </w:rPr>
            </w:pPr>
            <w:proofErr w:type="spellStart"/>
            <w:r w:rsidRPr="00A52EAD">
              <w:rPr>
                <w:color w:val="000000" w:themeColor="text1"/>
                <w:lang w:val="fr-FR"/>
              </w:rPr>
              <w:t>PSSReason</w:t>
            </w:r>
            <w:proofErr w:type="spellEnd"/>
          </w:p>
        </w:tc>
        <w:tc>
          <w:tcPr>
            <w:tcW w:w="709" w:type="dxa"/>
          </w:tcPr>
          <w:p w14:paraId="4C8BDF47" w14:textId="11483734" w:rsidR="006C6B73" w:rsidRPr="00A52EAD" w:rsidRDefault="006C6B73" w:rsidP="006C6B73">
            <w:pPr>
              <w:rPr>
                <w:color w:val="000000" w:themeColor="text1"/>
              </w:rPr>
            </w:pPr>
            <w:r w:rsidRPr="00A52EAD">
              <w:rPr>
                <w:color w:val="000000" w:themeColor="text1"/>
              </w:rPr>
              <w:t>0.. 1</w:t>
            </w:r>
          </w:p>
        </w:tc>
        <w:tc>
          <w:tcPr>
            <w:tcW w:w="5670" w:type="dxa"/>
          </w:tcPr>
          <w:p w14:paraId="2D018B0C" w14:textId="1A7A762D" w:rsidR="006C6B73" w:rsidRPr="00A52EAD" w:rsidRDefault="006C6B73" w:rsidP="006C6B73">
            <w:pPr>
              <w:rPr>
                <w:color w:val="000000" w:themeColor="text1"/>
              </w:rPr>
            </w:pPr>
            <w:r w:rsidRPr="00A52EAD">
              <w:rPr>
                <w:color w:val="000000" w:themeColor="text1"/>
                <w:lang w:val="fr-FR"/>
              </w:rPr>
              <w:t xml:space="preserve">Justification de la part du prescripteur s’il décide de s’écarter de la recommandation du </w:t>
            </w:r>
            <w:r>
              <w:rPr>
                <w:color w:val="000000" w:themeColor="text1"/>
                <w:lang w:val="fr-FR"/>
              </w:rPr>
              <w:t>PSS</w:t>
            </w:r>
            <w:r w:rsidRPr="00A52EAD">
              <w:rPr>
                <w:color w:val="000000" w:themeColor="text1"/>
                <w:lang w:val="fr-FR"/>
              </w:rPr>
              <w:t xml:space="preserve">. (c’est-à-dire: </w:t>
            </w:r>
            <w:r w:rsidRPr="00A52EAD">
              <w:rPr>
                <w:b/>
                <w:bCs/>
                <w:color w:val="000000" w:themeColor="text1"/>
                <w:lang w:val="fr-FR"/>
              </w:rPr>
              <w:t>Doit</w:t>
            </w:r>
            <w:r w:rsidRPr="00A52EAD">
              <w:rPr>
                <w:color w:val="000000" w:themeColor="text1"/>
                <w:lang w:val="fr-FR"/>
              </w:rPr>
              <w:t xml:space="preserve"> être renseignée lorsqu’une option «rouge» est choisie.)</w:t>
            </w:r>
          </w:p>
        </w:tc>
      </w:tr>
    </w:tbl>
    <w:p w14:paraId="3E5DA729" w14:textId="77777777" w:rsidR="006628C6" w:rsidRPr="00A52EAD" w:rsidRDefault="006628C6" w:rsidP="006628C6">
      <w:pPr>
        <w:rPr>
          <w:strike/>
          <w:color w:val="000000" w:themeColor="text1"/>
        </w:rPr>
      </w:pPr>
    </w:p>
    <w:p w14:paraId="747A26CA" w14:textId="76FD2362" w:rsidR="006628C6" w:rsidRPr="00B20203" w:rsidRDefault="006628C6" w:rsidP="6B8A8016">
      <w:pPr>
        <w:pStyle w:val="Heading3"/>
        <w:rPr>
          <w:color w:val="000000" w:themeColor="text1"/>
          <w:lang w:val="fr-FR"/>
        </w:rPr>
      </w:pPr>
      <w:bookmarkStart w:id="42" w:name="_Toc195020873"/>
      <w:bookmarkStart w:id="43" w:name="_Toc202175019"/>
      <w:proofErr w:type="spellStart"/>
      <w:r w:rsidRPr="00A52EAD">
        <w:rPr>
          <w:color w:val="000000" w:themeColor="text1"/>
          <w:lang w:val="fr-FR"/>
        </w:rPr>
        <w:t>Valuesets</w:t>
      </w:r>
      <w:proofErr w:type="spellEnd"/>
      <w:r w:rsidRPr="00A52EAD">
        <w:rPr>
          <w:color w:val="000000" w:themeColor="text1"/>
          <w:lang w:val="fr-FR"/>
        </w:rPr>
        <w:t xml:space="preserve"> du </w:t>
      </w:r>
      <w:proofErr w:type="spellStart"/>
      <w:r w:rsidRPr="00A52EAD">
        <w:rPr>
          <w:color w:val="000000" w:themeColor="text1"/>
          <w:lang w:val="fr-FR"/>
        </w:rPr>
        <w:t>Careset</w:t>
      </w:r>
      <w:bookmarkEnd w:id="42"/>
      <w:bookmarkEnd w:id="43"/>
      <w:proofErr w:type="spellEnd"/>
    </w:p>
    <w:p w14:paraId="0D2F09C6" w14:textId="77777777" w:rsidR="006628C6" w:rsidRPr="00A52EAD" w:rsidRDefault="006628C6" w:rsidP="006628C6">
      <w:pPr>
        <w:rPr>
          <w:color w:val="000000" w:themeColor="text1"/>
        </w:rPr>
      </w:pPr>
    </w:p>
    <w:p w14:paraId="57846FFF" w14:textId="77777777" w:rsidR="00DA7F8A" w:rsidRPr="00E2564F" w:rsidRDefault="00DA7F8A" w:rsidP="00DA7F8A">
      <w:pPr>
        <w:pStyle w:val="Heading4"/>
        <w:rPr>
          <w:lang w:val="en-GB"/>
        </w:rPr>
      </w:pPr>
      <w:proofErr w:type="spellStart"/>
      <w:r>
        <w:rPr>
          <w:lang w:val="en-GB"/>
        </w:rPr>
        <w:t>PSSReason</w:t>
      </w:r>
      <w:proofErr w:type="spellEnd"/>
    </w:p>
    <w:p w14:paraId="0EC961FB" w14:textId="77777777" w:rsidR="00DA7F8A" w:rsidRPr="00894AC3" w:rsidRDefault="00DA7F8A" w:rsidP="00DA7F8A">
      <w:pPr>
        <w:rPr>
          <w:lang w:val="en-GB"/>
        </w:rPr>
      </w:pPr>
    </w:p>
    <w:tbl>
      <w:tblPr>
        <w:tblStyle w:val="TableGrid"/>
        <w:tblW w:w="8926" w:type="dxa"/>
        <w:tblLook w:val="04A0" w:firstRow="1" w:lastRow="0" w:firstColumn="1" w:lastColumn="0" w:noHBand="0" w:noVBand="1"/>
      </w:tblPr>
      <w:tblGrid>
        <w:gridCol w:w="964"/>
        <w:gridCol w:w="2150"/>
        <w:gridCol w:w="2668"/>
        <w:gridCol w:w="3144"/>
      </w:tblGrid>
      <w:tr w:rsidR="00DA7F8A" w:rsidRPr="00A52EAD" w14:paraId="61C96AD2" w14:textId="77777777" w:rsidTr="00A05944">
        <w:tc>
          <w:tcPr>
            <w:tcW w:w="964" w:type="dxa"/>
            <w:shd w:val="clear" w:color="auto" w:fill="DAEEF3" w:themeFill="accent5" w:themeFillTint="33"/>
          </w:tcPr>
          <w:p w14:paraId="5EC09394" w14:textId="77777777" w:rsidR="00DA7F8A" w:rsidRPr="00A52EAD" w:rsidRDefault="00DA7F8A" w:rsidP="00A05944">
            <w:pPr>
              <w:pStyle w:val="P68B1DB1-Normal2"/>
              <w:rPr>
                <w:color w:val="000000" w:themeColor="text1"/>
              </w:rPr>
            </w:pPr>
            <w:r>
              <w:rPr>
                <w:color w:val="000000" w:themeColor="text1"/>
              </w:rPr>
              <w:t>Code</w:t>
            </w:r>
          </w:p>
        </w:tc>
        <w:tc>
          <w:tcPr>
            <w:tcW w:w="2150" w:type="dxa"/>
            <w:shd w:val="clear" w:color="auto" w:fill="DAEEF3" w:themeFill="accent5" w:themeFillTint="33"/>
          </w:tcPr>
          <w:p w14:paraId="1CEA73DA" w14:textId="77777777" w:rsidR="00DA7F8A" w:rsidRPr="00A52EAD" w:rsidRDefault="00DA7F8A" w:rsidP="00A05944">
            <w:pPr>
              <w:pStyle w:val="P68B1DB1-Normal2"/>
              <w:rPr>
                <w:color w:val="000000" w:themeColor="text1"/>
              </w:rPr>
            </w:pPr>
            <w:proofErr w:type="spellStart"/>
            <w:r w:rsidRPr="00A52EAD">
              <w:rPr>
                <w:color w:val="000000" w:themeColor="text1"/>
              </w:rPr>
              <w:t>Cat</w:t>
            </w:r>
            <w:r>
              <w:rPr>
                <w:color w:val="000000" w:themeColor="text1"/>
              </w:rPr>
              <w:t>e</w:t>
            </w:r>
            <w:r w:rsidRPr="00A52EAD">
              <w:rPr>
                <w:color w:val="000000" w:themeColor="text1"/>
              </w:rPr>
              <w:t>gorie</w:t>
            </w:r>
            <w:proofErr w:type="spellEnd"/>
          </w:p>
        </w:tc>
        <w:tc>
          <w:tcPr>
            <w:tcW w:w="2668" w:type="dxa"/>
            <w:shd w:val="clear" w:color="auto" w:fill="DAEEF3" w:themeFill="accent5" w:themeFillTint="33"/>
          </w:tcPr>
          <w:p w14:paraId="696B38ED" w14:textId="77777777" w:rsidR="00DA7F8A" w:rsidRPr="00A52EAD" w:rsidRDefault="00DA7F8A" w:rsidP="00A05944">
            <w:pPr>
              <w:pStyle w:val="P68B1DB1-Normal2"/>
              <w:rPr>
                <w:color w:val="000000" w:themeColor="text1"/>
                <w:lang w:val="fr-FR"/>
              </w:rPr>
            </w:pPr>
            <w:proofErr w:type="spellStart"/>
            <w:r w:rsidRPr="00A52EAD">
              <w:rPr>
                <w:color w:val="000000" w:themeColor="text1"/>
                <w:lang w:val="fr-FR"/>
              </w:rPr>
              <w:t>NomFr</w:t>
            </w:r>
            <w:proofErr w:type="spellEnd"/>
          </w:p>
        </w:tc>
        <w:tc>
          <w:tcPr>
            <w:tcW w:w="3144" w:type="dxa"/>
            <w:shd w:val="clear" w:color="auto" w:fill="DAEEF3" w:themeFill="accent5" w:themeFillTint="33"/>
          </w:tcPr>
          <w:p w14:paraId="5173C7EB" w14:textId="77777777" w:rsidR="00DA7F8A" w:rsidRPr="00A52EAD" w:rsidRDefault="00DA7F8A" w:rsidP="00A05944">
            <w:pPr>
              <w:pStyle w:val="P68B1DB1-Normal2"/>
              <w:rPr>
                <w:color w:val="000000" w:themeColor="text1"/>
                <w:lang w:val="fr-FR"/>
              </w:rPr>
            </w:pPr>
            <w:proofErr w:type="spellStart"/>
            <w:r w:rsidRPr="00A52EAD">
              <w:rPr>
                <w:color w:val="000000" w:themeColor="text1"/>
                <w:lang w:val="fr-FR"/>
              </w:rPr>
              <w:t>NomNl</w:t>
            </w:r>
            <w:proofErr w:type="spellEnd"/>
          </w:p>
        </w:tc>
      </w:tr>
      <w:tr w:rsidR="00DA7F8A" w:rsidRPr="007736EC" w14:paraId="044547A4" w14:textId="77777777" w:rsidTr="00A05944">
        <w:trPr>
          <w:trHeight w:val="381"/>
        </w:trPr>
        <w:tc>
          <w:tcPr>
            <w:tcW w:w="964" w:type="dxa"/>
            <w:shd w:val="clear" w:color="auto" w:fill="FFFFFF" w:themeFill="background1"/>
          </w:tcPr>
          <w:p w14:paraId="0713DC13" w14:textId="77777777" w:rsidR="00DA7F8A" w:rsidRPr="00A52EAD" w:rsidRDefault="00DA7F8A" w:rsidP="00A05944">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1FEE79F4" w14:textId="77777777" w:rsidR="00DA7F8A" w:rsidRPr="00A52EAD" w:rsidRDefault="00DA7F8A" w:rsidP="00A05944">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1AC95032" w14:textId="77777777" w:rsidR="00DA7F8A" w:rsidRPr="00A52EAD" w:rsidRDefault="00DA7F8A" w:rsidP="00A05944">
            <w:pPr>
              <w:rPr>
                <w:color w:val="000000" w:themeColor="text1"/>
              </w:rPr>
            </w:pPr>
            <w:r w:rsidRPr="00A52EAD">
              <w:rPr>
                <w:color w:val="000000" w:themeColor="text1"/>
              </w:rPr>
              <w:t>Risque d’effets secondaires</w:t>
            </w:r>
          </w:p>
        </w:tc>
        <w:tc>
          <w:tcPr>
            <w:tcW w:w="3144" w:type="dxa"/>
            <w:shd w:val="clear" w:color="auto" w:fill="FFFFFF" w:themeFill="background1"/>
          </w:tcPr>
          <w:p w14:paraId="38165DBD" w14:textId="77777777" w:rsidR="00DA7F8A" w:rsidRPr="007736EC" w:rsidRDefault="00DA7F8A" w:rsidP="00A05944">
            <w:pPr>
              <w:rPr>
                <w:color w:val="000000" w:themeColor="text1"/>
                <w:lang w:val="en-GB"/>
              </w:rPr>
            </w:pPr>
            <w:proofErr w:type="spellStart"/>
            <w:r>
              <w:rPr>
                <w:color w:val="000000" w:themeColor="text1"/>
                <w:lang w:val="en-GB"/>
              </w:rPr>
              <w:t>V</w:t>
            </w:r>
            <w:r w:rsidRPr="007736EC">
              <w:rPr>
                <w:color w:val="000000" w:themeColor="text1"/>
                <w:lang w:val="en-GB"/>
              </w:rPr>
              <w:t>erontrustende</w:t>
            </w:r>
            <w:proofErr w:type="spellEnd"/>
            <w:r w:rsidRPr="007736EC">
              <w:rPr>
                <w:color w:val="000000" w:themeColor="text1"/>
                <w:lang w:val="en-GB"/>
              </w:rPr>
              <w:t xml:space="preserve"> </w:t>
            </w:r>
            <w:proofErr w:type="spellStart"/>
            <w:r w:rsidRPr="007736EC">
              <w:rPr>
                <w:color w:val="000000" w:themeColor="text1"/>
                <w:lang w:val="en-GB"/>
              </w:rPr>
              <w:t>kliniek</w:t>
            </w:r>
            <w:proofErr w:type="spellEnd"/>
          </w:p>
          <w:p w14:paraId="4D16F1C1" w14:textId="77777777" w:rsidR="00DA7F8A" w:rsidRPr="007736EC" w:rsidRDefault="00DA7F8A" w:rsidP="00A05944">
            <w:pPr>
              <w:rPr>
                <w:color w:val="000000" w:themeColor="text1"/>
                <w:lang w:val="nl-BE"/>
              </w:rPr>
            </w:pPr>
          </w:p>
        </w:tc>
      </w:tr>
      <w:tr w:rsidR="00DA7F8A" w:rsidRPr="00A52EAD" w14:paraId="388B2DC0" w14:textId="77777777" w:rsidTr="00A05944">
        <w:trPr>
          <w:trHeight w:val="381"/>
        </w:trPr>
        <w:tc>
          <w:tcPr>
            <w:tcW w:w="964" w:type="dxa"/>
            <w:shd w:val="clear" w:color="auto" w:fill="FFFFFF" w:themeFill="background1"/>
          </w:tcPr>
          <w:p w14:paraId="70DA1FD7" w14:textId="77777777" w:rsidR="00DA7F8A" w:rsidRPr="00A52EAD" w:rsidRDefault="00DA7F8A" w:rsidP="00A05944">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7B045CF5" w14:textId="77777777" w:rsidR="00DA7F8A" w:rsidRPr="00A52EAD" w:rsidRDefault="00DA7F8A" w:rsidP="00A05944">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716F2BE5" w14:textId="77777777" w:rsidR="00DA7F8A" w:rsidRPr="00A52EAD" w:rsidRDefault="00DA7F8A" w:rsidP="00A05944">
            <w:pPr>
              <w:rPr>
                <w:color w:val="000000" w:themeColor="text1"/>
              </w:rPr>
            </w:pPr>
            <w:r>
              <w:rPr>
                <w:color w:val="000000" w:themeColor="text1"/>
              </w:rPr>
              <w:t>Comorbidités</w:t>
            </w:r>
          </w:p>
        </w:tc>
        <w:tc>
          <w:tcPr>
            <w:tcW w:w="3144" w:type="dxa"/>
            <w:shd w:val="clear" w:color="auto" w:fill="FFFFFF" w:themeFill="background1"/>
          </w:tcPr>
          <w:p w14:paraId="50F3EB00" w14:textId="77777777" w:rsidR="00DA7F8A" w:rsidRPr="00A52EAD" w:rsidRDefault="00DA7F8A" w:rsidP="00A05944">
            <w:pPr>
              <w:rPr>
                <w:color w:val="000000" w:themeColor="text1"/>
                <w:lang w:val="fr-FR"/>
              </w:rPr>
            </w:pPr>
            <w:proofErr w:type="spellStart"/>
            <w:r>
              <w:rPr>
                <w:color w:val="000000" w:themeColor="text1"/>
                <w:lang w:val="fr-FR"/>
              </w:rPr>
              <w:t>Comorbiditeiten</w:t>
            </w:r>
            <w:proofErr w:type="spellEnd"/>
          </w:p>
        </w:tc>
      </w:tr>
      <w:tr w:rsidR="00DA7F8A" w:rsidRPr="00A52EAD" w14:paraId="034E2E63" w14:textId="77777777" w:rsidTr="00A05944">
        <w:trPr>
          <w:trHeight w:val="381"/>
        </w:trPr>
        <w:tc>
          <w:tcPr>
            <w:tcW w:w="964" w:type="dxa"/>
            <w:shd w:val="clear" w:color="auto" w:fill="FFFFFF" w:themeFill="background1"/>
          </w:tcPr>
          <w:p w14:paraId="4E66F4EB" w14:textId="77777777" w:rsidR="00DA7F8A" w:rsidRPr="00A52EAD" w:rsidRDefault="00DA7F8A" w:rsidP="00A05944">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5ECEB0DD" w14:textId="77777777" w:rsidR="00DA7F8A" w:rsidRPr="00A52EAD" w:rsidRDefault="00DA7F8A" w:rsidP="00A05944">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3A63F1CA" w14:textId="77777777" w:rsidR="00DA7F8A" w:rsidRPr="0086687A" w:rsidRDefault="00DA7F8A" w:rsidP="00A05944">
            <w:pPr>
              <w:rPr>
                <w:color w:val="000000" w:themeColor="text1"/>
                <w:lang w:val="fr-BE"/>
              </w:rPr>
            </w:pPr>
            <w:r w:rsidRPr="0086687A">
              <w:rPr>
                <w:color w:val="000000" w:themeColor="text1"/>
                <w:lang w:val="fr-BE"/>
              </w:rPr>
              <w:t>Donne des résultats plus rapides</w:t>
            </w:r>
          </w:p>
        </w:tc>
        <w:tc>
          <w:tcPr>
            <w:tcW w:w="3144" w:type="dxa"/>
            <w:shd w:val="clear" w:color="auto" w:fill="FFFFFF" w:themeFill="background1"/>
          </w:tcPr>
          <w:p w14:paraId="273FB49E" w14:textId="77777777" w:rsidR="00DA7F8A" w:rsidRPr="007736EC" w:rsidRDefault="00DA7F8A" w:rsidP="00A05944">
            <w:pPr>
              <w:rPr>
                <w:color w:val="000000" w:themeColor="text1"/>
                <w:lang w:val="en-GB"/>
              </w:rPr>
            </w:pPr>
            <w:proofErr w:type="spellStart"/>
            <w:r>
              <w:rPr>
                <w:color w:val="000000" w:themeColor="text1"/>
                <w:lang w:val="en-GB"/>
              </w:rPr>
              <w:t>G</w:t>
            </w:r>
            <w:r w:rsidRPr="007736EC">
              <w:rPr>
                <w:color w:val="000000" w:themeColor="text1"/>
                <w:lang w:val="en-GB"/>
              </w:rPr>
              <w:t>eeft</w:t>
            </w:r>
            <w:proofErr w:type="spellEnd"/>
            <w:r w:rsidRPr="007736EC">
              <w:rPr>
                <w:color w:val="000000" w:themeColor="text1"/>
                <w:lang w:val="en-GB"/>
              </w:rPr>
              <w:t xml:space="preserve"> </w:t>
            </w:r>
            <w:proofErr w:type="spellStart"/>
            <w:r w:rsidRPr="007736EC">
              <w:rPr>
                <w:color w:val="000000" w:themeColor="text1"/>
                <w:lang w:val="en-GB"/>
              </w:rPr>
              <w:t>sneller</w:t>
            </w:r>
            <w:proofErr w:type="spellEnd"/>
            <w:r w:rsidRPr="007736EC">
              <w:rPr>
                <w:color w:val="000000" w:themeColor="text1"/>
                <w:lang w:val="en-GB"/>
              </w:rPr>
              <w:t xml:space="preserve"> </w:t>
            </w:r>
            <w:proofErr w:type="spellStart"/>
            <w:r w:rsidRPr="007736EC">
              <w:rPr>
                <w:color w:val="000000" w:themeColor="text1"/>
                <w:lang w:val="en-GB"/>
              </w:rPr>
              <w:t>resultaat</w:t>
            </w:r>
            <w:proofErr w:type="spellEnd"/>
          </w:p>
          <w:p w14:paraId="5200C9E5" w14:textId="77777777" w:rsidR="00DA7F8A" w:rsidRPr="00A52EAD" w:rsidRDefault="00DA7F8A" w:rsidP="00A05944">
            <w:pPr>
              <w:rPr>
                <w:color w:val="000000" w:themeColor="text1"/>
                <w:lang w:val="fr-FR"/>
              </w:rPr>
            </w:pPr>
          </w:p>
        </w:tc>
      </w:tr>
      <w:tr w:rsidR="00DA7F8A" w:rsidRPr="00A52EAD" w14:paraId="3A5FE3F4" w14:textId="77777777" w:rsidTr="00A05944">
        <w:trPr>
          <w:trHeight w:val="381"/>
        </w:trPr>
        <w:tc>
          <w:tcPr>
            <w:tcW w:w="964" w:type="dxa"/>
            <w:shd w:val="clear" w:color="auto" w:fill="FFFFFF" w:themeFill="background1"/>
          </w:tcPr>
          <w:p w14:paraId="6956376C" w14:textId="77777777" w:rsidR="00DA7F8A" w:rsidRPr="00A52EAD" w:rsidRDefault="00DA7F8A" w:rsidP="00A05944">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2B991190" w14:textId="77777777" w:rsidR="00DA7F8A" w:rsidRPr="00A52EAD" w:rsidRDefault="00DA7F8A" w:rsidP="00A05944">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2A439E4D" w14:textId="77777777" w:rsidR="00DA7F8A" w:rsidRPr="00A52EAD" w:rsidRDefault="00DA7F8A" w:rsidP="00A05944">
            <w:pPr>
              <w:rPr>
                <w:color w:val="000000" w:themeColor="text1"/>
              </w:rPr>
            </w:pPr>
            <w:r>
              <w:rPr>
                <w:color w:val="000000" w:themeColor="text1"/>
              </w:rPr>
              <w:t>Expérience antérieure positive</w:t>
            </w:r>
          </w:p>
        </w:tc>
        <w:tc>
          <w:tcPr>
            <w:tcW w:w="3144" w:type="dxa"/>
            <w:shd w:val="clear" w:color="auto" w:fill="FFFFFF" w:themeFill="background1"/>
          </w:tcPr>
          <w:p w14:paraId="7F1CB368" w14:textId="77777777" w:rsidR="00DA7F8A" w:rsidRPr="007736EC" w:rsidRDefault="00DA7F8A" w:rsidP="00A05944">
            <w:pPr>
              <w:rPr>
                <w:color w:val="000000" w:themeColor="text1"/>
                <w:lang w:val="en-GB"/>
              </w:rPr>
            </w:pPr>
            <w:proofErr w:type="spellStart"/>
            <w:r>
              <w:rPr>
                <w:color w:val="000000" w:themeColor="text1"/>
                <w:lang w:val="en-GB"/>
              </w:rPr>
              <w:t>P</w:t>
            </w:r>
            <w:r w:rsidRPr="007736EC">
              <w:rPr>
                <w:color w:val="000000" w:themeColor="text1"/>
                <w:lang w:val="en-GB"/>
              </w:rPr>
              <w:t>ositieve</w:t>
            </w:r>
            <w:proofErr w:type="spellEnd"/>
            <w:r w:rsidRPr="007736EC">
              <w:rPr>
                <w:color w:val="000000" w:themeColor="text1"/>
                <w:lang w:val="en-GB"/>
              </w:rPr>
              <w:t xml:space="preserve"> </w:t>
            </w:r>
            <w:proofErr w:type="spellStart"/>
            <w:r w:rsidRPr="007736EC">
              <w:rPr>
                <w:color w:val="000000" w:themeColor="text1"/>
                <w:lang w:val="en-GB"/>
              </w:rPr>
              <w:t>eerdere</w:t>
            </w:r>
            <w:proofErr w:type="spellEnd"/>
            <w:r w:rsidRPr="007736EC">
              <w:rPr>
                <w:color w:val="000000" w:themeColor="text1"/>
                <w:lang w:val="en-GB"/>
              </w:rPr>
              <w:t xml:space="preserve"> </w:t>
            </w:r>
            <w:proofErr w:type="spellStart"/>
            <w:r w:rsidRPr="007736EC">
              <w:rPr>
                <w:color w:val="000000" w:themeColor="text1"/>
                <w:lang w:val="en-GB"/>
              </w:rPr>
              <w:t>ervaringen</w:t>
            </w:r>
            <w:proofErr w:type="spellEnd"/>
          </w:p>
          <w:p w14:paraId="0B1B88E8" w14:textId="77777777" w:rsidR="00DA7F8A" w:rsidRPr="00A52EAD" w:rsidRDefault="00DA7F8A" w:rsidP="00A05944">
            <w:pPr>
              <w:rPr>
                <w:color w:val="000000" w:themeColor="text1"/>
                <w:lang w:val="fr-FR"/>
              </w:rPr>
            </w:pPr>
          </w:p>
        </w:tc>
      </w:tr>
      <w:tr w:rsidR="00DA7F8A" w:rsidRPr="00721CE9" w14:paraId="09518AD8" w14:textId="77777777" w:rsidTr="00A05944">
        <w:trPr>
          <w:trHeight w:val="381"/>
        </w:trPr>
        <w:tc>
          <w:tcPr>
            <w:tcW w:w="964" w:type="dxa"/>
            <w:shd w:val="clear" w:color="auto" w:fill="FFFFFF" w:themeFill="background1"/>
          </w:tcPr>
          <w:p w14:paraId="0BB8DFE9" w14:textId="77777777" w:rsidR="00DA7F8A" w:rsidRPr="00A52EAD" w:rsidRDefault="00DA7F8A" w:rsidP="00A05944">
            <w:pPr>
              <w:rPr>
                <w:color w:val="000000" w:themeColor="text1"/>
                <w:lang w:val="fr-FR"/>
              </w:rPr>
            </w:pPr>
            <w:proofErr w:type="spellStart"/>
            <w:r w:rsidRPr="00A52EAD">
              <w:rPr>
                <w:color w:val="000000" w:themeColor="text1"/>
                <w:lang w:val="fr-FR"/>
              </w:rPr>
              <w:t>Intern</w:t>
            </w:r>
            <w:proofErr w:type="spellEnd"/>
          </w:p>
        </w:tc>
        <w:tc>
          <w:tcPr>
            <w:tcW w:w="2150" w:type="dxa"/>
            <w:shd w:val="clear" w:color="auto" w:fill="FFFFFF" w:themeFill="background1"/>
          </w:tcPr>
          <w:p w14:paraId="4E72A012" w14:textId="77777777" w:rsidR="00DA7F8A" w:rsidRPr="00A52EAD" w:rsidRDefault="00DA7F8A" w:rsidP="00A05944">
            <w:pPr>
              <w:rPr>
                <w:color w:val="000000" w:themeColor="text1"/>
                <w:lang w:val="fr-FR"/>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1E73B5BF" w14:textId="77777777" w:rsidR="00DA7F8A" w:rsidRPr="0086687A" w:rsidRDefault="00DA7F8A" w:rsidP="00A05944">
            <w:pPr>
              <w:rPr>
                <w:color w:val="000000" w:themeColor="text1"/>
                <w:lang w:val="fr-BE"/>
              </w:rPr>
            </w:pPr>
            <w:r w:rsidRPr="0086687A">
              <w:rPr>
                <w:color w:val="000000" w:themeColor="text1"/>
                <w:lang w:val="fr-BE"/>
              </w:rPr>
              <w:t>effet insuffisant de la politique recommandée dans le passé</w:t>
            </w:r>
          </w:p>
        </w:tc>
        <w:tc>
          <w:tcPr>
            <w:tcW w:w="3144" w:type="dxa"/>
            <w:shd w:val="clear" w:color="auto" w:fill="FFFFFF" w:themeFill="background1"/>
          </w:tcPr>
          <w:p w14:paraId="581026BE" w14:textId="77777777" w:rsidR="00DA7F8A" w:rsidRPr="007736EC" w:rsidRDefault="00DA7F8A" w:rsidP="00A05944">
            <w:pPr>
              <w:rPr>
                <w:color w:val="000000" w:themeColor="text1"/>
                <w:lang w:val="nl-BE"/>
              </w:rPr>
            </w:pPr>
            <w:r>
              <w:rPr>
                <w:color w:val="000000" w:themeColor="text1"/>
                <w:lang w:val="nl-BE"/>
              </w:rPr>
              <w:t>O</w:t>
            </w:r>
            <w:r w:rsidRPr="007736EC">
              <w:rPr>
                <w:color w:val="000000" w:themeColor="text1"/>
                <w:lang w:val="nl-BE"/>
              </w:rPr>
              <w:t>nvoldoende effect van aanbevolen beleid in voorgeschiedenis</w:t>
            </w:r>
          </w:p>
          <w:p w14:paraId="7EAB365D" w14:textId="77777777" w:rsidR="00DA7F8A" w:rsidRPr="00974363" w:rsidRDefault="00DA7F8A" w:rsidP="00A05944">
            <w:pPr>
              <w:rPr>
                <w:color w:val="000000" w:themeColor="text1"/>
                <w:lang w:val="nl-BE"/>
              </w:rPr>
            </w:pPr>
          </w:p>
        </w:tc>
      </w:tr>
      <w:tr w:rsidR="00DA7F8A" w:rsidRPr="00974363" w14:paraId="4F974960" w14:textId="77777777" w:rsidTr="00A05944">
        <w:trPr>
          <w:trHeight w:val="381"/>
        </w:trPr>
        <w:tc>
          <w:tcPr>
            <w:tcW w:w="964" w:type="dxa"/>
            <w:shd w:val="clear" w:color="auto" w:fill="FFFFFF" w:themeFill="background1"/>
          </w:tcPr>
          <w:p w14:paraId="18483A17" w14:textId="77777777" w:rsidR="00DA7F8A" w:rsidRPr="00974363" w:rsidRDefault="00DA7F8A" w:rsidP="00A05944">
            <w:pPr>
              <w:rPr>
                <w:color w:val="000000" w:themeColor="text1"/>
                <w:lang w:val="nl-BE"/>
              </w:rPr>
            </w:pPr>
            <w:r>
              <w:rPr>
                <w:color w:val="000000" w:themeColor="text1"/>
                <w:lang w:val="nl-BE"/>
              </w:rPr>
              <w:t>Intern</w:t>
            </w:r>
          </w:p>
        </w:tc>
        <w:tc>
          <w:tcPr>
            <w:tcW w:w="2150" w:type="dxa"/>
            <w:shd w:val="clear" w:color="auto" w:fill="FFFFFF" w:themeFill="background1"/>
          </w:tcPr>
          <w:p w14:paraId="25E951FC" w14:textId="77777777" w:rsidR="00DA7F8A" w:rsidRPr="00974363" w:rsidRDefault="00DA7F8A" w:rsidP="00A05944">
            <w:pPr>
              <w:rPr>
                <w:color w:val="000000" w:themeColor="text1"/>
                <w:lang w:val="nl-BE"/>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02FAEAEC" w14:textId="77777777" w:rsidR="00DA7F8A" w:rsidRPr="00974363" w:rsidRDefault="00DA7F8A" w:rsidP="00A05944">
            <w:pPr>
              <w:rPr>
                <w:color w:val="000000" w:themeColor="text1"/>
                <w:lang w:val="nl-BE"/>
              </w:rPr>
            </w:pPr>
            <w:r>
              <w:rPr>
                <w:color w:val="000000" w:themeColor="text1"/>
                <w:lang w:val="nl-BE"/>
              </w:rPr>
              <w:t xml:space="preserve">Est </w:t>
            </w:r>
            <w:proofErr w:type="spellStart"/>
            <w:r>
              <w:rPr>
                <w:color w:val="000000" w:themeColor="text1"/>
                <w:lang w:val="nl-BE"/>
              </w:rPr>
              <w:t>mieux</w:t>
            </w:r>
            <w:proofErr w:type="spellEnd"/>
            <w:r>
              <w:rPr>
                <w:color w:val="000000" w:themeColor="text1"/>
                <w:lang w:val="nl-BE"/>
              </w:rPr>
              <w:t xml:space="preserve"> </w:t>
            </w:r>
            <w:proofErr w:type="spellStart"/>
            <w:r>
              <w:rPr>
                <w:color w:val="000000" w:themeColor="text1"/>
                <w:lang w:val="nl-BE"/>
              </w:rPr>
              <w:t>toléré</w:t>
            </w:r>
            <w:proofErr w:type="spellEnd"/>
          </w:p>
        </w:tc>
        <w:tc>
          <w:tcPr>
            <w:tcW w:w="3144" w:type="dxa"/>
            <w:shd w:val="clear" w:color="auto" w:fill="FFFFFF" w:themeFill="background1"/>
          </w:tcPr>
          <w:p w14:paraId="6F12FFF3" w14:textId="77777777" w:rsidR="00DA7F8A" w:rsidRPr="007736EC" w:rsidRDefault="00DA7F8A" w:rsidP="00A05944">
            <w:pPr>
              <w:rPr>
                <w:color w:val="000000" w:themeColor="text1"/>
                <w:lang w:val="nl-BE"/>
              </w:rPr>
            </w:pPr>
            <w:r>
              <w:rPr>
                <w:color w:val="000000" w:themeColor="text1"/>
                <w:lang w:val="nl-BE"/>
              </w:rPr>
              <w:t>W</w:t>
            </w:r>
            <w:r w:rsidRPr="007736EC">
              <w:rPr>
                <w:color w:val="000000" w:themeColor="text1"/>
                <w:lang w:val="nl-BE"/>
              </w:rPr>
              <w:t>ordt beter verdragen</w:t>
            </w:r>
          </w:p>
          <w:p w14:paraId="46F21187" w14:textId="77777777" w:rsidR="00DA7F8A" w:rsidRPr="00974363" w:rsidRDefault="00DA7F8A" w:rsidP="00A05944">
            <w:pPr>
              <w:rPr>
                <w:color w:val="000000" w:themeColor="text1"/>
                <w:lang w:val="nl-BE"/>
              </w:rPr>
            </w:pPr>
          </w:p>
        </w:tc>
      </w:tr>
      <w:tr w:rsidR="00DA7F8A" w:rsidRPr="00974363" w14:paraId="009A77C5" w14:textId="77777777" w:rsidTr="00A05944">
        <w:trPr>
          <w:trHeight w:val="381"/>
        </w:trPr>
        <w:tc>
          <w:tcPr>
            <w:tcW w:w="964" w:type="dxa"/>
            <w:shd w:val="clear" w:color="auto" w:fill="FFFFFF" w:themeFill="background1"/>
          </w:tcPr>
          <w:p w14:paraId="79E6BFD6" w14:textId="77777777" w:rsidR="00DA7F8A" w:rsidRPr="00974363" w:rsidRDefault="00DA7F8A" w:rsidP="00A05944">
            <w:pPr>
              <w:rPr>
                <w:color w:val="000000" w:themeColor="text1"/>
                <w:lang w:val="nl-BE"/>
              </w:rPr>
            </w:pPr>
            <w:r>
              <w:rPr>
                <w:color w:val="000000" w:themeColor="text1"/>
                <w:lang w:val="nl-BE"/>
              </w:rPr>
              <w:t>Intern</w:t>
            </w:r>
          </w:p>
        </w:tc>
        <w:tc>
          <w:tcPr>
            <w:tcW w:w="2150" w:type="dxa"/>
            <w:shd w:val="clear" w:color="auto" w:fill="FFFFFF" w:themeFill="background1"/>
          </w:tcPr>
          <w:p w14:paraId="245A7E63" w14:textId="77777777" w:rsidR="00DA7F8A" w:rsidRPr="00974363" w:rsidRDefault="00DA7F8A" w:rsidP="00A05944">
            <w:pPr>
              <w:rPr>
                <w:color w:val="000000" w:themeColor="text1"/>
                <w:lang w:val="nl-BE"/>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3EAF695E" w14:textId="77777777" w:rsidR="00DA7F8A" w:rsidRPr="00974363" w:rsidRDefault="00DA7F8A" w:rsidP="00A05944">
            <w:pPr>
              <w:rPr>
                <w:color w:val="000000" w:themeColor="text1"/>
                <w:lang w:val="nl-BE"/>
              </w:rPr>
            </w:pPr>
            <w:r>
              <w:rPr>
                <w:color w:val="000000" w:themeColor="text1"/>
                <w:lang w:val="nl-BE"/>
              </w:rPr>
              <w:t>Allergie</w:t>
            </w:r>
          </w:p>
        </w:tc>
        <w:tc>
          <w:tcPr>
            <w:tcW w:w="3144" w:type="dxa"/>
            <w:shd w:val="clear" w:color="auto" w:fill="FFFFFF" w:themeFill="background1"/>
          </w:tcPr>
          <w:p w14:paraId="6A6A06F9" w14:textId="77777777" w:rsidR="00DA7F8A" w:rsidRPr="00974363" w:rsidRDefault="00DA7F8A" w:rsidP="00A05944">
            <w:pPr>
              <w:rPr>
                <w:color w:val="000000" w:themeColor="text1"/>
                <w:lang w:val="nl-BE"/>
              </w:rPr>
            </w:pPr>
            <w:r>
              <w:rPr>
                <w:color w:val="000000" w:themeColor="text1"/>
                <w:lang w:val="nl-BE"/>
              </w:rPr>
              <w:t>Allergie</w:t>
            </w:r>
          </w:p>
        </w:tc>
      </w:tr>
      <w:tr w:rsidR="00DA7F8A" w:rsidRPr="00721CE9" w14:paraId="449A9157" w14:textId="77777777" w:rsidTr="00A05944">
        <w:trPr>
          <w:trHeight w:val="381"/>
        </w:trPr>
        <w:tc>
          <w:tcPr>
            <w:tcW w:w="964" w:type="dxa"/>
            <w:shd w:val="clear" w:color="auto" w:fill="FFFFFF" w:themeFill="background1"/>
          </w:tcPr>
          <w:p w14:paraId="40F176F7" w14:textId="77777777" w:rsidR="00DA7F8A" w:rsidRPr="00974363" w:rsidRDefault="00DA7F8A" w:rsidP="00A05944">
            <w:pPr>
              <w:rPr>
                <w:color w:val="000000" w:themeColor="text1"/>
                <w:lang w:val="nl-BE"/>
              </w:rPr>
            </w:pPr>
            <w:r>
              <w:rPr>
                <w:color w:val="000000" w:themeColor="text1"/>
                <w:lang w:val="nl-BE"/>
              </w:rPr>
              <w:t>Intern</w:t>
            </w:r>
          </w:p>
        </w:tc>
        <w:tc>
          <w:tcPr>
            <w:tcW w:w="2150" w:type="dxa"/>
            <w:shd w:val="clear" w:color="auto" w:fill="FFFFFF" w:themeFill="background1"/>
          </w:tcPr>
          <w:p w14:paraId="0A6DB6A1" w14:textId="77777777" w:rsidR="00DA7F8A" w:rsidRPr="00974363" w:rsidRDefault="00DA7F8A" w:rsidP="00A05944">
            <w:pPr>
              <w:rPr>
                <w:color w:val="000000" w:themeColor="text1"/>
                <w:lang w:val="nl-BE"/>
              </w:rPr>
            </w:pPr>
            <w:proofErr w:type="spellStart"/>
            <w:r w:rsidRPr="00A52EAD">
              <w:rPr>
                <w:color w:val="000000" w:themeColor="text1"/>
                <w:lang w:val="fr-FR"/>
              </w:rPr>
              <w:t>Antimicrobi</w:t>
            </w:r>
            <w:r>
              <w:rPr>
                <w:color w:val="000000" w:themeColor="text1"/>
                <w:lang w:val="fr-FR"/>
              </w:rPr>
              <w:t>eel</w:t>
            </w:r>
            <w:proofErr w:type="spellEnd"/>
          </w:p>
        </w:tc>
        <w:tc>
          <w:tcPr>
            <w:tcW w:w="2668" w:type="dxa"/>
            <w:shd w:val="clear" w:color="auto" w:fill="FFFFFF" w:themeFill="background1"/>
          </w:tcPr>
          <w:p w14:paraId="2E03F5B6" w14:textId="77777777" w:rsidR="00DA7F8A" w:rsidRPr="00974363" w:rsidRDefault="00DA7F8A" w:rsidP="00A05944">
            <w:pPr>
              <w:rPr>
                <w:color w:val="000000" w:themeColor="text1"/>
                <w:lang w:val="nl-BE"/>
              </w:rPr>
            </w:pPr>
            <w:proofErr w:type="spellStart"/>
            <w:r>
              <w:rPr>
                <w:color w:val="000000" w:themeColor="text1"/>
                <w:lang w:val="nl-BE"/>
              </w:rPr>
              <w:t>Autre</w:t>
            </w:r>
            <w:proofErr w:type="spellEnd"/>
            <w:r>
              <w:rPr>
                <w:color w:val="000000" w:themeColor="text1"/>
                <w:lang w:val="nl-BE"/>
              </w:rPr>
              <w:t xml:space="preserve"> raison</w:t>
            </w:r>
          </w:p>
        </w:tc>
        <w:tc>
          <w:tcPr>
            <w:tcW w:w="3144" w:type="dxa"/>
            <w:shd w:val="clear" w:color="auto" w:fill="FFFFFF" w:themeFill="background1"/>
          </w:tcPr>
          <w:p w14:paraId="68F61BEF" w14:textId="77777777" w:rsidR="00DA7F8A" w:rsidRPr="00DB5435" w:rsidRDefault="00DA7F8A" w:rsidP="00A05944">
            <w:pPr>
              <w:rPr>
                <w:color w:val="000000" w:themeColor="text1"/>
                <w:lang w:val="nl-BE"/>
              </w:rPr>
            </w:pPr>
            <w:r>
              <w:rPr>
                <w:color w:val="000000" w:themeColor="text1"/>
                <w:lang w:val="nl-BE"/>
              </w:rPr>
              <w:t>Reden niet gevonden in de lijst</w:t>
            </w:r>
          </w:p>
        </w:tc>
      </w:tr>
    </w:tbl>
    <w:p w14:paraId="70A29CA4" w14:textId="77777777" w:rsidR="00BC2453" w:rsidRPr="0050690B" w:rsidRDefault="00BC2453" w:rsidP="006628C6">
      <w:pPr>
        <w:rPr>
          <w:sz w:val="14"/>
          <w:szCs w:val="14"/>
          <w:lang w:val="nl-BE"/>
        </w:rPr>
      </w:pPr>
    </w:p>
    <w:p w14:paraId="7C83F3C6" w14:textId="3753CB5A" w:rsidR="006628C6" w:rsidRPr="0050690B" w:rsidRDefault="006628C6" w:rsidP="006628C6">
      <w:pPr>
        <w:rPr>
          <w:rFonts w:ascii="Arial" w:hAnsi="Arial" w:cs="Arial"/>
          <w:b/>
          <w:bCs/>
          <w:kern w:val="32"/>
          <w:sz w:val="22"/>
          <w:szCs w:val="22"/>
          <w:lang w:val="nl-BE"/>
        </w:rPr>
      </w:pPr>
    </w:p>
    <w:p w14:paraId="3F9DF184" w14:textId="77777777" w:rsidR="005A0EFA" w:rsidRPr="0050690B" w:rsidRDefault="005A0EFA" w:rsidP="006628C6">
      <w:pPr>
        <w:rPr>
          <w:rFonts w:ascii="Arial" w:hAnsi="Arial" w:cs="Arial"/>
          <w:b/>
          <w:bCs/>
          <w:kern w:val="32"/>
          <w:sz w:val="22"/>
          <w:szCs w:val="22"/>
          <w:lang w:val="nl-BE"/>
        </w:rPr>
      </w:pPr>
    </w:p>
    <w:p w14:paraId="28543085" w14:textId="77777777" w:rsidR="005A0EFA" w:rsidRPr="0050690B" w:rsidRDefault="005A0EFA" w:rsidP="006628C6">
      <w:pPr>
        <w:rPr>
          <w:rFonts w:ascii="Arial" w:hAnsi="Arial" w:cs="Arial"/>
          <w:b/>
          <w:bCs/>
          <w:kern w:val="32"/>
          <w:sz w:val="22"/>
          <w:szCs w:val="22"/>
          <w:lang w:val="nl-BE"/>
        </w:rPr>
      </w:pPr>
    </w:p>
    <w:p w14:paraId="700B6721" w14:textId="77777777" w:rsidR="005A0EFA" w:rsidRPr="0050690B" w:rsidRDefault="005A0EFA" w:rsidP="006628C6">
      <w:pPr>
        <w:rPr>
          <w:rFonts w:ascii="Arial" w:hAnsi="Arial" w:cs="Arial"/>
          <w:b/>
          <w:bCs/>
          <w:kern w:val="32"/>
          <w:sz w:val="22"/>
          <w:szCs w:val="22"/>
          <w:lang w:val="nl-BE"/>
        </w:rPr>
      </w:pPr>
    </w:p>
    <w:p w14:paraId="53698682" w14:textId="77777777" w:rsidR="005A0EFA" w:rsidRPr="0050690B" w:rsidRDefault="005A0EFA" w:rsidP="006628C6">
      <w:pPr>
        <w:rPr>
          <w:rFonts w:ascii="Arial" w:hAnsi="Arial" w:cs="Arial"/>
          <w:b/>
          <w:bCs/>
          <w:kern w:val="32"/>
          <w:sz w:val="22"/>
          <w:szCs w:val="22"/>
          <w:lang w:val="nl-BE"/>
        </w:rPr>
      </w:pPr>
    </w:p>
    <w:p w14:paraId="7E5863FE" w14:textId="77777777" w:rsidR="00214C31" w:rsidRPr="0050690B" w:rsidRDefault="00214C31" w:rsidP="006628C6">
      <w:pPr>
        <w:rPr>
          <w:rFonts w:ascii="Arial" w:hAnsi="Arial" w:cs="Arial"/>
          <w:b/>
          <w:bCs/>
          <w:kern w:val="32"/>
          <w:sz w:val="22"/>
          <w:szCs w:val="22"/>
          <w:lang w:val="nl-BE"/>
        </w:rPr>
      </w:pPr>
    </w:p>
    <w:p w14:paraId="63E7554A" w14:textId="77777777" w:rsidR="00214C31" w:rsidRPr="0050690B" w:rsidRDefault="00214C31" w:rsidP="006628C6">
      <w:pPr>
        <w:rPr>
          <w:rFonts w:ascii="Arial" w:hAnsi="Arial" w:cs="Arial"/>
          <w:b/>
          <w:bCs/>
          <w:kern w:val="32"/>
          <w:sz w:val="22"/>
          <w:szCs w:val="22"/>
          <w:lang w:val="nl-BE"/>
        </w:rPr>
      </w:pPr>
    </w:p>
    <w:p w14:paraId="2CABB8FC" w14:textId="77777777" w:rsidR="00214C31" w:rsidRPr="0050690B" w:rsidRDefault="00214C31" w:rsidP="006628C6">
      <w:pPr>
        <w:rPr>
          <w:rFonts w:ascii="Arial" w:hAnsi="Arial" w:cs="Arial"/>
          <w:b/>
          <w:bCs/>
          <w:kern w:val="32"/>
          <w:sz w:val="22"/>
          <w:szCs w:val="22"/>
          <w:lang w:val="nl-BE"/>
        </w:rPr>
      </w:pPr>
    </w:p>
    <w:p w14:paraId="22BC329B" w14:textId="77777777" w:rsidR="00214C31" w:rsidRPr="0050690B" w:rsidRDefault="00214C31" w:rsidP="006628C6">
      <w:pPr>
        <w:rPr>
          <w:rFonts w:ascii="Arial" w:hAnsi="Arial" w:cs="Arial"/>
          <w:b/>
          <w:bCs/>
          <w:kern w:val="32"/>
          <w:sz w:val="22"/>
          <w:szCs w:val="22"/>
          <w:lang w:val="nl-BE"/>
        </w:rPr>
      </w:pPr>
    </w:p>
    <w:p w14:paraId="1EB147CA" w14:textId="77777777" w:rsidR="00214C31" w:rsidRPr="0050690B" w:rsidRDefault="00214C31" w:rsidP="006628C6">
      <w:pPr>
        <w:rPr>
          <w:rFonts w:ascii="Arial" w:hAnsi="Arial" w:cs="Arial"/>
          <w:b/>
          <w:bCs/>
          <w:kern w:val="32"/>
          <w:sz w:val="22"/>
          <w:szCs w:val="22"/>
          <w:lang w:val="nl-BE"/>
        </w:rPr>
      </w:pPr>
    </w:p>
    <w:p w14:paraId="6D2BEB30" w14:textId="77777777" w:rsidR="006628C6" w:rsidRPr="00F76A0E" w:rsidRDefault="006628C6" w:rsidP="006628C6">
      <w:pPr>
        <w:pStyle w:val="Heading1"/>
      </w:pPr>
      <w:bookmarkStart w:id="44" w:name="_Toc195020874"/>
      <w:bookmarkStart w:id="45" w:name="_Toc202175020"/>
      <w:r w:rsidRPr="00F76A0E">
        <w:t>Exemples</w:t>
      </w:r>
      <w:bookmarkEnd w:id="44"/>
      <w:bookmarkEnd w:id="45"/>
    </w:p>
    <w:p w14:paraId="48EA7ECF" w14:textId="77777777" w:rsidR="006628C6" w:rsidRPr="00F76A0E" w:rsidRDefault="006628C6" w:rsidP="006628C6">
      <w:pPr>
        <w:pStyle w:val="Heading2"/>
      </w:pPr>
      <w:bookmarkStart w:id="46" w:name="_Toc195020875"/>
      <w:bookmarkStart w:id="47" w:name="_Toc202175021"/>
      <w:r w:rsidRPr="00F76A0E">
        <w:t>Exemple business pour la PSS Antimicrobiens</w:t>
      </w:r>
      <w:bookmarkEnd w:id="46"/>
      <w:bookmarkEnd w:id="47"/>
    </w:p>
    <w:p w14:paraId="670F941A" w14:textId="77777777" w:rsidR="006628C6" w:rsidRPr="00F76A0E" w:rsidRDefault="006628C6" w:rsidP="006628C6">
      <w:pPr>
        <w:pStyle w:val="Heading3"/>
      </w:pPr>
      <w:bookmarkStart w:id="48" w:name="_Toc195020876"/>
      <w:bookmarkStart w:id="49" w:name="_Toc202175022"/>
      <w:r w:rsidRPr="00F76A0E">
        <w:t>Objectif</w:t>
      </w:r>
      <w:bookmarkEnd w:id="48"/>
      <w:bookmarkEnd w:id="49"/>
      <w:r w:rsidRPr="00F76A0E">
        <w:t xml:space="preserve"> </w:t>
      </w:r>
    </w:p>
    <w:p w14:paraId="5BB19F88" w14:textId="77777777" w:rsidR="006628C6" w:rsidRPr="00F76A0E" w:rsidRDefault="006628C6" w:rsidP="006628C6">
      <w:r w:rsidRPr="6B8A8016">
        <w:rPr>
          <w:lang w:val="fr-FR"/>
        </w:rPr>
        <w:t xml:space="preserve">Dans ce scénario, un médecin généraliste utilise le système antimicrobien PSS pour obtenir des recommandations pour la prise en charge d’un patient âgé de 35 ans ayant reçu un diagnostic de «Vulvovaginite» (indication) et un traitement initialement proposé par la «Clindamycine, topique». Le résultat sera une liste de recommandations de traitement, chacune accompagnée d’un score, d’une instruction, des sources sur lesquelles se base la </w:t>
      </w:r>
      <w:proofErr w:type="spellStart"/>
      <w:r w:rsidRPr="6B8A8016">
        <w:rPr>
          <w:lang w:val="fr-FR"/>
        </w:rPr>
        <w:t>recommendation</w:t>
      </w:r>
      <w:proofErr w:type="spellEnd"/>
      <w:r w:rsidRPr="6B8A8016">
        <w:rPr>
          <w:lang w:val="fr-FR"/>
        </w:rPr>
        <w:t xml:space="preserve"> et, le cas échéant, d’une proposition de prescription pour chaque recommandation impliquant des médicaments.</w:t>
      </w:r>
    </w:p>
    <w:p w14:paraId="4842086F" w14:textId="77777777" w:rsidR="006628C6" w:rsidRPr="00F76A0E" w:rsidRDefault="006628C6" w:rsidP="006628C6">
      <w:pPr>
        <w:pStyle w:val="Heading4"/>
      </w:pPr>
      <w:r w:rsidRPr="00F76A0E">
        <w:t>Flux de travail étape par étape</w:t>
      </w:r>
    </w:p>
    <w:p w14:paraId="284A76F9" w14:textId="77777777" w:rsidR="006628C6" w:rsidRPr="00F76A0E" w:rsidRDefault="006628C6" w:rsidP="006628C6">
      <w:pPr>
        <w:pStyle w:val="Heading7"/>
      </w:pPr>
      <w:r w:rsidRPr="6B8A8016">
        <w:rPr>
          <w:lang w:val="fr-FR"/>
        </w:rPr>
        <w:t>Étape 1: Demande initiale de PSS</w:t>
      </w:r>
    </w:p>
    <w:p w14:paraId="4BC2F078" w14:textId="77777777" w:rsidR="006628C6" w:rsidRPr="00F76A0E" w:rsidRDefault="006628C6" w:rsidP="6B8A8016">
      <w:pPr>
        <w:pStyle w:val="P68B1DB1-ListParagraph3"/>
        <w:numPr>
          <w:ilvl w:val="0"/>
          <w:numId w:val="8"/>
        </w:numPr>
        <w:rPr>
          <w:lang w:val="fr-FR"/>
        </w:rPr>
      </w:pPr>
      <w:r w:rsidRPr="6B8A8016">
        <w:rPr>
          <w:lang w:val="fr-FR"/>
        </w:rPr>
        <w:t>Paramètres Envoyer de EPD/VIDIS à PSS:</w:t>
      </w:r>
    </w:p>
    <w:p w14:paraId="10900669" w14:textId="77777777" w:rsidR="006628C6" w:rsidRPr="00F76A0E" w:rsidRDefault="006628C6" w:rsidP="006628C6">
      <w:pPr>
        <w:pStyle w:val="ListParagraph"/>
        <w:numPr>
          <w:ilvl w:val="1"/>
          <w:numId w:val="2"/>
        </w:numPr>
      </w:pPr>
      <w:r w:rsidRPr="6B8A8016">
        <w:rPr>
          <w:b/>
          <w:bCs/>
          <w:lang w:val="fr-FR"/>
        </w:rPr>
        <w:t>Âge (obligatoire):</w:t>
      </w:r>
      <w:r w:rsidRPr="6B8A8016">
        <w:rPr>
          <w:lang w:val="fr-FR"/>
        </w:rPr>
        <w:t xml:space="preserve"> 35 ans</w:t>
      </w:r>
    </w:p>
    <w:p w14:paraId="0052A352" w14:textId="77777777" w:rsidR="006628C6" w:rsidRPr="00F76A0E" w:rsidRDefault="006628C6" w:rsidP="006628C6">
      <w:pPr>
        <w:pStyle w:val="ListParagraph"/>
        <w:numPr>
          <w:ilvl w:val="1"/>
          <w:numId w:val="2"/>
        </w:numPr>
      </w:pPr>
      <w:r w:rsidRPr="6B8A8016">
        <w:rPr>
          <w:b/>
          <w:bCs/>
          <w:lang w:val="fr-FR"/>
        </w:rPr>
        <w:t>Indication (obligatoire):</w:t>
      </w:r>
      <w:r w:rsidRPr="6B8A8016">
        <w:rPr>
          <w:lang w:val="fr-FR"/>
        </w:rPr>
        <w:t xml:space="preserve"> Code: 53277000 — «vulvovaginite» (Système: SNOMED CT)</w:t>
      </w:r>
    </w:p>
    <w:p w14:paraId="7D50249A" w14:textId="77777777" w:rsidR="006628C6" w:rsidRPr="00F76A0E" w:rsidRDefault="006628C6" w:rsidP="006628C6">
      <w:pPr>
        <w:pStyle w:val="ListParagraph"/>
        <w:numPr>
          <w:ilvl w:val="1"/>
          <w:numId w:val="2"/>
        </w:numPr>
      </w:pPr>
      <w:r w:rsidRPr="6B8A8016">
        <w:rPr>
          <w:b/>
          <w:bCs/>
          <w:lang w:val="fr-FR"/>
        </w:rPr>
        <w:t>Intolérances (facultatif):</w:t>
      </w:r>
      <w:r w:rsidRPr="6B8A8016">
        <w:rPr>
          <w:lang w:val="fr-FR"/>
        </w:rPr>
        <w:t xml:space="preserve"> Code: 91939003 — «allergie aux sulfonamides» (Système: SNOMED CT)</w:t>
      </w:r>
    </w:p>
    <w:p w14:paraId="06992169" w14:textId="77777777" w:rsidR="006628C6" w:rsidRPr="00F76A0E" w:rsidRDefault="006628C6" w:rsidP="006628C6">
      <w:pPr>
        <w:pStyle w:val="ListParagraph"/>
        <w:numPr>
          <w:ilvl w:val="1"/>
          <w:numId w:val="2"/>
        </w:numPr>
      </w:pPr>
      <w:r w:rsidRPr="6B8A8016">
        <w:rPr>
          <w:b/>
          <w:bCs/>
          <w:lang w:val="fr-FR"/>
        </w:rPr>
        <w:t>Intention (facultatif):</w:t>
      </w:r>
      <w:r w:rsidRPr="6B8A8016">
        <w:rPr>
          <w:lang w:val="fr-FR"/>
        </w:rPr>
        <w:t xml:space="preserve"> Code: G01AA10 — «Clindamycine, topique» (système: ATC)</w:t>
      </w:r>
    </w:p>
    <w:p w14:paraId="3BA36594" w14:textId="77777777" w:rsidR="006628C6" w:rsidRPr="00F76A0E" w:rsidRDefault="006628C6" w:rsidP="6B8A8016">
      <w:pPr>
        <w:pStyle w:val="P68B1DB1-ListParagraph3"/>
        <w:numPr>
          <w:ilvl w:val="0"/>
          <w:numId w:val="8"/>
        </w:numPr>
        <w:rPr>
          <w:lang w:val="fr-FR"/>
        </w:rPr>
      </w:pPr>
      <w:r w:rsidRPr="6B8A8016">
        <w:rPr>
          <w:lang w:val="fr-FR"/>
        </w:rPr>
        <w:t>Méthode:</w:t>
      </w:r>
    </w:p>
    <w:p w14:paraId="067CAD98" w14:textId="77777777" w:rsidR="006628C6" w:rsidRPr="00F76A0E" w:rsidRDefault="006628C6" w:rsidP="006628C6">
      <w:pPr>
        <w:pStyle w:val="ListParagraph"/>
        <w:numPr>
          <w:ilvl w:val="0"/>
          <w:numId w:val="9"/>
        </w:numPr>
      </w:pPr>
      <w:r w:rsidRPr="6B8A8016">
        <w:rPr>
          <w:lang w:val="fr-FR"/>
        </w:rPr>
        <w:t xml:space="preserve">PSS utilise ces paramètres pour récupérer un questionnaire avec </w:t>
      </w:r>
      <w:proofErr w:type="spellStart"/>
      <w:r w:rsidRPr="6B8A8016">
        <w:rPr>
          <w:lang w:val="fr-FR"/>
        </w:rPr>
        <w:t>support_Parameters</w:t>
      </w:r>
      <w:proofErr w:type="spellEnd"/>
      <w:r w:rsidRPr="6B8A8016">
        <w:rPr>
          <w:lang w:val="fr-FR"/>
        </w:rPr>
        <w:t xml:space="preserve"> et </w:t>
      </w:r>
      <w:proofErr w:type="spellStart"/>
      <w:r w:rsidRPr="6B8A8016">
        <w:rPr>
          <w:lang w:val="fr-FR"/>
        </w:rPr>
        <w:t>patient_variables</w:t>
      </w:r>
      <w:proofErr w:type="spellEnd"/>
      <w:r w:rsidRPr="6B8A8016">
        <w:rPr>
          <w:lang w:val="fr-FR"/>
        </w:rPr>
        <w:t>.</w:t>
      </w:r>
    </w:p>
    <w:p w14:paraId="781C56FD" w14:textId="1EE4F426" w:rsidR="006628C6" w:rsidRPr="00F76A0E" w:rsidRDefault="006628C6" w:rsidP="006628C6">
      <w:pPr>
        <w:pStyle w:val="ListParagraph"/>
        <w:numPr>
          <w:ilvl w:val="0"/>
          <w:numId w:val="9"/>
        </w:numPr>
      </w:pPr>
      <w:r w:rsidRPr="00F76A0E">
        <w:t xml:space="preserve">Ce questionnaire, assorti d’options liées aux conditions, est renvoyé à l’EPD/VIDIS, ce qui permet au système d’identifier les </w:t>
      </w:r>
      <w:r w:rsidR="00E84559">
        <w:t xml:space="preserve">support </w:t>
      </w:r>
      <w:proofErr w:type="spellStart"/>
      <w:r w:rsidR="00E84559">
        <w:t>parameters</w:t>
      </w:r>
      <w:proofErr w:type="spellEnd"/>
      <w:r w:rsidRPr="00F76A0E">
        <w:t xml:space="preserve"> requis.</w:t>
      </w:r>
    </w:p>
    <w:p w14:paraId="72421FA5" w14:textId="77777777" w:rsidR="006628C6" w:rsidRPr="00F76A0E" w:rsidRDefault="006628C6" w:rsidP="6B8A8016">
      <w:pPr>
        <w:pStyle w:val="P68B1DB1-ListParagraph3"/>
        <w:numPr>
          <w:ilvl w:val="0"/>
          <w:numId w:val="8"/>
        </w:numPr>
        <w:rPr>
          <w:lang w:val="fr-FR"/>
        </w:rPr>
      </w:pPr>
      <w:r w:rsidRPr="6B8A8016">
        <w:rPr>
          <w:lang w:val="fr-FR"/>
        </w:rPr>
        <w:t>Exemple de paramètres de soutien et de variables pour les patients:</w:t>
      </w:r>
    </w:p>
    <w:p w14:paraId="6DC4E0F8" w14:textId="77777777" w:rsidR="006628C6" w:rsidRPr="00F76A0E" w:rsidRDefault="006628C6" w:rsidP="006628C6">
      <w:pPr>
        <w:pStyle w:val="ListParagraph"/>
        <w:numPr>
          <w:ilvl w:val="0"/>
          <w:numId w:val="10"/>
        </w:numPr>
      </w:pPr>
      <w:r w:rsidRPr="6B8A8016">
        <w:rPr>
          <w:b/>
          <w:bCs/>
          <w:lang w:val="fr-FR"/>
        </w:rPr>
        <w:t xml:space="preserve">Support </w:t>
      </w:r>
      <w:proofErr w:type="spellStart"/>
      <w:r w:rsidRPr="6B8A8016">
        <w:rPr>
          <w:b/>
          <w:bCs/>
          <w:lang w:val="fr-FR"/>
        </w:rPr>
        <w:t>Parameter</w:t>
      </w:r>
      <w:proofErr w:type="spellEnd"/>
      <w:r w:rsidRPr="6B8A8016">
        <w:rPr>
          <w:lang w:val="fr-FR"/>
        </w:rPr>
        <w:t xml:space="preserve">: </w:t>
      </w:r>
      <w:proofErr w:type="spellStart"/>
      <w:r w:rsidRPr="6B8A8016">
        <w:rPr>
          <w:lang w:val="fr-FR"/>
        </w:rPr>
        <w:t>sp_excMand_knownPathogen_vag</w:t>
      </w:r>
      <w:proofErr w:type="spellEnd"/>
      <w:r w:rsidRPr="6B8A8016">
        <w:rPr>
          <w:lang w:val="fr-FR"/>
        </w:rPr>
        <w:t xml:space="preserve"> (système: PSS interne)</w:t>
      </w:r>
    </w:p>
    <w:p w14:paraId="34F776D1" w14:textId="77777777" w:rsidR="006628C6" w:rsidRPr="00F76A0E" w:rsidRDefault="006628C6" w:rsidP="6B8A8016">
      <w:pPr>
        <w:pStyle w:val="ListParagraph"/>
        <w:numPr>
          <w:ilvl w:val="1"/>
          <w:numId w:val="10"/>
        </w:numPr>
        <w:rPr>
          <w:lang w:val="fr-FR"/>
        </w:rPr>
      </w:pPr>
      <w:r w:rsidRPr="6B8A8016">
        <w:rPr>
          <w:b/>
          <w:bCs/>
          <w:lang w:val="fr-FR"/>
        </w:rPr>
        <w:t>Variables patient</w:t>
      </w:r>
      <w:r w:rsidRPr="6B8A8016">
        <w:rPr>
          <w:lang w:val="fr-FR"/>
        </w:rPr>
        <w:t xml:space="preserve"> (codes sous-jacents):</w:t>
      </w:r>
    </w:p>
    <w:p w14:paraId="1495F8FC" w14:textId="1156A9F4" w:rsidR="006628C6" w:rsidRPr="00F76A0E" w:rsidRDefault="006628C6" w:rsidP="006628C6">
      <w:pPr>
        <w:pStyle w:val="ListParagraph"/>
        <w:numPr>
          <w:ilvl w:val="2"/>
          <w:numId w:val="10"/>
        </w:numPr>
      </w:pPr>
      <w:proofErr w:type="spellStart"/>
      <w:r w:rsidRPr="6B8A8016">
        <w:rPr>
          <w:lang w:val="fr-FR"/>
        </w:rPr>
        <w:t>pv_bact</w:t>
      </w:r>
      <w:r w:rsidR="001C5253" w:rsidRPr="6B8A8016">
        <w:rPr>
          <w:lang w:val="fr-FR"/>
        </w:rPr>
        <w:t>e</w:t>
      </w:r>
      <w:r w:rsidRPr="6B8A8016">
        <w:rPr>
          <w:lang w:val="fr-FR"/>
        </w:rPr>
        <w:t>rial_vag</w:t>
      </w:r>
      <w:proofErr w:type="spellEnd"/>
      <w:r w:rsidRPr="6B8A8016">
        <w:rPr>
          <w:lang w:val="fr-FR"/>
        </w:rPr>
        <w:t xml:space="preserve"> — Code système (SNOMED: 419760006) ou vrai/faux</w:t>
      </w:r>
    </w:p>
    <w:p w14:paraId="587D92D8" w14:textId="77777777" w:rsidR="006628C6" w:rsidRPr="00F76A0E" w:rsidRDefault="006628C6" w:rsidP="006628C6">
      <w:pPr>
        <w:pStyle w:val="ListParagraph"/>
        <w:numPr>
          <w:ilvl w:val="2"/>
          <w:numId w:val="10"/>
        </w:numPr>
      </w:pPr>
      <w:proofErr w:type="spellStart"/>
      <w:r w:rsidRPr="6B8A8016">
        <w:rPr>
          <w:lang w:val="fr-FR"/>
        </w:rPr>
        <w:t>pv_trichomonas_vag</w:t>
      </w:r>
      <w:proofErr w:type="spellEnd"/>
      <w:r w:rsidRPr="6B8A8016">
        <w:rPr>
          <w:lang w:val="fr-FR"/>
        </w:rPr>
        <w:t xml:space="preserve"> — Code système (SNOMED: 276877003) ou vrai/faux</w:t>
      </w:r>
    </w:p>
    <w:p w14:paraId="64774441" w14:textId="77777777" w:rsidR="006628C6" w:rsidRPr="00F76A0E" w:rsidRDefault="006628C6" w:rsidP="006628C6">
      <w:pPr>
        <w:pStyle w:val="ListParagraph"/>
        <w:numPr>
          <w:ilvl w:val="2"/>
          <w:numId w:val="10"/>
        </w:numPr>
      </w:pPr>
      <w:proofErr w:type="spellStart"/>
      <w:r w:rsidRPr="6B8A8016">
        <w:rPr>
          <w:lang w:val="fr-FR"/>
        </w:rPr>
        <w:t>pv_candida_vag</w:t>
      </w:r>
      <w:proofErr w:type="spellEnd"/>
      <w:r w:rsidRPr="6B8A8016">
        <w:rPr>
          <w:lang w:val="fr-FR"/>
        </w:rPr>
        <w:t xml:space="preserve"> — Code système (SNOMED: 72934000) ou vrai/faux</w:t>
      </w:r>
    </w:p>
    <w:p w14:paraId="4E825F02" w14:textId="77777777" w:rsidR="006628C6" w:rsidRPr="00F76A0E" w:rsidRDefault="006628C6" w:rsidP="006628C6">
      <w:pPr>
        <w:pStyle w:val="ListParagraph"/>
        <w:numPr>
          <w:ilvl w:val="0"/>
          <w:numId w:val="10"/>
        </w:numPr>
      </w:pPr>
      <w:r w:rsidRPr="6B8A8016">
        <w:rPr>
          <w:b/>
          <w:bCs/>
          <w:lang w:val="fr-FR"/>
        </w:rPr>
        <w:t xml:space="preserve">Support </w:t>
      </w:r>
      <w:proofErr w:type="spellStart"/>
      <w:r w:rsidRPr="6B8A8016">
        <w:rPr>
          <w:b/>
          <w:bCs/>
          <w:lang w:val="fr-FR"/>
        </w:rPr>
        <w:t>Parameter</w:t>
      </w:r>
      <w:proofErr w:type="spellEnd"/>
      <w:r w:rsidRPr="6B8A8016">
        <w:rPr>
          <w:lang w:val="fr-FR"/>
        </w:rPr>
        <w:t xml:space="preserve">: prégnante de </w:t>
      </w:r>
      <w:proofErr w:type="spellStart"/>
      <w:r w:rsidRPr="6B8A8016">
        <w:rPr>
          <w:lang w:val="fr-FR"/>
        </w:rPr>
        <w:t>sp_p</w:t>
      </w:r>
      <w:proofErr w:type="spellEnd"/>
      <w:r w:rsidRPr="6B8A8016">
        <w:rPr>
          <w:lang w:val="fr-FR"/>
        </w:rPr>
        <w:t>(système: PSS interne)</w:t>
      </w:r>
    </w:p>
    <w:p w14:paraId="7A83B10E" w14:textId="299CC563" w:rsidR="006628C6" w:rsidRPr="00F76A0E" w:rsidRDefault="006628C6" w:rsidP="006628C6">
      <w:pPr>
        <w:pStyle w:val="ListParagraph"/>
        <w:numPr>
          <w:ilvl w:val="1"/>
          <w:numId w:val="10"/>
        </w:numPr>
      </w:pPr>
      <w:r w:rsidRPr="6B8A8016">
        <w:rPr>
          <w:b/>
          <w:bCs/>
          <w:lang w:val="fr-FR"/>
        </w:rPr>
        <w:t>Variable patient</w:t>
      </w:r>
      <w:r w:rsidRPr="6B8A8016">
        <w:rPr>
          <w:lang w:val="fr-FR"/>
        </w:rPr>
        <w:t xml:space="preserve">: </w:t>
      </w:r>
      <w:proofErr w:type="spellStart"/>
      <w:r w:rsidRPr="6B8A8016">
        <w:rPr>
          <w:lang w:val="fr-FR"/>
        </w:rPr>
        <w:t>pv_p</w:t>
      </w:r>
      <w:r w:rsidR="009935DD" w:rsidRPr="6B8A8016">
        <w:rPr>
          <w:lang w:val="fr-FR"/>
        </w:rPr>
        <w:t>regnant</w:t>
      </w:r>
      <w:proofErr w:type="spellEnd"/>
      <w:r w:rsidRPr="6B8A8016">
        <w:rPr>
          <w:lang w:val="fr-FR"/>
        </w:rPr>
        <w:t xml:space="preserve"> — Code système (ICD-10: Z88.0) ou vrai/faux</w:t>
      </w:r>
    </w:p>
    <w:p w14:paraId="292C646B" w14:textId="77777777" w:rsidR="006628C6" w:rsidRPr="00F76A0E" w:rsidRDefault="006628C6" w:rsidP="006628C6">
      <w:pPr>
        <w:pStyle w:val="ListParagraph"/>
        <w:numPr>
          <w:ilvl w:val="0"/>
          <w:numId w:val="10"/>
        </w:numPr>
      </w:pPr>
      <w:r w:rsidRPr="6B8A8016">
        <w:rPr>
          <w:b/>
          <w:bCs/>
          <w:lang w:val="fr-FR"/>
        </w:rPr>
        <w:t xml:space="preserve">Support </w:t>
      </w:r>
      <w:proofErr w:type="spellStart"/>
      <w:r w:rsidRPr="6B8A8016">
        <w:rPr>
          <w:b/>
          <w:bCs/>
          <w:lang w:val="fr-FR"/>
        </w:rPr>
        <w:t>Parameter</w:t>
      </w:r>
      <w:proofErr w:type="spellEnd"/>
      <w:r w:rsidRPr="6B8A8016">
        <w:rPr>
          <w:lang w:val="fr-FR"/>
        </w:rPr>
        <w:t xml:space="preserve">: </w:t>
      </w:r>
      <w:proofErr w:type="spellStart"/>
      <w:r w:rsidRPr="6B8A8016">
        <w:rPr>
          <w:lang w:val="fr-FR"/>
        </w:rPr>
        <w:t>sp_recidivism_vag</w:t>
      </w:r>
      <w:proofErr w:type="spellEnd"/>
      <w:r w:rsidRPr="6B8A8016">
        <w:rPr>
          <w:lang w:val="fr-FR"/>
        </w:rPr>
        <w:t xml:space="preserve"> (système: PSS interne)</w:t>
      </w:r>
    </w:p>
    <w:p w14:paraId="271519F1" w14:textId="77777777" w:rsidR="006628C6" w:rsidRPr="00F76A0E" w:rsidRDefault="006628C6" w:rsidP="006628C6">
      <w:pPr>
        <w:pStyle w:val="ListParagraph"/>
        <w:numPr>
          <w:ilvl w:val="1"/>
          <w:numId w:val="10"/>
        </w:numPr>
      </w:pPr>
      <w:r w:rsidRPr="6B8A8016">
        <w:rPr>
          <w:b/>
          <w:bCs/>
          <w:lang w:val="fr-FR"/>
        </w:rPr>
        <w:t>Variable patient</w:t>
      </w:r>
      <w:r w:rsidRPr="6B8A8016">
        <w:rPr>
          <w:lang w:val="fr-FR"/>
        </w:rPr>
        <w:t xml:space="preserve">: </w:t>
      </w:r>
      <w:proofErr w:type="spellStart"/>
      <w:r w:rsidRPr="6B8A8016">
        <w:rPr>
          <w:lang w:val="fr-FR"/>
        </w:rPr>
        <w:t>pv_recidivism_vag</w:t>
      </w:r>
      <w:proofErr w:type="spellEnd"/>
      <w:r w:rsidRPr="6B8A8016">
        <w:rPr>
          <w:lang w:val="fr-FR"/>
        </w:rPr>
        <w:t xml:space="preserve"> — Code système (SNOMED: 708126004) ou vrai/faux</w:t>
      </w:r>
    </w:p>
    <w:p w14:paraId="6F90E773" w14:textId="77777777" w:rsidR="006628C6" w:rsidRPr="00F76A0E" w:rsidRDefault="006628C6" w:rsidP="006628C6">
      <w:pPr>
        <w:pStyle w:val="Heading7"/>
      </w:pPr>
      <w:r w:rsidRPr="6B8A8016">
        <w:rPr>
          <w:lang w:val="fr-FR"/>
        </w:rPr>
        <w:t>Étape 2: Complétion du questionnaire et sélection des paramètres</w:t>
      </w:r>
    </w:p>
    <w:p w14:paraId="250C09C2" w14:textId="77777777" w:rsidR="006628C6" w:rsidRPr="00F76A0E" w:rsidRDefault="006628C6" w:rsidP="6B8A8016">
      <w:pPr>
        <w:pStyle w:val="P68B1DB1-ListParagraph3"/>
        <w:numPr>
          <w:ilvl w:val="0"/>
          <w:numId w:val="11"/>
        </w:numPr>
        <w:rPr>
          <w:lang w:val="fr-FR"/>
        </w:rPr>
      </w:pPr>
      <w:r w:rsidRPr="6B8A8016">
        <w:rPr>
          <w:lang w:val="fr-FR"/>
        </w:rPr>
        <w:t>Paramètres renvoyés de EPD/VIDIS à PSS:</w:t>
      </w:r>
    </w:p>
    <w:p w14:paraId="59DF2F5E" w14:textId="77777777" w:rsidR="006628C6" w:rsidRPr="00F76A0E" w:rsidRDefault="006628C6" w:rsidP="006628C6">
      <w:pPr>
        <w:rPr>
          <w:b/>
          <w:bCs/>
        </w:rPr>
      </w:pPr>
    </w:p>
    <w:p w14:paraId="62290575" w14:textId="77777777" w:rsidR="006628C6" w:rsidRPr="00F76A0E" w:rsidRDefault="006628C6" w:rsidP="6B8A8016">
      <w:pPr>
        <w:pStyle w:val="P68B1DB1-ListParagraph3"/>
        <w:numPr>
          <w:ilvl w:val="0"/>
          <w:numId w:val="15"/>
        </w:numPr>
        <w:rPr>
          <w:lang w:val="fr-FR"/>
        </w:rPr>
      </w:pPr>
      <w:r w:rsidRPr="6B8A8016">
        <w:rPr>
          <w:lang w:val="fr-FR"/>
        </w:rPr>
        <w:t>Paramètres sélectionnés:</w:t>
      </w:r>
    </w:p>
    <w:p w14:paraId="5AC35150" w14:textId="77777777" w:rsidR="006628C6" w:rsidRPr="00F76A0E" w:rsidRDefault="006628C6" w:rsidP="006628C6">
      <w:pPr>
        <w:pStyle w:val="ListParagraph"/>
        <w:numPr>
          <w:ilvl w:val="1"/>
          <w:numId w:val="15"/>
        </w:numPr>
      </w:pPr>
      <w:r w:rsidRPr="6B8A8016">
        <w:rPr>
          <w:b/>
          <w:bCs/>
          <w:lang w:val="fr-FR"/>
        </w:rPr>
        <w:t>Indication</w:t>
      </w:r>
      <w:r w:rsidRPr="6B8A8016">
        <w:rPr>
          <w:lang w:val="fr-FR"/>
        </w:rPr>
        <w:t>: Code: 53277000 — «vulvovaginite» (Système: SNOMED CT)</w:t>
      </w:r>
    </w:p>
    <w:p w14:paraId="121354EA" w14:textId="77777777" w:rsidR="006628C6" w:rsidRPr="00F76A0E" w:rsidRDefault="006628C6" w:rsidP="006628C6">
      <w:pPr>
        <w:pStyle w:val="ListParagraph"/>
        <w:numPr>
          <w:ilvl w:val="1"/>
          <w:numId w:val="15"/>
        </w:numPr>
      </w:pPr>
      <w:r w:rsidRPr="6B8A8016">
        <w:rPr>
          <w:b/>
          <w:bCs/>
          <w:lang w:val="fr-FR"/>
        </w:rPr>
        <w:lastRenderedPageBreak/>
        <w:t>Intolérances</w:t>
      </w:r>
      <w:r w:rsidRPr="6B8A8016">
        <w:rPr>
          <w:lang w:val="fr-FR"/>
        </w:rPr>
        <w:t>: Code: 91939003 — «allergie aux sulfonamides» (Système: SNOMED CT)</w:t>
      </w:r>
    </w:p>
    <w:p w14:paraId="0AAD493D" w14:textId="77777777" w:rsidR="006628C6" w:rsidRPr="00F76A0E" w:rsidRDefault="006628C6" w:rsidP="006628C6">
      <w:pPr>
        <w:pStyle w:val="ListParagraph"/>
        <w:numPr>
          <w:ilvl w:val="1"/>
          <w:numId w:val="15"/>
        </w:numPr>
      </w:pPr>
      <w:r w:rsidRPr="6B8A8016">
        <w:rPr>
          <w:b/>
          <w:bCs/>
          <w:lang w:val="fr-FR"/>
        </w:rPr>
        <w:t>Intention</w:t>
      </w:r>
      <w:r w:rsidRPr="6B8A8016">
        <w:rPr>
          <w:lang w:val="fr-FR"/>
        </w:rPr>
        <w:t>: Code: G01AA10 — «Clindamycine, topique» (système: ATC)</w:t>
      </w:r>
    </w:p>
    <w:p w14:paraId="34DF4D6D" w14:textId="77777777" w:rsidR="006628C6" w:rsidRPr="00F76A0E" w:rsidRDefault="006628C6" w:rsidP="6B8A8016">
      <w:pPr>
        <w:pStyle w:val="P68B1DB1-ListParagraph3"/>
        <w:numPr>
          <w:ilvl w:val="0"/>
          <w:numId w:val="15"/>
        </w:numPr>
        <w:rPr>
          <w:lang w:val="fr-FR"/>
        </w:rPr>
      </w:pPr>
      <w:r w:rsidRPr="6B8A8016">
        <w:rPr>
          <w:lang w:val="fr-FR"/>
        </w:rPr>
        <w:t>Réponses au questionnaire:</w:t>
      </w:r>
    </w:p>
    <w:p w14:paraId="75AA2523" w14:textId="77777777" w:rsidR="006628C6" w:rsidRPr="00F76A0E" w:rsidRDefault="006628C6" w:rsidP="006628C6">
      <w:pPr>
        <w:pStyle w:val="ListParagraph"/>
        <w:numPr>
          <w:ilvl w:val="1"/>
          <w:numId w:val="15"/>
        </w:numPr>
        <w:rPr>
          <w:lang w:val="en-GB"/>
        </w:rPr>
      </w:pPr>
      <w:r w:rsidRPr="00F76A0E">
        <w:rPr>
          <w:b/>
          <w:lang w:val="en-GB"/>
        </w:rPr>
        <w:t>Support Parameter</w:t>
      </w:r>
      <w:r w:rsidRPr="00F76A0E">
        <w:rPr>
          <w:lang w:val="en-GB"/>
        </w:rPr>
        <w:t xml:space="preserve">: </w:t>
      </w:r>
      <w:proofErr w:type="spellStart"/>
      <w:r w:rsidRPr="00F76A0E">
        <w:rPr>
          <w:lang w:val="en-GB"/>
        </w:rPr>
        <w:t>sp_excMand_knownPathogen_vag</w:t>
      </w:r>
      <w:proofErr w:type="spellEnd"/>
    </w:p>
    <w:p w14:paraId="1B5FA80D" w14:textId="77777777" w:rsidR="006628C6" w:rsidRPr="00F76A0E" w:rsidRDefault="006628C6" w:rsidP="006628C6">
      <w:pPr>
        <w:pStyle w:val="ListParagraph"/>
        <w:numPr>
          <w:ilvl w:val="2"/>
          <w:numId w:val="15"/>
        </w:numPr>
      </w:pPr>
      <w:r w:rsidRPr="6B8A8016">
        <w:rPr>
          <w:b/>
          <w:bCs/>
          <w:lang w:val="fr-FR"/>
        </w:rPr>
        <w:t>Variable patient</w:t>
      </w:r>
      <w:r w:rsidRPr="6B8A8016">
        <w:rPr>
          <w:lang w:val="fr-FR"/>
        </w:rPr>
        <w:t xml:space="preserve">: </w:t>
      </w:r>
      <w:proofErr w:type="spellStart"/>
      <w:r w:rsidRPr="6B8A8016">
        <w:rPr>
          <w:lang w:val="fr-FR"/>
        </w:rPr>
        <w:t>pv_bactériial_vag</w:t>
      </w:r>
      <w:proofErr w:type="spellEnd"/>
      <w:r w:rsidRPr="6B8A8016">
        <w:rPr>
          <w:lang w:val="fr-FR"/>
        </w:rPr>
        <w:t xml:space="preserve"> — Code système apparié (SNOMED: 419760006)</w:t>
      </w:r>
    </w:p>
    <w:p w14:paraId="3FBEC9C6" w14:textId="77777777" w:rsidR="006628C6" w:rsidRPr="00F76A0E" w:rsidRDefault="006628C6" w:rsidP="006628C6">
      <w:pPr>
        <w:pStyle w:val="ListParagraph"/>
        <w:numPr>
          <w:ilvl w:val="1"/>
          <w:numId w:val="15"/>
        </w:numPr>
      </w:pPr>
      <w:r w:rsidRPr="6B8A8016">
        <w:rPr>
          <w:b/>
          <w:bCs/>
          <w:lang w:val="fr-FR"/>
        </w:rPr>
        <w:t xml:space="preserve">Support </w:t>
      </w:r>
      <w:proofErr w:type="spellStart"/>
      <w:r w:rsidRPr="6B8A8016">
        <w:rPr>
          <w:b/>
          <w:bCs/>
          <w:lang w:val="fr-FR"/>
        </w:rPr>
        <w:t>Parameter</w:t>
      </w:r>
      <w:proofErr w:type="spellEnd"/>
      <w:r w:rsidRPr="6B8A8016">
        <w:rPr>
          <w:lang w:val="fr-FR"/>
        </w:rPr>
        <w:t xml:space="preserve">: </w:t>
      </w:r>
      <w:proofErr w:type="spellStart"/>
      <w:r w:rsidRPr="6B8A8016">
        <w:rPr>
          <w:lang w:val="fr-FR"/>
        </w:rPr>
        <w:t>sp_penceinte</w:t>
      </w:r>
      <w:proofErr w:type="spellEnd"/>
      <w:r w:rsidRPr="6B8A8016">
        <w:rPr>
          <w:lang w:val="fr-FR"/>
        </w:rPr>
        <w:t xml:space="preserve"> — vrai</w:t>
      </w:r>
    </w:p>
    <w:p w14:paraId="154F7C9C" w14:textId="77777777" w:rsidR="006628C6" w:rsidRPr="00F76A0E" w:rsidRDefault="006628C6" w:rsidP="6B8A8016">
      <w:pPr>
        <w:pStyle w:val="P68B1DB1-ListParagraph3"/>
        <w:numPr>
          <w:ilvl w:val="0"/>
          <w:numId w:val="11"/>
        </w:numPr>
        <w:rPr>
          <w:lang w:val="fr-FR"/>
        </w:rPr>
      </w:pPr>
      <w:r w:rsidRPr="6B8A8016">
        <w:rPr>
          <w:lang w:val="fr-FR"/>
        </w:rPr>
        <w:t>Méthode:</w:t>
      </w:r>
    </w:p>
    <w:p w14:paraId="256C31AF" w14:textId="4C00528E" w:rsidR="006628C6" w:rsidRPr="00F76A0E" w:rsidRDefault="006628C6" w:rsidP="006628C6">
      <w:r w:rsidRPr="6B8A8016">
        <w:rPr>
          <w:lang w:val="fr-FR"/>
        </w:rPr>
        <w:t xml:space="preserve">Sur la base des support </w:t>
      </w:r>
      <w:proofErr w:type="spellStart"/>
      <w:r w:rsidRPr="6B8A8016">
        <w:rPr>
          <w:lang w:val="fr-FR"/>
        </w:rPr>
        <w:t>parameters</w:t>
      </w:r>
      <w:proofErr w:type="spellEnd"/>
      <w:r w:rsidRPr="6B8A8016">
        <w:rPr>
          <w:lang w:val="fr-FR"/>
        </w:rPr>
        <w:t xml:space="preserve"> et des variables patien</w:t>
      </w:r>
      <w:r w:rsidR="00A32C5A">
        <w:rPr>
          <w:lang w:val="fr-FR"/>
        </w:rPr>
        <w:t>t</w:t>
      </w:r>
      <w:r w:rsidRPr="6B8A8016">
        <w:rPr>
          <w:lang w:val="fr-FR"/>
        </w:rPr>
        <w:t xml:space="preserve"> sélectionnés, PSS génère une liste de recommandations personnalisées, en tenant compte de l’indication, de</w:t>
      </w:r>
      <w:r w:rsidR="00574F18">
        <w:rPr>
          <w:lang w:val="fr-FR"/>
        </w:rPr>
        <w:t>s allergies du patient</w:t>
      </w:r>
      <w:r w:rsidRPr="6B8A8016">
        <w:rPr>
          <w:lang w:val="fr-FR"/>
        </w:rPr>
        <w:t xml:space="preserve"> et de l’intention sélectionnée.</w:t>
      </w:r>
    </w:p>
    <w:p w14:paraId="42BAC537" w14:textId="77777777" w:rsidR="006628C6" w:rsidRPr="00F76A0E" w:rsidRDefault="006628C6" w:rsidP="006628C6"/>
    <w:p w14:paraId="122CA321" w14:textId="77777777" w:rsidR="006628C6" w:rsidRPr="00F76A0E" w:rsidRDefault="006628C6" w:rsidP="6B8A8016">
      <w:pPr>
        <w:pStyle w:val="P68B1DB1-ListParagraph3"/>
        <w:numPr>
          <w:ilvl w:val="0"/>
          <w:numId w:val="11"/>
        </w:numPr>
        <w:rPr>
          <w:lang w:val="fr-FR"/>
        </w:rPr>
      </w:pPr>
      <w:r w:rsidRPr="6B8A8016">
        <w:rPr>
          <w:lang w:val="fr-FR"/>
        </w:rPr>
        <w:t>Exemple de recommandations (de PSS à EPD/VIDIS):</w:t>
      </w:r>
    </w:p>
    <w:p w14:paraId="557ADBCA" w14:textId="77777777" w:rsidR="006628C6" w:rsidRPr="00F76A0E" w:rsidRDefault="006628C6" w:rsidP="6B8A8016">
      <w:pPr>
        <w:pStyle w:val="P68B1DB1-ListParagraph3"/>
        <w:numPr>
          <w:ilvl w:val="0"/>
          <w:numId w:val="12"/>
        </w:numPr>
        <w:rPr>
          <w:lang w:val="fr-FR"/>
        </w:rPr>
      </w:pPr>
      <w:r w:rsidRPr="6B8A8016">
        <w:rPr>
          <w:lang w:val="fr-FR"/>
        </w:rPr>
        <w:t>Recommandation 1:</w:t>
      </w:r>
    </w:p>
    <w:p w14:paraId="654EB410" w14:textId="77777777" w:rsidR="006628C6" w:rsidRPr="00F76A0E" w:rsidRDefault="006628C6" w:rsidP="006628C6">
      <w:pPr>
        <w:pStyle w:val="ListParagraph"/>
        <w:numPr>
          <w:ilvl w:val="1"/>
          <w:numId w:val="12"/>
        </w:numPr>
      </w:pPr>
      <w:r w:rsidRPr="6B8A8016">
        <w:rPr>
          <w:b/>
          <w:bCs/>
          <w:lang w:val="fr-FR"/>
        </w:rPr>
        <w:t>Code</w:t>
      </w:r>
      <w:r w:rsidRPr="6B8A8016">
        <w:rPr>
          <w:lang w:val="fr-FR"/>
        </w:rPr>
        <w:t xml:space="preserve"> de conseil: baf274d9-21b9-49a5-bdd1-e593663dd43c (système: PSS interne)</w:t>
      </w:r>
    </w:p>
    <w:p w14:paraId="175EC84B" w14:textId="77777777" w:rsidR="006628C6" w:rsidRPr="00F76A0E" w:rsidRDefault="006628C6" w:rsidP="006628C6">
      <w:pPr>
        <w:pStyle w:val="ListParagraph"/>
        <w:numPr>
          <w:ilvl w:val="1"/>
          <w:numId w:val="12"/>
        </w:numPr>
      </w:pPr>
      <w:r w:rsidRPr="6B8A8016">
        <w:rPr>
          <w:b/>
          <w:bCs/>
          <w:lang w:val="fr-FR"/>
        </w:rPr>
        <w:t>Note</w:t>
      </w:r>
      <w:r w:rsidRPr="6B8A8016">
        <w:rPr>
          <w:lang w:val="fr-FR"/>
        </w:rPr>
        <w:t>: 3</w:t>
      </w:r>
    </w:p>
    <w:p w14:paraId="2A36B01A" w14:textId="77777777" w:rsidR="006628C6" w:rsidRPr="00F76A0E" w:rsidRDefault="006628C6" w:rsidP="6B8A8016">
      <w:pPr>
        <w:pStyle w:val="ListParagraph"/>
        <w:numPr>
          <w:ilvl w:val="1"/>
          <w:numId w:val="12"/>
        </w:numPr>
        <w:rPr>
          <w:lang w:val="fr-FR"/>
        </w:rPr>
      </w:pPr>
      <w:r w:rsidRPr="6B8A8016">
        <w:rPr>
          <w:b/>
          <w:bCs/>
          <w:lang w:val="fr-FR"/>
        </w:rPr>
        <w:t>Instructions NL</w:t>
      </w:r>
      <w:r w:rsidRPr="6B8A8016">
        <w:rPr>
          <w:lang w:val="fr-FR"/>
        </w:rPr>
        <w:t>: «Extraits d’Algemeen»</w:t>
      </w:r>
    </w:p>
    <w:p w14:paraId="0F0E9A88" w14:textId="77777777" w:rsidR="006628C6" w:rsidRPr="00F76A0E" w:rsidRDefault="006628C6" w:rsidP="6B8A8016">
      <w:pPr>
        <w:pStyle w:val="ListParagraph"/>
        <w:numPr>
          <w:ilvl w:val="1"/>
          <w:numId w:val="12"/>
        </w:numPr>
        <w:rPr>
          <w:lang w:val="fr-FR"/>
        </w:rPr>
      </w:pPr>
      <w:r w:rsidRPr="6B8A8016">
        <w:rPr>
          <w:b/>
          <w:bCs/>
          <w:lang w:val="fr-FR"/>
        </w:rPr>
        <w:t>Instructions FR</w:t>
      </w:r>
      <w:r w:rsidRPr="6B8A8016">
        <w:rPr>
          <w:lang w:val="fr-FR"/>
        </w:rPr>
        <w:t>: «Général du Conseil»</w:t>
      </w:r>
    </w:p>
    <w:p w14:paraId="3E4B1904" w14:textId="2B31C12D" w:rsidR="006628C6" w:rsidRPr="00F76A0E" w:rsidRDefault="006628C6" w:rsidP="006628C6">
      <w:pPr>
        <w:pStyle w:val="ListParagraph"/>
        <w:numPr>
          <w:ilvl w:val="1"/>
          <w:numId w:val="12"/>
        </w:numPr>
        <w:rPr>
          <w:lang w:val="nl-BE"/>
        </w:rPr>
      </w:pPr>
      <w:proofErr w:type="spellStart"/>
      <w:r w:rsidRPr="00F76A0E">
        <w:rPr>
          <w:b/>
          <w:lang w:val="nl-BE"/>
        </w:rPr>
        <w:t>Evidence</w:t>
      </w:r>
      <w:proofErr w:type="spellEnd"/>
      <w:r w:rsidRPr="00F76A0E">
        <w:rPr>
          <w:b/>
          <w:lang w:val="nl-BE"/>
        </w:rPr>
        <w:t xml:space="preserve"> Summary NL</w:t>
      </w:r>
      <w:r w:rsidRPr="00F76A0E">
        <w:rPr>
          <w:lang w:val="nl-BE"/>
        </w:rPr>
        <w:t>: «</w:t>
      </w:r>
      <w:r w:rsidR="009F740B" w:rsidRPr="00F76A0E">
        <w:rPr>
          <w:lang w:val="nl-NL"/>
        </w:rPr>
        <w:t xml:space="preserve"> Antibioticum behandeling enkel bij storende klachten of bij verhoogd risico op vroeggeboorte..."</w:t>
      </w:r>
    </w:p>
    <w:p w14:paraId="620B7E7A" w14:textId="385A243B" w:rsidR="006628C6" w:rsidRPr="00F76A0E" w:rsidRDefault="006628C6" w:rsidP="006628C6">
      <w:pPr>
        <w:pStyle w:val="ListParagraph"/>
        <w:numPr>
          <w:ilvl w:val="1"/>
          <w:numId w:val="12"/>
        </w:numPr>
      </w:pPr>
      <w:r w:rsidRPr="00F76A0E">
        <w:rPr>
          <w:b/>
          <w:lang w:val="fr-BE"/>
        </w:rPr>
        <w:t xml:space="preserve">Evidence </w:t>
      </w:r>
      <w:proofErr w:type="spellStart"/>
      <w:r w:rsidRPr="00F76A0E">
        <w:rPr>
          <w:b/>
          <w:lang w:val="fr-BE"/>
        </w:rPr>
        <w:t>Summary</w:t>
      </w:r>
      <w:proofErr w:type="spellEnd"/>
      <w:r w:rsidRPr="00F76A0E">
        <w:rPr>
          <w:b/>
          <w:lang w:val="fr-BE"/>
        </w:rPr>
        <w:t xml:space="preserve"> </w:t>
      </w:r>
      <w:r w:rsidRPr="00F76A0E">
        <w:rPr>
          <w:b/>
        </w:rPr>
        <w:t>FR</w:t>
      </w:r>
      <w:r w:rsidRPr="00F76A0E">
        <w:t>: «</w:t>
      </w:r>
      <w:r w:rsidR="00A3186B">
        <w:t>Traitement</w:t>
      </w:r>
      <w:r w:rsidR="006E459F">
        <w:t xml:space="preserve"> </w:t>
      </w:r>
      <w:r w:rsidRPr="00F76A0E">
        <w:t>antibiotique en cas de symptômes dérangeants ou de risque accru d</w:t>
      </w:r>
      <w:r w:rsidR="00A3186B">
        <w:t>’accouchement</w:t>
      </w:r>
      <w:r w:rsidRPr="00F76A0E">
        <w:t xml:space="preserve"> prématuré...»</w:t>
      </w:r>
    </w:p>
    <w:p w14:paraId="6DFFE7DB" w14:textId="77777777" w:rsidR="006628C6" w:rsidRPr="00F76A0E" w:rsidRDefault="006628C6" w:rsidP="6B8A8016">
      <w:pPr>
        <w:pStyle w:val="P68B1DB1-ListParagraph3"/>
        <w:numPr>
          <w:ilvl w:val="0"/>
          <w:numId w:val="12"/>
        </w:numPr>
        <w:rPr>
          <w:lang w:val="fr-FR"/>
        </w:rPr>
      </w:pPr>
      <w:r w:rsidRPr="6B8A8016">
        <w:rPr>
          <w:lang w:val="fr-FR"/>
        </w:rPr>
        <w:t>Recommandation no 2 (Médicaments):</w:t>
      </w:r>
    </w:p>
    <w:p w14:paraId="0D6EBF16" w14:textId="77777777" w:rsidR="006628C6" w:rsidRPr="00F76A0E" w:rsidRDefault="006628C6" w:rsidP="006628C6">
      <w:pPr>
        <w:pStyle w:val="ListParagraph"/>
        <w:numPr>
          <w:ilvl w:val="1"/>
          <w:numId w:val="12"/>
        </w:numPr>
      </w:pPr>
      <w:r w:rsidRPr="6B8A8016">
        <w:rPr>
          <w:b/>
          <w:bCs/>
          <w:lang w:val="fr-FR"/>
        </w:rPr>
        <w:t>Code de la médication:</w:t>
      </w:r>
      <w:r w:rsidRPr="6B8A8016">
        <w:rPr>
          <w:lang w:val="fr-FR"/>
        </w:rPr>
        <w:t xml:space="preserve"> 6b72bb62-96bf-4e47-abda-0721ef1880f5 (système: PSS interne)</w:t>
      </w:r>
    </w:p>
    <w:p w14:paraId="6CA572A6" w14:textId="77777777" w:rsidR="006628C6" w:rsidRPr="00F76A0E" w:rsidRDefault="006628C6" w:rsidP="006628C6">
      <w:pPr>
        <w:pStyle w:val="ListParagraph"/>
        <w:numPr>
          <w:ilvl w:val="1"/>
          <w:numId w:val="12"/>
        </w:numPr>
      </w:pPr>
      <w:r w:rsidRPr="6B8A8016">
        <w:rPr>
          <w:b/>
          <w:bCs/>
          <w:lang w:val="fr-FR"/>
        </w:rPr>
        <w:t>Note</w:t>
      </w:r>
      <w:r w:rsidRPr="6B8A8016">
        <w:rPr>
          <w:lang w:val="fr-FR"/>
        </w:rPr>
        <w:t>: 3</w:t>
      </w:r>
    </w:p>
    <w:p w14:paraId="222C4B55" w14:textId="77777777" w:rsidR="006628C6" w:rsidRPr="00F76A0E" w:rsidRDefault="006628C6" w:rsidP="006628C6">
      <w:pPr>
        <w:pStyle w:val="ListParagraph"/>
        <w:numPr>
          <w:ilvl w:val="1"/>
          <w:numId w:val="12"/>
        </w:numPr>
      </w:pPr>
      <w:r w:rsidRPr="6B8A8016">
        <w:rPr>
          <w:b/>
          <w:bCs/>
          <w:lang w:val="fr-FR"/>
        </w:rPr>
        <w:t>Instructions NL</w:t>
      </w:r>
      <w:r w:rsidRPr="6B8A8016">
        <w:rPr>
          <w:lang w:val="fr-FR"/>
        </w:rPr>
        <w:t>: «</w:t>
      </w:r>
      <w:proofErr w:type="spellStart"/>
      <w:r w:rsidRPr="6B8A8016">
        <w:rPr>
          <w:lang w:val="fr-FR"/>
        </w:rPr>
        <w:t>Metronidazol</w:t>
      </w:r>
      <w:proofErr w:type="spellEnd"/>
      <w:r w:rsidRPr="6B8A8016">
        <w:rPr>
          <w:lang w:val="fr-FR"/>
        </w:rPr>
        <w:t xml:space="preserve"> </w:t>
      </w:r>
      <w:proofErr w:type="spellStart"/>
      <w:r w:rsidRPr="6B8A8016">
        <w:rPr>
          <w:lang w:val="fr-FR"/>
        </w:rPr>
        <w:t>oraal</w:t>
      </w:r>
      <w:proofErr w:type="spellEnd"/>
      <w:r w:rsidRPr="6B8A8016">
        <w:rPr>
          <w:lang w:val="fr-FR"/>
        </w:rPr>
        <w:t>»</w:t>
      </w:r>
    </w:p>
    <w:p w14:paraId="1852CDA1" w14:textId="77777777" w:rsidR="006628C6" w:rsidRPr="00F76A0E" w:rsidRDefault="006628C6" w:rsidP="6B8A8016">
      <w:pPr>
        <w:pStyle w:val="ListParagraph"/>
        <w:numPr>
          <w:ilvl w:val="1"/>
          <w:numId w:val="12"/>
        </w:numPr>
        <w:rPr>
          <w:lang w:val="fr-FR"/>
        </w:rPr>
      </w:pPr>
      <w:r w:rsidRPr="6B8A8016">
        <w:rPr>
          <w:b/>
          <w:bCs/>
          <w:lang w:val="fr-FR"/>
        </w:rPr>
        <w:t>Instructions FR</w:t>
      </w:r>
      <w:r w:rsidRPr="6B8A8016">
        <w:rPr>
          <w:lang w:val="fr-FR"/>
        </w:rPr>
        <w:t>: «Métronidazole orale»</w:t>
      </w:r>
    </w:p>
    <w:p w14:paraId="3BA7537C" w14:textId="77777777" w:rsidR="006628C6" w:rsidRPr="00F76A0E" w:rsidRDefault="006628C6" w:rsidP="006628C6">
      <w:pPr>
        <w:pStyle w:val="ListParagraph"/>
        <w:numPr>
          <w:ilvl w:val="1"/>
          <w:numId w:val="12"/>
        </w:numPr>
        <w:rPr>
          <w:lang w:val="nl-BE"/>
        </w:rPr>
      </w:pPr>
      <w:proofErr w:type="spellStart"/>
      <w:r w:rsidRPr="00F76A0E">
        <w:rPr>
          <w:b/>
          <w:lang w:val="nl-BE"/>
        </w:rPr>
        <w:t>Evidence</w:t>
      </w:r>
      <w:proofErr w:type="spellEnd"/>
      <w:r w:rsidRPr="00F76A0E">
        <w:rPr>
          <w:b/>
          <w:lang w:val="nl-BE"/>
        </w:rPr>
        <w:t xml:space="preserve"> Summary NL</w:t>
      </w:r>
      <w:r w:rsidRPr="00F76A0E">
        <w:rPr>
          <w:lang w:val="nl-BE"/>
        </w:rPr>
        <w:t>: «1 000 mg par DAG en 2 giften gedurende 7 dagen»</w:t>
      </w:r>
    </w:p>
    <w:p w14:paraId="1D3A8627" w14:textId="33DF0D2F" w:rsidR="006628C6" w:rsidRPr="00F76A0E" w:rsidRDefault="006628C6" w:rsidP="006628C6">
      <w:pPr>
        <w:pStyle w:val="ListParagraph"/>
        <w:numPr>
          <w:ilvl w:val="1"/>
          <w:numId w:val="12"/>
        </w:numPr>
      </w:pPr>
      <w:r w:rsidRPr="00F76A0E">
        <w:rPr>
          <w:b/>
          <w:lang w:val="fr-BE"/>
        </w:rPr>
        <w:t xml:space="preserve">Evidence </w:t>
      </w:r>
      <w:proofErr w:type="spellStart"/>
      <w:r w:rsidRPr="00F76A0E">
        <w:rPr>
          <w:b/>
          <w:lang w:val="fr-BE"/>
        </w:rPr>
        <w:t>Summary</w:t>
      </w:r>
      <w:proofErr w:type="spellEnd"/>
      <w:r w:rsidRPr="00F76A0E">
        <w:rPr>
          <w:b/>
          <w:lang w:val="fr-BE"/>
        </w:rPr>
        <w:t xml:space="preserve"> </w:t>
      </w:r>
      <w:r w:rsidRPr="00F76A0E">
        <w:rPr>
          <w:b/>
        </w:rPr>
        <w:t>FR</w:t>
      </w:r>
      <w:r w:rsidRPr="00F76A0E">
        <w:t xml:space="preserve">: «1 000 mg par jour en 2 prises </w:t>
      </w:r>
      <w:r w:rsidR="00766798">
        <w:t>durant</w:t>
      </w:r>
      <w:r w:rsidRPr="00F76A0E">
        <w:t xml:space="preserve"> 7 jours»</w:t>
      </w:r>
    </w:p>
    <w:p w14:paraId="6939524B" w14:textId="77777777" w:rsidR="006628C6" w:rsidRPr="00F76A0E" w:rsidRDefault="006628C6" w:rsidP="6B8A8016">
      <w:pPr>
        <w:pStyle w:val="P68B1DB1-ListParagraph3"/>
        <w:numPr>
          <w:ilvl w:val="0"/>
          <w:numId w:val="12"/>
        </w:numPr>
        <w:rPr>
          <w:lang w:val="fr-FR"/>
        </w:rPr>
      </w:pPr>
      <w:r w:rsidRPr="6B8A8016">
        <w:rPr>
          <w:lang w:val="fr-FR"/>
        </w:rPr>
        <w:t>Recommandation no 3 (Médicaments):</w:t>
      </w:r>
    </w:p>
    <w:p w14:paraId="5716F610" w14:textId="77777777" w:rsidR="006628C6" w:rsidRPr="00F76A0E" w:rsidRDefault="006628C6" w:rsidP="006628C6">
      <w:pPr>
        <w:pStyle w:val="ListParagraph"/>
        <w:numPr>
          <w:ilvl w:val="1"/>
          <w:numId w:val="12"/>
        </w:numPr>
      </w:pPr>
      <w:r w:rsidRPr="6B8A8016">
        <w:rPr>
          <w:b/>
          <w:bCs/>
          <w:lang w:val="fr-FR"/>
        </w:rPr>
        <w:t>Code de</w:t>
      </w:r>
      <w:r w:rsidRPr="6B8A8016">
        <w:rPr>
          <w:lang w:val="fr-FR"/>
        </w:rPr>
        <w:t xml:space="preserve"> la médication: e62ed2b-7e36-48fe-b404-c520cdc198c5 (système: PSS interne)</w:t>
      </w:r>
    </w:p>
    <w:p w14:paraId="26EAB674" w14:textId="77777777" w:rsidR="006628C6" w:rsidRPr="00F76A0E" w:rsidRDefault="006628C6" w:rsidP="006628C6">
      <w:pPr>
        <w:pStyle w:val="ListParagraph"/>
        <w:numPr>
          <w:ilvl w:val="1"/>
          <w:numId w:val="12"/>
        </w:numPr>
      </w:pPr>
      <w:r w:rsidRPr="6B8A8016">
        <w:rPr>
          <w:b/>
          <w:bCs/>
          <w:lang w:val="fr-FR"/>
        </w:rPr>
        <w:t>Note</w:t>
      </w:r>
      <w:r w:rsidRPr="6B8A8016">
        <w:rPr>
          <w:lang w:val="fr-FR"/>
        </w:rPr>
        <w:t>: 3</w:t>
      </w:r>
    </w:p>
    <w:p w14:paraId="15665689" w14:textId="77777777" w:rsidR="006628C6" w:rsidRPr="00F76A0E" w:rsidRDefault="006628C6" w:rsidP="006628C6">
      <w:pPr>
        <w:pStyle w:val="ListParagraph"/>
        <w:numPr>
          <w:ilvl w:val="1"/>
          <w:numId w:val="12"/>
        </w:numPr>
      </w:pPr>
      <w:r w:rsidRPr="6B8A8016">
        <w:rPr>
          <w:b/>
          <w:bCs/>
          <w:lang w:val="fr-FR"/>
        </w:rPr>
        <w:t>Instructions NL</w:t>
      </w:r>
      <w:r w:rsidRPr="6B8A8016">
        <w:rPr>
          <w:lang w:val="fr-FR"/>
        </w:rPr>
        <w:t xml:space="preserve">: «Clindamycine </w:t>
      </w:r>
      <w:proofErr w:type="spellStart"/>
      <w:r w:rsidRPr="6B8A8016">
        <w:rPr>
          <w:lang w:val="fr-FR"/>
        </w:rPr>
        <w:t>lokaal</w:t>
      </w:r>
      <w:proofErr w:type="spellEnd"/>
      <w:r w:rsidRPr="6B8A8016">
        <w:rPr>
          <w:lang w:val="fr-FR"/>
        </w:rPr>
        <w:t>»</w:t>
      </w:r>
    </w:p>
    <w:p w14:paraId="121289CF" w14:textId="77777777" w:rsidR="006628C6" w:rsidRPr="00F76A0E" w:rsidRDefault="006628C6" w:rsidP="006628C6">
      <w:pPr>
        <w:pStyle w:val="ListParagraph"/>
        <w:numPr>
          <w:ilvl w:val="1"/>
          <w:numId w:val="12"/>
        </w:numPr>
      </w:pPr>
      <w:r w:rsidRPr="6B8A8016">
        <w:rPr>
          <w:b/>
          <w:bCs/>
          <w:lang w:val="fr-FR"/>
        </w:rPr>
        <w:t>Instructions FR</w:t>
      </w:r>
      <w:r w:rsidRPr="6B8A8016">
        <w:rPr>
          <w:lang w:val="fr-FR"/>
        </w:rPr>
        <w:t xml:space="preserve">: «Localisation de Clindamycine» </w:t>
      </w:r>
    </w:p>
    <w:p w14:paraId="6C3D7AFA" w14:textId="77777777" w:rsidR="006628C6" w:rsidRPr="00F76A0E" w:rsidRDefault="006628C6" w:rsidP="006628C6">
      <w:pPr>
        <w:pStyle w:val="ListParagraph"/>
        <w:numPr>
          <w:ilvl w:val="1"/>
          <w:numId w:val="12"/>
        </w:numPr>
      </w:pPr>
      <w:r w:rsidRPr="00F76A0E">
        <w:rPr>
          <w:b/>
          <w:lang w:val="fr-BE"/>
        </w:rPr>
        <w:t xml:space="preserve">Evidence </w:t>
      </w:r>
      <w:proofErr w:type="spellStart"/>
      <w:r w:rsidRPr="00F76A0E">
        <w:rPr>
          <w:b/>
          <w:lang w:val="fr-BE"/>
        </w:rPr>
        <w:t>Summary</w:t>
      </w:r>
      <w:proofErr w:type="spellEnd"/>
      <w:r w:rsidRPr="00F76A0E">
        <w:rPr>
          <w:b/>
          <w:lang w:val="fr-BE"/>
        </w:rPr>
        <w:t xml:space="preserve"> </w:t>
      </w:r>
      <w:r w:rsidRPr="00F76A0E">
        <w:rPr>
          <w:b/>
        </w:rPr>
        <w:t>NL</w:t>
      </w:r>
      <w:r w:rsidRPr="00F76A0E">
        <w:t xml:space="preserve">: «ovule: 100 mg par DAG dans 1 cadeaux </w:t>
      </w:r>
      <w:proofErr w:type="spellStart"/>
      <w:r w:rsidRPr="00F76A0E">
        <w:t>gedurende</w:t>
      </w:r>
      <w:proofErr w:type="spellEnd"/>
      <w:r w:rsidRPr="00F76A0E">
        <w:t xml:space="preserve"> 3 </w:t>
      </w:r>
      <w:proofErr w:type="spellStart"/>
      <w:r w:rsidRPr="00F76A0E">
        <w:t>dagen</w:t>
      </w:r>
      <w:proofErr w:type="spellEnd"/>
      <w:r w:rsidRPr="00F76A0E">
        <w:t>...»</w:t>
      </w:r>
    </w:p>
    <w:p w14:paraId="0DA3AC2E" w14:textId="0D37126F" w:rsidR="006628C6" w:rsidRPr="00F76A0E" w:rsidRDefault="006628C6" w:rsidP="006628C6">
      <w:pPr>
        <w:pStyle w:val="ListParagraph"/>
        <w:numPr>
          <w:ilvl w:val="1"/>
          <w:numId w:val="12"/>
        </w:numPr>
      </w:pPr>
      <w:r w:rsidRPr="00F76A0E">
        <w:rPr>
          <w:b/>
          <w:lang w:val="fr-BE"/>
        </w:rPr>
        <w:t xml:space="preserve">Evidence </w:t>
      </w:r>
      <w:proofErr w:type="spellStart"/>
      <w:r w:rsidRPr="00F76A0E">
        <w:rPr>
          <w:b/>
          <w:lang w:val="fr-BE"/>
        </w:rPr>
        <w:t>Summary</w:t>
      </w:r>
      <w:proofErr w:type="spellEnd"/>
      <w:r w:rsidRPr="00F76A0E">
        <w:rPr>
          <w:b/>
          <w:lang w:val="fr-BE"/>
        </w:rPr>
        <w:t xml:space="preserve"> </w:t>
      </w:r>
      <w:r w:rsidRPr="00F76A0E">
        <w:rPr>
          <w:b/>
        </w:rPr>
        <w:t>FR</w:t>
      </w:r>
      <w:r w:rsidRPr="00F76A0E">
        <w:t xml:space="preserve">: «ovule: 100 mg par jour en 1 prise </w:t>
      </w:r>
      <w:r w:rsidR="00B57797">
        <w:t>durant</w:t>
      </w:r>
      <w:r w:rsidRPr="00F76A0E">
        <w:t xml:space="preserve"> 3 jours...»</w:t>
      </w:r>
    </w:p>
    <w:p w14:paraId="5B110ECA" w14:textId="77777777" w:rsidR="006628C6" w:rsidRPr="00F76A0E" w:rsidRDefault="006628C6" w:rsidP="006628C6">
      <w:pPr>
        <w:pStyle w:val="P68B1DB1-ListParagraph3"/>
        <w:numPr>
          <w:ilvl w:val="0"/>
          <w:numId w:val="12"/>
        </w:numPr>
        <w:rPr>
          <w:bCs/>
        </w:rPr>
      </w:pPr>
      <w:r w:rsidRPr="00F76A0E">
        <w:t>Recommandation no 4 (Médicaments)</w:t>
      </w:r>
    </w:p>
    <w:p w14:paraId="3871506C" w14:textId="77777777" w:rsidR="006628C6" w:rsidRPr="00F76A0E" w:rsidRDefault="006628C6" w:rsidP="006628C6">
      <w:pPr>
        <w:pStyle w:val="P68B1DB1-ListParagraph3"/>
        <w:numPr>
          <w:ilvl w:val="1"/>
          <w:numId w:val="12"/>
        </w:numPr>
      </w:pPr>
      <w:proofErr w:type="spellStart"/>
      <w:r w:rsidRPr="6B8A8016">
        <w:rPr>
          <w:lang w:val="fr-FR"/>
        </w:rPr>
        <w:t>Fluconazole</w:t>
      </w:r>
      <w:proofErr w:type="spellEnd"/>
      <w:r w:rsidRPr="6B8A8016">
        <w:rPr>
          <w:lang w:val="fr-FR"/>
        </w:rPr>
        <w:t xml:space="preserve"> oral</w:t>
      </w:r>
    </w:p>
    <w:p w14:paraId="6E270E6E" w14:textId="77777777" w:rsidR="006628C6" w:rsidRPr="00F76A0E" w:rsidRDefault="006628C6" w:rsidP="006628C6">
      <w:pPr>
        <w:pStyle w:val="ListParagraph"/>
        <w:numPr>
          <w:ilvl w:val="2"/>
          <w:numId w:val="12"/>
        </w:numPr>
      </w:pPr>
      <w:r w:rsidRPr="6B8A8016">
        <w:rPr>
          <w:b/>
          <w:bCs/>
          <w:lang w:val="fr-FR"/>
        </w:rPr>
        <w:t>Code PSS</w:t>
      </w:r>
      <w:r w:rsidRPr="6B8A8016">
        <w:rPr>
          <w:lang w:val="fr-FR"/>
        </w:rPr>
        <w:t>: 3fa678ce-c555-4d37-8f32-e656d0927e0c</w:t>
      </w:r>
    </w:p>
    <w:p w14:paraId="6B6191F0" w14:textId="77777777" w:rsidR="006628C6" w:rsidRPr="00F76A0E" w:rsidRDefault="006628C6" w:rsidP="006628C6">
      <w:pPr>
        <w:pStyle w:val="ListParagraph"/>
        <w:numPr>
          <w:ilvl w:val="2"/>
          <w:numId w:val="12"/>
        </w:numPr>
      </w:pPr>
      <w:r w:rsidRPr="6B8A8016">
        <w:rPr>
          <w:b/>
          <w:bCs/>
          <w:lang w:val="fr-FR"/>
        </w:rPr>
        <w:t>Note</w:t>
      </w:r>
      <w:r w:rsidRPr="6B8A8016">
        <w:rPr>
          <w:lang w:val="fr-FR"/>
        </w:rPr>
        <w:t>: 1</w:t>
      </w:r>
    </w:p>
    <w:p w14:paraId="19288752" w14:textId="77777777" w:rsidR="006628C6" w:rsidRPr="00F76A0E" w:rsidRDefault="006628C6" w:rsidP="6B8A8016">
      <w:pPr>
        <w:pStyle w:val="ListParagraph"/>
        <w:numPr>
          <w:ilvl w:val="2"/>
          <w:numId w:val="12"/>
        </w:numPr>
        <w:rPr>
          <w:lang w:val="fr-FR"/>
        </w:rPr>
      </w:pPr>
      <w:r w:rsidRPr="6B8A8016">
        <w:rPr>
          <w:b/>
          <w:bCs/>
          <w:lang w:val="fr-FR"/>
        </w:rPr>
        <w:t>Instructions (NL):</w:t>
      </w:r>
      <w:r w:rsidRPr="6B8A8016">
        <w:rPr>
          <w:lang w:val="fr-FR"/>
        </w:rPr>
        <w:t xml:space="preserve"> </w:t>
      </w:r>
      <w:proofErr w:type="spellStart"/>
      <w:r w:rsidRPr="6B8A8016">
        <w:rPr>
          <w:lang w:val="fr-FR"/>
        </w:rPr>
        <w:t>Fluconazol</w:t>
      </w:r>
      <w:proofErr w:type="spellEnd"/>
      <w:r w:rsidRPr="6B8A8016">
        <w:rPr>
          <w:lang w:val="fr-FR"/>
        </w:rPr>
        <w:t xml:space="preserve"> </w:t>
      </w:r>
      <w:proofErr w:type="spellStart"/>
      <w:r w:rsidRPr="6B8A8016">
        <w:rPr>
          <w:lang w:val="fr-FR"/>
        </w:rPr>
        <w:t>oraal</w:t>
      </w:r>
      <w:proofErr w:type="spellEnd"/>
    </w:p>
    <w:p w14:paraId="42DC1441" w14:textId="77777777" w:rsidR="006628C6" w:rsidRPr="00F76A0E" w:rsidRDefault="006628C6" w:rsidP="006628C6">
      <w:pPr>
        <w:pStyle w:val="ListParagraph"/>
        <w:numPr>
          <w:ilvl w:val="2"/>
          <w:numId w:val="12"/>
        </w:numPr>
      </w:pPr>
      <w:r w:rsidRPr="6B8A8016">
        <w:rPr>
          <w:b/>
          <w:bCs/>
          <w:lang w:val="fr-FR"/>
        </w:rPr>
        <w:t>Instructions (FR):</w:t>
      </w:r>
      <w:r w:rsidRPr="6B8A8016">
        <w:rPr>
          <w:lang w:val="fr-FR"/>
        </w:rPr>
        <w:t xml:space="preserve"> </w:t>
      </w:r>
      <w:proofErr w:type="spellStart"/>
      <w:r w:rsidRPr="6B8A8016">
        <w:rPr>
          <w:lang w:val="fr-FR"/>
        </w:rPr>
        <w:t>Fluconazole</w:t>
      </w:r>
      <w:proofErr w:type="spellEnd"/>
      <w:r w:rsidRPr="6B8A8016">
        <w:rPr>
          <w:lang w:val="fr-FR"/>
        </w:rPr>
        <w:t xml:space="preserve"> orale</w:t>
      </w:r>
    </w:p>
    <w:p w14:paraId="1001D5B0" w14:textId="77777777" w:rsidR="006628C6" w:rsidRPr="00F76A0E" w:rsidRDefault="006628C6" w:rsidP="006628C6">
      <w:pPr>
        <w:pStyle w:val="ListParagraph"/>
        <w:numPr>
          <w:ilvl w:val="2"/>
          <w:numId w:val="12"/>
        </w:numPr>
      </w:pPr>
      <w:proofErr w:type="spellStart"/>
      <w:r w:rsidRPr="00F76A0E">
        <w:rPr>
          <w:b/>
          <w:lang w:val="fr-BE"/>
        </w:rPr>
        <w:t>Summary</w:t>
      </w:r>
      <w:proofErr w:type="spellEnd"/>
      <w:r w:rsidRPr="00F76A0E">
        <w:rPr>
          <w:b/>
        </w:rPr>
        <w:t xml:space="preserve"> (NL):</w:t>
      </w:r>
      <w:r w:rsidRPr="00F76A0E">
        <w:t xml:space="preserve"> Niet </w:t>
      </w:r>
      <w:proofErr w:type="spellStart"/>
      <w:r w:rsidRPr="00F76A0E">
        <w:t>aangewezen</w:t>
      </w:r>
      <w:proofErr w:type="spellEnd"/>
    </w:p>
    <w:p w14:paraId="316F6CC6" w14:textId="77777777" w:rsidR="006628C6" w:rsidRPr="00F76A0E" w:rsidRDefault="006628C6" w:rsidP="006628C6">
      <w:pPr>
        <w:pStyle w:val="ListParagraph"/>
        <w:numPr>
          <w:ilvl w:val="2"/>
          <w:numId w:val="12"/>
        </w:numPr>
      </w:pPr>
      <w:proofErr w:type="spellStart"/>
      <w:r w:rsidRPr="00F76A0E">
        <w:rPr>
          <w:b/>
          <w:lang w:val="fr-BE"/>
        </w:rPr>
        <w:t>Summary</w:t>
      </w:r>
      <w:proofErr w:type="spellEnd"/>
      <w:r w:rsidRPr="00F76A0E">
        <w:rPr>
          <w:b/>
        </w:rPr>
        <w:t xml:space="preserve"> (FR):</w:t>
      </w:r>
      <w:r w:rsidRPr="00F76A0E">
        <w:t xml:space="preserve"> Non indiqué</w:t>
      </w:r>
    </w:p>
    <w:p w14:paraId="1AACA560" w14:textId="77777777" w:rsidR="006628C6" w:rsidRPr="00F76A0E" w:rsidRDefault="006628C6" w:rsidP="006628C6">
      <w:pPr>
        <w:pStyle w:val="P68B1DB1-ListParagraph3"/>
        <w:numPr>
          <w:ilvl w:val="0"/>
          <w:numId w:val="13"/>
        </w:numPr>
        <w:rPr>
          <w:bCs/>
        </w:rPr>
      </w:pPr>
      <w:r w:rsidRPr="00F76A0E">
        <w:t>Recommandation no 5 (Médicaments)</w:t>
      </w:r>
    </w:p>
    <w:p w14:paraId="6C510540" w14:textId="77777777" w:rsidR="006628C6" w:rsidRPr="00F76A0E" w:rsidRDefault="006628C6" w:rsidP="006628C6">
      <w:pPr>
        <w:pStyle w:val="P68B1DB1-ListParagraph3"/>
        <w:numPr>
          <w:ilvl w:val="1"/>
          <w:numId w:val="13"/>
        </w:numPr>
        <w:rPr>
          <w:bCs/>
        </w:rPr>
      </w:pPr>
      <w:r w:rsidRPr="00F76A0E">
        <w:t>Local de miconazole</w:t>
      </w:r>
    </w:p>
    <w:p w14:paraId="7B435CFC" w14:textId="77777777" w:rsidR="006628C6" w:rsidRPr="00F76A0E" w:rsidRDefault="006628C6" w:rsidP="006628C6">
      <w:pPr>
        <w:pStyle w:val="ListParagraph"/>
        <w:numPr>
          <w:ilvl w:val="2"/>
          <w:numId w:val="13"/>
        </w:numPr>
      </w:pPr>
      <w:r w:rsidRPr="6B8A8016">
        <w:rPr>
          <w:b/>
          <w:bCs/>
          <w:lang w:val="fr-FR"/>
        </w:rPr>
        <w:t>Code PSS</w:t>
      </w:r>
      <w:r w:rsidRPr="6B8A8016">
        <w:rPr>
          <w:lang w:val="fr-FR"/>
        </w:rPr>
        <w:t>: 85df0514-981f-4aee-b498-98841d62dc85</w:t>
      </w:r>
    </w:p>
    <w:p w14:paraId="62532FBF" w14:textId="77777777" w:rsidR="006628C6" w:rsidRPr="00F76A0E" w:rsidRDefault="006628C6" w:rsidP="006628C6">
      <w:pPr>
        <w:pStyle w:val="ListParagraph"/>
        <w:numPr>
          <w:ilvl w:val="2"/>
          <w:numId w:val="13"/>
        </w:numPr>
      </w:pPr>
      <w:r w:rsidRPr="6B8A8016">
        <w:rPr>
          <w:b/>
          <w:bCs/>
          <w:lang w:val="fr-FR"/>
        </w:rPr>
        <w:t>Note</w:t>
      </w:r>
      <w:r w:rsidRPr="6B8A8016">
        <w:rPr>
          <w:lang w:val="fr-FR"/>
        </w:rPr>
        <w:t>: 1</w:t>
      </w:r>
    </w:p>
    <w:p w14:paraId="2C5BAA80" w14:textId="77777777" w:rsidR="006628C6" w:rsidRPr="00F76A0E" w:rsidRDefault="006628C6" w:rsidP="6B8A8016">
      <w:pPr>
        <w:pStyle w:val="ListParagraph"/>
        <w:numPr>
          <w:ilvl w:val="2"/>
          <w:numId w:val="13"/>
        </w:numPr>
        <w:rPr>
          <w:lang w:val="fr-FR"/>
        </w:rPr>
      </w:pPr>
      <w:r w:rsidRPr="6B8A8016">
        <w:rPr>
          <w:b/>
          <w:bCs/>
          <w:lang w:val="fr-FR"/>
        </w:rPr>
        <w:t>Instructions (NL):</w:t>
      </w:r>
      <w:r w:rsidRPr="6B8A8016">
        <w:rPr>
          <w:lang w:val="fr-FR"/>
        </w:rPr>
        <w:t xml:space="preserve"> </w:t>
      </w:r>
      <w:proofErr w:type="spellStart"/>
      <w:r w:rsidRPr="6B8A8016">
        <w:rPr>
          <w:lang w:val="fr-FR"/>
        </w:rPr>
        <w:t>Miconazol</w:t>
      </w:r>
      <w:proofErr w:type="spellEnd"/>
      <w:r w:rsidRPr="6B8A8016">
        <w:rPr>
          <w:lang w:val="fr-FR"/>
        </w:rPr>
        <w:t xml:space="preserve"> </w:t>
      </w:r>
      <w:proofErr w:type="spellStart"/>
      <w:r w:rsidRPr="6B8A8016">
        <w:rPr>
          <w:lang w:val="fr-FR"/>
        </w:rPr>
        <w:t>lokaal</w:t>
      </w:r>
      <w:proofErr w:type="spellEnd"/>
    </w:p>
    <w:p w14:paraId="53A8AA7E" w14:textId="67A16A19" w:rsidR="006628C6" w:rsidRPr="00F76A0E" w:rsidRDefault="006628C6" w:rsidP="006628C6">
      <w:pPr>
        <w:pStyle w:val="ListParagraph"/>
        <w:numPr>
          <w:ilvl w:val="2"/>
          <w:numId w:val="13"/>
        </w:numPr>
      </w:pPr>
      <w:r w:rsidRPr="00F76A0E">
        <w:rPr>
          <w:b/>
        </w:rPr>
        <w:lastRenderedPageBreak/>
        <w:t>Instructions (FR):</w:t>
      </w:r>
      <w:r w:rsidRPr="00F76A0E">
        <w:t xml:space="preserve"> </w:t>
      </w:r>
      <w:proofErr w:type="spellStart"/>
      <w:r w:rsidRPr="00F76A0E">
        <w:t>Localis</w:t>
      </w:r>
      <w:r w:rsidR="002B29C9" w:rsidRPr="00F76A0E">
        <w:t>onazol</w:t>
      </w:r>
      <w:proofErr w:type="spellEnd"/>
      <w:r w:rsidR="002B29C9" w:rsidRPr="00F76A0E">
        <w:rPr>
          <w:lang w:val="nl-BE"/>
        </w:rPr>
        <w:t>-</w:t>
      </w:r>
      <w:r w:rsidR="002B29C9" w:rsidRPr="00F76A0E">
        <w:t>localement</w:t>
      </w:r>
    </w:p>
    <w:p w14:paraId="08A1943F" w14:textId="77777777" w:rsidR="006628C6" w:rsidRPr="00F76A0E" w:rsidRDefault="006628C6" w:rsidP="006628C6">
      <w:pPr>
        <w:pStyle w:val="ListParagraph"/>
        <w:numPr>
          <w:ilvl w:val="2"/>
          <w:numId w:val="13"/>
        </w:numPr>
      </w:pPr>
      <w:proofErr w:type="spellStart"/>
      <w:r w:rsidRPr="00F76A0E">
        <w:rPr>
          <w:b/>
          <w:lang w:val="fr-BE"/>
        </w:rPr>
        <w:t>Summary</w:t>
      </w:r>
      <w:proofErr w:type="spellEnd"/>
      <w:r w:rsidRPr="00F76A0E">
        <w:rPr>
          <w:b/>
        </w:rPr>
        <w:t xml:space="preserve"> (NL):</w:t>
      </w:r>
      <w:r w:rsidRPr="00F76A0E">
        <w:t xml:space="preserve"> </w:t>
      </w:r>
      <w:r w:rsidR="00067102" w:rsidRPr="00F76A0E">
        <w:t xml:space="preserve">Niet </w:t>
      </w:r>
      <w:proofErr w:type="spellStart"/>
      <w:r w:rsidR="00067102" w:rsidRPr="00F76A0E">
        <w:t>aangewezen</w:t>
      </w:r>
      <w:proofErr w:type="spellEnd"/>
    </w:p>
    <w:p w14:paraId="39C0DAA7" w14:textId="77777777" w:rsidR="006628C6" w:rsidRPr="00F76A0E" w:rsidRDefault="006628C6" w:rsidP="006628C6">
      <w:pPr>
        <w:pStyle w:val="ListParagraph"/>
        <w:numPr>
          <w:ilvl w:val="2"/>
          <w:numId w:val="13"/>
        </w:numPr>
      </w:pPr>
      <w:proofErr w:type="spellStart"/>
      <w:r w:rsidRPr="00F76A0E">
        <w:rPr>
          <w:b/>
          <w:lang w:val="fr-BE"/>
        </w:rPr>
        <w:t>Summary</w:t>
      </w:r>
      <w:proofErr w:type="spellEnd"/>
      <w:r w:rsidRPr="00F76A0E">
        <w:rPr>
          <w:b/>
        </w:rPr>
        <w:t xml:space="preserve"> (FR):</w:t>
      </w:r>
      <w:r w:rsidRPr="00F76A0E">
        <w:t xml:space="preserve"> Non indiqué</w:t>
      </w:r>
    </w:p>
    <w:p w14:paraId="36910120" w14:textId="77777777" w:rsidR="006628C6" w:rsidRPr="00F76A0E" w:rsidRDefault="006628C6" w:rsidP="6B8A8016">
      <w:pPr>
        <w:pStyle w:val="P68B1DB1-ListParagraph3"/>
        <w:numPr>
          <w:ilvl w:val="0"/>
          <w:numId w:val="13"/>
        </w:numPr>
        <w:rPr>
          <w:lang w:val="fr-FR"/>
        </w:rPr>
      </w:pPr>
      <w:r w:rsidRPr="6B8A8016">
        <w:rPr>
          <w:lang w:val="fr-FR"/>
        </w:rPr>
        <w:t>Liens justificatifs:</w:t>
      </w:r>
    </w:p>
    <w:p w14:paraId="73E4F4E6" w14:textId="77777777" w:rsidR="006628C6" w:rsidRPr="00F76A0E" w:rsidRDefault="006628C6" w:rsidP="006628C6">
      <w:pPr>
        <w:pStyle w:val="ListParagraph"/>
        <w:numPr>
          <w:ilvl w:val="1"/>
          <w:numId w:val="13"/>
        </w:numPr>
      </w:pPr>
      <w:r w:rsidRPr="6B8A8016">
        <w:rPr>
          <w:b/>
          <w:bCs/>
          <w:lang w:val="fr-FR"/>
        </w:rPr>
        <w:t>BAPCOC</w:t>
      </w:r>
      <w:r w:rsidRPr="6B8A8016">
        <w:rPr>
          <w:lang w:val="fr-FR"/>
        </w:rPr>
        <w:t xml:space="preserve">: Liens vers les lignes directrices du BAPCOC pour plus de détails sur les sites CBIP et BCFI. </w:t>
      </w:r>
    </w:p>
    <w:p w14:paraId="31941850" w14:textId="77777777" w:rsidR="006628C6" w:rsidRPr="00F76A0E" w:rsidRDefault="006628C6" w:rsidP="006628C6">
      <w:pPr>
        <w:pStyle w:val="ListParagraph"/>
        <w:numPr>
          <w:ilvl w:val="2"/>
          <w:numId w:val="13"/>
        </w:numPr>
        <w:rPr>
          <w:lang w:val="nl-BE"/>
        </w:rPr>
      </w:pPr>
      <w:proofErr w:type="spellStart"/>
      <w:r w:rsidRPr="00F76A0E">
        <w:rPr>
          <w:b/>
          <w:lang w:val="nl-BE"/>
        </w:rPr>
        <w:t>LabelNL</w:t>
      </w:r>
      <w:proofErr w:type="spellEnd"/>
      <w:r w:rsidRPr="00F76A0E">
        <w:rPr>
          <w:lang w:val="nl-BE"/>
        </w:rPr>
        <w:t xml:space="preserve">: «Meer details op de BCFI site», </w:t>
      </w:r>
      <w:proofErr w:type="spellStart"/>
      <w:r w:rsidRPr="00F76A0E">
        <w:rPr>
          <w:lang w:val="nl-BE"/>
        </w:rPr>
        <w:t>LinkNL</w:t>
      </w:r>
      <w:proofErr w:type="spellEnd"/>
      <w:r w:rsidRPr="00F76A0E">
        <w:rPr>
          <w:lang w:val="nl-BE"/>
        </w:rPr>
        <w:t xml:space="preserve">: </w:t>
      </w:r>
      <w:r w:rsidR="00C7656F">
        <w:fldChar w:fldCharType="begin"/>
      </w:r>
      <w:r w:rsidR="00C7656F" w:rsidRPr="00332DBD">
        <w:rPr>
          <w:lang w:val="nl-BE"/>
          <w:rPrChange w:id="50" w:author="Nathan Peeters (RIZIV-INAMI)" w:date="2025-06-25T08:37:00Z">
            <w:rPr/>
          </w:rPrChange>
        </w:rPr>
        <w:instrText>HYPERLINK "https://www.bcfi.be/nl/chapters/12?frag=8001869"</w:instrText>
      </w:r>
      <w:r w:rsidR="00C7656F">
        <w:fldChar w:fldCharType="separate"/>
      </w:r>
      <w:r w:rsidRPr="00F76A0E">
        <w:rPr>
          <w:rStyle w:val="Hyperlink"/>
          <w:lang w:val="nl-BE"/>
        </w:rPr>
        <w:t>https://www.bcfi.be/nl/chapters/12?frag=8001869</w:t>
      </w:r>
      <w:r w:rsidR="00C7656F">
        <w:rPr>
          <w:rStyle w:val="Hyperlink"/>
          <w:lang w:val="nl-BE"/>
        </w:rPr>
        <w:fldChar w:fldCharType="end"/>
      </w:r>
      <w:r w:rsidRPr="00F76A0E">
        <w:rPr>
          <w:lang w:val="nl-BE"/>
        </w:rPr>
        <w:t xml:space="preserve"> </w:t>
      </w:r>
    </w:p>
    <w:p w14:paraId="1975792D" w14:textId="77777777" w:rsidR="006628C6" w:rsidRPr="00F76A0E" w:rsidRDefault="006628C6" w:rsidP="006628C6">
      <w:pPr>
        <w:pStyle w:val="ListParagraph"/>
        <w:numPr>
          <w:ilvl w:val="2"/>
          <w:numId w:val="13"/>
        </w:numPr>
      </w:pPr>
      <w:proofErr w:type="spellStart"/>
      <w:r w:rsidRPr="6B8A8016">
        <w:rPr>
          <w:b/>
          <w:bCs/>
          <w:lang w:val="fr-FR"/>
        </w:rPr>
        <w:t>LabelFR</w:t>
      </w:r>
      <w:proofErr w:type="spellEnd"/>
      <w:r w:rsidRPr="6B8A8016">
        <w:rPr>
          <w:lang w:val="fr-FR"/>
        </w:rPr>
        <w:t xml:space="preserve">: «Plus de détails sur le site CBIP», </w:t>
      </w:r>
      <w:proofErr w:type="spellStart"/>
      <w:r w:rsidRPr="6B8A8016">
        <w:rPr>
          <w:lang w:val="fr-FR"/>
        </w:rPr>
        <w:t>LinkFR</w:t>
      </w:r>
      <w:proofErr w:type="spellEnd"/>
      <w:r w:rsidRPr="6B8A8016">
        <w:rPr>
          <w:lang w:val="fr-FR"/>
        </w:rPr>
        <w:t xml:space="preserve">: </w:t>
      </w:r>
      <w:hyperlink r:id="rId18">
        <w:r w:rsidRPr="6B8A8016">
          <w:rPr>
            <w:rStyle w:val="Hyperlink"/>
            <w:lang w:val="fr-FR"/>
          </w:rPr>
          <w:t>https://www.cbip.be/fr/chapters/12?frag=8001869</w:t>
        </w:r>
      </w:hyperlink>
      <w:r w:rsidRPr="6B8A8016">
        <w:rPr>
          <w:lang w:val="fr-FR"/>
        </w:rPr>
        <w:t xml:space="preserve"> </w:t>
      </w:r>
    </w:p>
    <w:p w14:paraId="4AB66B18" w14:textId="77777777" w:rsidR="006628C6" w:rsidRPr="00F76A0E" w:rsidRDefault="006628C6" w:rsidP="006628C6">
      <w:pPr>
        <w:pStyle w:val="ListParagraph"/>
        <w:numPr>
          <w:ilvl w:val="1"/>
          <w:numId w:val="13"/>
        </w:numPr>
      </w:pPr>
      <w:proofErr w:type="spellStart"/>
      <w:r w:rsidRPr="6B8A8016">
        <w:rPr>
          <w:b/>
          <w:bCs/>
          <w:lang w:val="fr-FR"/>
        </w:rPr>
        <w:t>EBPracticeNet</w:t>
      </w:r>
      <w:proofErr w:type="spellEnd"/>
      <w:r w:rsidRPr="6B8A8016">
        <w:rPr>
          <w:lang w:val="fr-FR"/>
        </w:rPr>
        <w:t xml:space="preserve">: Document d’orientation téléchargeable, accessible en néerlandais et en français. </w:t>
      </w:r>
    </w:p>
    <w:p w14:paraId="533756F4" w14:textId="6B3836F6" w:rsidR="006628C6" w:rsidRPr="00F76A0E" w:rsidRDefault="006628C6" w:rsidP="006628C6">
      <w:pPr>
        <w:pStyle w:val="ListParagraph"/>
        <w:numPr>
          <w:ilvl w:val="2"/>
          <w:numId w:val="13"/>
        </w:numPr>
      </w:pPr>
      <w:proofErr w:type="spellStart"/>
      <w:r w:rsidRPr="6B8A8016">
        <w:rPr>
          <w:b/>
          <w:bCs/>
          <w:lang w:val="fr-FR"/>
        </w:rPr>
        <w:t>LabelNL</w:t>
      </w:r>
      <w:proofErr w:type="spellEnd"/>
      <w:r w:rsidRPr="6B8A8016">
        <w:rPr>
          <w:lang w:val="fr-FR"/>
        </w:rPr>
        <w:t xml:space="preserve">: «Télécharger le document van </w:t>
      </w:r>
      <w:proofErr w:type="spellStart"/>
      <w:r w:rsidRPr="6B8A8016">
        <w:rPr>
          <w:lang w:val="fr-FR"/>
        </w:rPr>
        <w:t>EBPracticeNet</w:t>
      </w:r>
      <w:proofErr w:type="spellEnd"/>
      <w:r w:rsidRPr="6B8A8016">
        <w:rPr>
          <w:lang w:val="fr-FR"/>
        </w:rPr>
        <w:t xml:space="preserve">», </w:t>
      </w:r>
      <w:proofErr w:type="spellStart"/>
      <w:r w:rsidRPr="6B8A8016">
        <w:rPr>
          <w:lang w:val="fr-FR"/>
        </w:rPr>
        <w:t>LinkNL</w:t>
      </w:r>
      <w:proofErr w:type="spellEnd"/>
      <w:r w:rsidRPr="6B8A8016">
        <w:rPr>
          <w:lang w:val="fr-FR"/>
        </w:rPr>
        <w:t xml:space="preserve">: </w:t>
      </w:r>
      <w:hyperlink r:id="rId19">
        <w:r w:rsidRPr="6B8A8016">
          <w:rPr>
            <w:rStyle w:val="Hyperlink"/>
            <w:lang w:val="fr-FR"/>
          </w:rPr>
          <w:t>https://www.ebpracticenet.be/nl/document.pdf</w:t>
        </w:r>
      </w:hyperlink>
      <w:r w:rsidRPr="6B8A8016">
        <w:rPr>
          <w:lang w:val="fr-FR"/>
        </w:rPr>
        <w:t xml:space="preserve"> </w:t>
      </w:r>
    </w:p>
    <w:p w14:paraId="0D0FA350" w14:textId="77777777" w:rsidR="006628C6" w:rsidRPr="00F76A0E" w:rsidRDefault="006628C6" w:rsidP="006628C6">
      <w:pPr>
        <w:pStyle w:val="ListParagraph"/>
        <w:numPr>
          <w:ilvl w:val="2"/>
          <w:numId w:val="13"/>
        </w:numPr>
      </w:pPr>
      <w:proofErr w:type="spellStart"/>
      <w:r w:rsidRPr="6B8A8016">
        <w:rPr>
          <w:b/>
          <w:bCs/>
          <w:lang w:val="fr-FR"/>
        </w:rPr>
        <w:t>LabelFR</w:t>
      </w:r>
      <w:proofErr w:type="spellEnd"/>
      <w:r w:rsidRPr="6B8A8016">
        <w:rPr>
          <w:lang w:val="fr-FR"/>
        </w:rPr>
        <w:t xml:space="preserve">: «Télécharger le document depuis </w:t>
      </w:r>
      <w:proofErr w:type="spellStart"/>
      <w:r w:rsidRPr="6B8A8016">
        <w:rPr>
          <w:lang w:val="fr-FR"/>
        </w:rPr>
        <w:t>EBPracticeNet</w:t>
      </w:r>
      <w:proofErr w:type="spellEnd"/>
      <w:r w:rsidRPr="6B8A8016">
        <w:rPr>
          <w:lang w:val="fr-FR"/>
        </w:rPr>
        <w:t xml:space="preserve">», </w:t>
      </w:r>
      <w:proofErr w:type="spellStart"/>
      <w:r w:rsidRPr="6B8A8016">
        <w:rPr>
          <w:lang w:val="fr-FR"/>
        </w:rPr>
        <w:t>LinkFR</w:t>
      </w:r>
      <w:proofErr w:type="spellEnd"/>
      <w:r w:rsidRPr="6B8A8016">
        <w:rPr>
          <w:lang w:val="fr-FR"/>
        </w:rPr>
        <w:t xml:space="preserve">: </w:t>
      </w:r>
      <w:hyperlink r:id="rId20">
        <w:r w:rsidRPr="6B8A8016">
          <w:rPr>
            <w:rStyle w:val="Hyperlink"/>
            <w:lang w:val="fr-FR"/>
          </w:rPr>
          <w:t>https://www.ebpracticenet.be/fr/document.pdf</w:t>
        </w:r>
      </w:hyperlink>
    </w:p>
    <w:p w14:paraId="2BF8F148" w14:textId="77777777" w:rsidR="006628C6" w:rsidRPr="00F76A0E" w:rsidRDefault="006628C6" w:rsidP="006628C6"/>
    <w:p w14:paraId="084D19FF" w14:textId="77777777" w:rsidR="006628C6" w:rsidRPr="00F76A0E" w:rsidRDefault="006628C6" w:rsidP="006628C6"/>
    <w:p w14:paraId="10EB0004" w14:textId="56DC126A" w:rsidR="006628C6" w:rsidRPr="00F76A0E" w:rsidRDefault="006628C6" w:rsidP="006628C6">
      <w:pPr>
        <w:pStyle w:val="Heading2"/>
      </w:pPr>
      <w:bookmarkStart w:id="51" w:name="_Toc195020877"/>
      <w:r w:rsidRPr="6B8A8016">
        <w:rPr>
          <w:lang w:val="fr-FR"/>
        </w:rPr>
        <w:t xml:space="preserve"> </w:t>
      </w:r>
      <w:bookmarkStart w:id="52" w:name="_Toc202175023"/>
      <w:r w:rsidRPr="6B8A8016">
        <w:rPr>
          <w:lang w:val="fr-FR"/>
        </w:rPr>
        <w:t>Exemple business pour l’étape 3 de  PSS Antimicrobiens</w:t>
      </w:r>
      <w:bookmarkEnd w:id="51"/>
      <w:bookmarkEnd w:id="52"/>
    </w:p>
    <w:p w14:paraId="226C4BA8" w14:textId="77777777" w:rsidR="006628C6" w:rsidRPr="00F76A0E" w:rsidRDefault="006628C6" w:rsidP="006628C6"/>
    <w:p w14:paraId="2F9F3A55" w14:textId="77777777" w:rsidR="006628C6" w:rsidRPr="00A52EAD" w:rsidRDefault="006628C6" w:rsidP="6B8A8016">
      <w:pPr>
        <w:pStyle w:val="P68B1DB1-Heading78"/>
        <w:rPr>
          <w:color w:val="000000" w:themeColor="text1"/>
          <w:lang w:val="fr-FR"/>
        </w:rPr>
      </w:pPr>
      <w:r w:rsidRPr="00A52EAD">
        <w:rPr>
          <w:color w:val="000000" w:themeColor="text1"/>
          <w:lang w:val="fr-FR"/>
        </w:rPr>
        <w:t>Étape 3: Sélection d’une recommandation</w:t>
      </w:r>
    </w:p>
    <w:p w14:paraId="0A8DA19A" w14:textId="77777777" w:rsidR="006628C6" w:rsidRPr="00A52EAD" w:rsidRDefault="006628C6" w:rsidP="6B8A8016">
      <w:pPr>
        <w:pStyle w:val="P68B1DB1-Heading89"/>
        <w:rPr>
          <w:color w:val="000000" w:themeColor="text1"/>
          <w:lang w:val="fr-FR"/>
        </w:rPr>
      </w:pPr>
      <w:r w:rsidRPr="00A52EAD">
        <w:rPr>
          <w:color w:val="000000" w:themeColor="text1"/>
          <w:lang w:val="fr-FR"/>
        </w:rPr>
        <w:t>Scénario 1 — Le prescripteur a sélectionné un médicament vert:</w:t>
      </w:r>
    </w:p>
    <w:p w14:paraId="767D58CC" w14:textId="227ED004" w:rsidR="006628C6" w:rsidRPr="00A52EAD" w:rsidRDefault="006628C6" w:rsidP="6B8A8016">
      <w:pPr>
        <w:pStyle w:val="NormalWeb"/>
        <w:numPr>
          <w:ilvl w:val="0"/>
          <w:numId w:val="17"/>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Recommandation sélectionnée Retour de l’EPD à PSS:</w:t>
      </w:r>
    </w:p>
    <w:p w14:paraId="41C491BB" w14:textId="77777777" w:rsidR="006628C6" w:rsidRPr="00A52EAD" w:rsidRDefault="006628C6" w:rsidP="6B8A8016">
      <w:pPr>
        <w:numPr>
          <w:ilvl w:val="1"/>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Médicaments sélectionnés:</w:t>
      </w:r>
    </w:p>
    <w:p w14:paraId="2D178415"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Indication:</w:t>
      </w:r>
      <w:r w:rsidRPr="00A52EAD">
        <w:rPr>
          <w:rFonts w:ascii="Segoe UI" w:hAnsi="Segoe UI" w:cs="Segoe UI"/>
          <w:color w:val="000000" w:themeColor="text1"/>
          <w:lang w:val="fr-FR"/>
        </w:rPr>
        <w:t> Code: 53277000 — «vulvovaginite» (Système: SNOMED CT)</w:t>
      </w:r>
    </w:p>
    <w:p w14:paraId="7A32E89A"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proofErr w:type="spellStart"/>
      <w:r w:rsidRPr="00A52EAD">
        <w:rPr>
          <w:rStyle w:val="Strong"/>
          <w:rFonts w:ascii="Segoe UI" w:hAnsi="Segoe UI" w:cs="Segoe UI"/>
          <w:color w:val="000000" w:themeColor="text1"/>
          <w:lang w:val="fr-FR"/>
        </w:rPr>
        <w:t>SupportOptionId</w:t>
      </w:r>
      <w:proofErr w:type="spellEnd"/>
      <w:r w:rsidRPr="00A52EAD">
        <w:rPr>
          <w:rStyle w:val="Strong"/>
          <w:rFonts w:ascii="Segoe UI" w:hAnsi="Segoe UI" w:cs="Segoe UI"/>
          <w:color w:val="000000" w:themeColor="text1"/>
          <w:lang w:val="fr-FR"/>
        </w:rPr>
        <w:t>: </w:t>
      </w:r>
      <w:r w:rsidRPr="00A52EAD">
        <w:rPr>
          <w:rFonts w:ascii="Segoe UI" w:hAnsi="Segoe UI" w:cs="Segoe UI"/>
          <w:color w:val="000000" w:themeColor="text1"/>
          <w:lang w:val="fr-FR"/>
        </w:rPr>
        <w:t>Code: 6b72bb62-96bf-4e47-abda-0721ef1880f5 — «</w:t>
      </w:r>
      <w:proofErr w:type="spellStart"/>
      <w:r w:rsidRPr="00A52EAD">
        <w:rPr>
          <w:rFonts w:ascii="Segoe UI" w:hAnsi="Segoe UI" w:cs="Segoe UI"/>
          <w:color w:val="000000" w:themeColor="text1"/>
          <w:lang w:val="fr-FR"/>
        </w:rPr>
        <w:t>Metronidazole_oral</w:t>
      </w:r>
      <w:proofErr w:type="spellEnd"/>
      <w:r w:rsidRPr="00A52EAD">
        <w:rPr>
          <w:rFonts w:ascii="Segoe UI" w:hAnsi="Segoe UI" w:cs="Segoe UI"/>
          <w:color w:val="000000" w:themeColor="text1"/>
          <w:lang w:val="fr-FR"/>
        </w:rPr>
        <w:t>» (système: Code PSS interne)</w:t>
      </w:r>
    </w:p>
    <w:p w14:paraId="0E124705" w14:textId="77777777" w:rsidR="006628C6" w:rsidRPr="00A52EAD" w:rsidRDefault="006628C6" w:rsidP="6B8A8016">
      <w:pPr>
        <w:pStyle w:val="NormalWeb"/>
        <w:numPr>
          <w:ilvl w:val="0"/>
          <w:numId w:val="17"/>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Méthode:</w:t>
      </w:r>
    </w:p>
    <w:p w14:paraId="6E3B5405" w14:textId="77777777" w:rsidR="006628C6" w:rsidRPr="00A52EAD" w:rsidRDefault="006628C6" w:rsidP="6B8A8016">
      <w:pPr>
        <w:pStyle w:val="P68B1DB1-Normal10"/>
        <w:numPr>
          <w:ilvl w:val="1"/>
          <w:numId w:val="17"/>
        </w:numPr>
        <w:shd w:val="clear" w:color="auto" w:fill="FFFFFF" w:themeFill="background1"/>
        <w:spacing w:before="100" w:beforeAutospacing="1" w:after="100" w:afterAutospacing="1"/>
        <w:rPr>
          <w:color w:val="000000" w:themeColor="text1"/>
          <w:lang w:val="fr-FR"/>
        </w:rPr>
      </w:pPr>
      <w:r w:rsidRPr="00A52EAD">
        <w:rPr>
          <w:color w:val="000000" w:themeColor="text1"/>
          <w:lang w:val="fr-FR"/>
        </w:rPr>
        <w:t xml:space="preserve">Sur la base du médicament sélectionné, PSS recherche le </w:t>
      </w:r>
      <w:proofErr w:type="spellStart"/>
      <w:r w:rsidRPr="00A52EAD">
        <w:rPr>
          <w:color w:val="000000" w:themeColor="text1"/>
          <w:lang w:val="fr-FR"/>
        </w:rPr>
        <w:t>medicationRequest</w:t>
      </w:r>
      <w:proofErr w:type="spellEnd"/>
      <w:r w:rsidRPr="00A52EAD">
        <w:rPr>
          <w:color w:val="000000" w:themeColor="text1"/>
          <w:lang w:val="fr-FR"/>
        </w:rPr>
        <w:t xml:space="preserve"> associé à la recommandation.</w:t>
      </w:r>
    </w:p>
    <w:p w14:paraId="75132F69" w14:textId="77777777" w:rsidR="006628C6" w:rsidRPr="00A52EAD" w:rsidRDefault="006628C6" w:rsidP="6B8A8016">
      <w:pPr>
        <w:pStyle w:val="NormalWeb"/>
        <w:numPr>
          <w:ilvl w:val="0"/>
          <w:numId w:val="17"/>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 xml:space="preserve">Exemple de </w:t>
      </w:r>
      <w:proofErr w:type="spellStart"/>
      <w:r w:rsidRPr="00A52EAD">
        <w:rPr>
          <w:rStyle w:val="Strong"/>
          <w:rFonts w:ascii="Segoe UI" w:hAnsi="Segoe UI" w:cs="Segoe UI"/>
          <w:color w:val="000000" w:themeColor="text1"/>
          <w:sz w:val="20"/>
          <w:szCs w:val="20"/>
          <w:lang w:val="fr-FR"/>
        </w:rPr>
        <w:t>MedicationRequest</w:t>
      </w:r>
      <w:proofErr w:type="spellEnd"/>
      <w:r w:rsidRPr="00A52EAD">
        <w:rPr>
          <w:rStyle w:val="Strong"/>
          <w:rFonts w:ascii="Segoe UI" w:hAnsi="Segoe UI" w:cs="Segoe UI"/>
          <w:color w:val="000000" w:themeColor="text1"/>
          <w:sz w:val="20"/>
          <w:szCs w:val="20"/>
          <w:lang w:val="fr-FR"/>
        </w:rPr>
        <w:t xml:space="preserve"> (de PSS à EPD):</w:t>
      </w:r>
    </w:p>
    <w:p w14:paraId="7C0EC90D" w14:textId="77777777" w:rsidR="006628C6" w:rsidRPr="00A52EAD" w:rsidRDefault="006628C6" w:rsidP="6B8A8016">
      <w:pPr>
        <w:numPr>
          <w:ilvl w:val="1"/>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 xml:space="preserve">Médicament </w:t>
      </w:r>
      <w:proofErr w:type="spellStart"/>
      <w:r w:rsidRPr="00A52EAD">
        <w:rPr>
          <w:rStyle w:val="Strong"/>
          <w:rFonts w:ascii="Segoe UI" w:hAnsi="Segoe UI" w:cs="Segoe UI"/>
          <w:color w:val="000000" w:themeColor="text1"/>
          <w:lang w:val="fr-FR"/>
        </w:rPr>
        <w:t>Metronidazole_oral</w:t>
      </w:r>
      <w:proofErr w:type="spellEnd"/>
      <w:r w:rsidRPr="00A52EAD">
        <w:rPr>
          <w:rStyle w:val="Strong"/>
          <w:rFonts w:ascii="Segoe UI" w:hAnsi="Segoe UI" w:cs="Segoe UI"/>
          <w:color w:val="000000" w:themeColor="text1"/>
          <w:lang w:val="fr-FR"/>
        </w:rPr>
        <w:t>:</w:t>
      </w:r>
    </w:p>
    <w:p w14:paraId="5E43E5F1"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Nom (NL):</w:t>
      </w:r>
      <w:r w:rsidRPr="00A52EAD">
        <w:rPr>
          <w:rFonts w:ascii="Segoe UI" w:hAnsi="Segoe UI" w:cs="Segoe UI"/>
          <w:color w:val="000000" w:themeColor="text1"/>
          <w:lang w:val="fr-FR"/>
        </w:rPr>
        <w:t> </w:t>
      </w:r>
      <w:proofErr w:type="spellStart"/>
      <w:r w:rsidRPr="00A52EAD">
        <w:rPr>
          <w:rFonts w:ascii="Segoe UI" w:hAnsi="Segoe UI" w:cs="Segoe UI"/>
          <w:color w:val="000000" w:themeColor="text1"/>
          <w:lang w:val="fr-FR"/>
        </w:rPr>
        <w:t>Métronidazol</w:t>
      </w:r>
      <w:proofErr w:type="spellEnd"/>
      <w:r w:rsidRPr="00A52EAD">
        <w:rPr>
          <w:rFonts w:ascii="Segoe UI" w:hAnsi="Segoe UI" w:cs="Segoe UI"/>
          <w:color w:val="000000" w:themeColor="text1"/>
          <w:lang w:val="fr-FR"/>
        </w:rPr>
        <w:t xml:space="preserve"> </w:t>
      </w:r>
      <w:proofErr w:type="spellStart"/>
      <w:r w:rsidRPr="00A52EAD">
        <w:rPr>
          <w:rFonts w:ascii="Segoe UI" w:hAnsi="Segoe UI" w:cs="Segoe UI"/>
          <w:color w:val="000000" w:themeColor="text1"/>
          <w:lang w:val="fr-FR"/>
        </w:rPr>
        <w:t>oraal</w:t>
      </w:r>
      <w:proofErr w:type="spellEnd"/>
    </w:p>
    <w:p w14:paraId="6DD92FE1"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Nom (FR): </w:t>
      </w:r>
      <w:r w:rsidRPr="00A52EAD">
        <w:rPr>
          <w:rFonts w:ascii="Segoe UI" w:hAnsi="Segoe UI" w:cs="Segoe UI"/>
          <w:color w:val="000000" w:themeColor="text1"/>
          <w:lang w:val="fr-FR"/>
        </w:rPr>
        <w:t>Métronidazole orale</w:t>
      </w:r>
    </w:p>
    <w:p w14:paraId="400EC911"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Code ATC: </w:t>
      </w:r>
      <w:r w:rsidRPr="00A52EAD">
        <w:rPr>
          <w:rFonts w:ascii="Segoe UI" w:hAnsi="Segoe UI" w:cs="Segoe UI"/>
          <w:color w:val="000000" w:themeColor="text1"/>
          <w:lang w:val="fr-FR"/>
        </w:rPr>
        <w:t>J01XD01</w:t>
      </w:r>
    </w:p>
    <w:p w14:paraId="1244749C"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Groupe VMP</w:t>
      </w:r>
      <w:r w:rsidRPr="00A52EAD">
        <w:rPr>
          <w:rFonts w:ascii="Segoe UI" w:hAnsi="Segoe UI" w:cs="Segoe UI"/>
          <w:color w:val="000000" w:themeColor="text1"/>
          <w:lang w:val="fr-FR"/>
        </w:rPr>
        <w:t>: /</w:t>
      </w:r>
    </w:p>
    <w:p w14:paraId="673A3992"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Posologie: </w:t>
      </w:r>
      <w:r w:rsidRPr="00A52EAD">
        <w:rPr>
          <w:rFonts w:ascii="Segoe UI" w:hAnsi="Segoe UI" w:cs="Segoe UI"/>
          <w:color w:val="000000" w:themeColor="text1"/>
          <w:lang w:val="fr-FR"/>
        </w:rPr>
        <w:t>1000 mg</w:t>
      </w:r>
    </w:p>
    <w:p w14:paraId="3FBF7905"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Fréquence: </w:t>
      </w:r>
      <w:r w:rsidRPr="00A52EAD">
        <w:rPr>
          <w:rFonts w:ascii="Segoe UI" w:hAnsi="Segoe UI" w:cs="Segoe UI"/>
          <w:color w:val="000000" w:themeColor="text1"/>
          <w:lang w:val="fr-FR"/>
        </w:rPr>
        <w:t>2x</w:t>
      </w:r>
    </w:p>
    <w:p w14:paraId="2F928CA2" w14:textId="77777777" w:rsidR="006628C6" w:rsidRPr="00A52EAD" w:rsidRDefault="006628C6" w:rsidP="6B8A8016">
      <w:pPr>
        <w:numPr>
          <w:ilvl w:val="2"/>
          <w:numId w:val="17"/>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Durée: </w:t>
      </w:r>
      <w:r w:rsidRPr="00A52EAD">
        <w:rPr>
          <w:rFonts w:ascii="Segoe UI" w:hAnsi="Segoe UI" w:cs="Segoe UI"/>
          <w:color w:val="000000" w:themeColor="text1"/>
          <w:lang w:val="fr-FR"/>
        </w:rPr>
        <w:t>7 jours</w:t>
      </w:r>
    </w:p>
    <w:p w14:paraId="2429F832" w14:textId="77777777" w:rsidR="006628C6" w:rsidRPr="00A52EAD" w:rsidRDefault="006628C6" w:rsidP="6B8A8016">
      <w:pPr>
        <w:pStyle w:val="P68B1DB1-Heading89"/>
        <w:rPr>
          <w:color w:val="000000" w:themeColor="text1"/>
          <w:lang w:val="fr-FR"/>
        </w:rPr>
      </w:pPr>
      <w:r w:rsidRPr="00A52EAD">
        <w:rPr>
          <w:color w:val="000000" w:themeColor="text1"/>
          <w:lang w:val="fr-FR"/>
        </w:rPr>
        <w:t>Scénario 2 — Le prescripteur a sélectionné un médicament rouge:</w:t>
      </w:r>
    </w:p>
    <w:p w14:paraId="79236BBB" w14:textId="77777777" w:rsidR="006628C6" w:rsidRPr="00A52EAD" w:rsidRDefault="006628C6" w:rsidP="6B8A8016">
      <w:pPr>
        <w:pStyle w:val="NormalWeb"/>
        <w:numPr>
          <w:ilvl w:val="0"/>
          <w:numId w:val="18"/>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Recommandation sélectionnée Retour de l’EPD à la PSS:</w:t>
      </w:r>
    </w:p>
    <w:p w14:paraId="5EE8CF68" w14:textId="77777777" w:rsidR="006628C6" w:rsidRPr="00A52EAD" w:rsidRDefault="006628C6" w:rsidP="6B8A8016">
      <w:pPr>
        <w:numPr>
          <w:ilvl w:val="1"/>
          <w:numId w:val="18"/>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Médicaments sélectionnés:</w:t>
      </w:r>
    </w:p>
    <w:p w14:paraId="2469A6F8" w14:textId="77777777" w:rsidR="006628C6" w:rsidRPr="00A52EAD" w:rsidRDefault="006628C6" w:rsidP="6B8A8016">
      <w:pPr>
        <w:numPr>
          <w:ilvl w:val="2"/>
          <w:numId w:val="18"/>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Indication:</w:t>
      </w:r>
      <w:r w:rsidRPr="00A52EAD">
        <w:rPr>
          <w:rFonts w:ascii="Segoe UI" w:hAnsi="Segoe UI" w:cs="Segoe UI"/>
          <w:color w:val="000000" w:themeColor="text1"/>
          <w:lang w:val="fr-FR"/>
        </w:rPr>
        <w:t> Code: 53277000 — «vulvovaginite» (Système: SNOMED CT)</w:t>
      </w:r>
    </w:p>
    <w:p w14:paraId="043737F0" w14:textId="77777777" w:rsidR="006628C6" w:rsidRPr="00A52EAD" w:rsidRDefault="006628C6" w:rsidP="6B8A8016">
      <w:pPr>
        <w:numPr>
          <w:ilvl w:val="2"/>
          <w:numId w:val="18"/>
        </w:numPr>
        <w:shd w:val="clear" w:color="auto" w:fill="FFFFFF" w:themeFill="background1"/>
        <w:spacing w:before="100" w:beforeAutospacing="1" w:after="100" w:afterAutospacing="1"/>
        <w:rPr>
          <w:rFonts w:ascii="Segoe UI" w:hAnsi="Segoe UI" w:cs="Segoe UI"/>
          <w:color w:val="000000" w:themeColor="text1"/>
          <w:lang w:val="fr-FR"/>
        </w:rPr>
      </w:pPr>
      <w:proofErr w:type="spellStart"/>
      <w:r w:rsidRPr="00A52EAD">
        <w:rPr>
          <w:rStyle w:val="Strong"/>
          <w:rFonts w:ascii="Segoe UI" w:hAnsi="Segoe UI" w:cs="Segoe UI"/>
          <w:color w:val="000000" w:themeColor="text1"/>
          <w:lang w:val="fr-FR"/>
        </w:rPr>
        <w:lastRenderedPageBreak/>
        <w:t>SupportOptionId</w:t>
      </w:r>
      <w:proofErr w:type="spellEnd"/>
      <w:r w:rsidRPr="00A52EAD">
        <w:rPr>
          <w:rStyle w:val="Strong"/>
          <w:rFonts w:ascii="Segoe UI" w:hAnsi="Segoe UI" w:cs="Segoe UI"/>
          <w:color w:val="000000" w:themeColor="text1"/>
          <w:lang w:val="fr-FR"/>
        </w:rPr>
        <w:t>: </w:t>
      </w:r>
      <w:r w:rsidRPr="00A52EAD">
        <w:rPr>
          <w:rFonts w:ascii="Segoe UI" w:hAnsi="Segoe UI" w:cs="Segoe UI"/>
          <w:color w:val="000000" w:themeColor="text1"/>
          <w:lang w:val="fr-FR"/>
        </w:rPr>
        <w:t>Code: 3fa678ce-c555-4d37-8f32-e656d0927e0c — «</w:t>
      </w:r>
      <w:proofErr w:type="spellStart"/>
      <w:r w:rsidRPr="00A52EAD">
        <w:rPr>
          <w:rFonts w:ascii="Segoe UI" w:hAnsi="Segoe UI" w:cs="Segoe UI"/>
          <w:color w:val="000000" w:themeColor="text1"/>
          <w:lang w:val="fr-FR"/>
        </w:rPr>
        <w:t>Fluconazole_oral</w:t>
      </w:r>
      <w:proofErr w:type="spellEnd"/>
      <w:r w:rsidRPr="00A52EAD">
        <w:rPr>
          <w:rFonts w:ascii="Segoe UI" w:hAnsi="Segoe UI" w:cs="Segoe UI"/>
          <w:color w:val="000000" w:themeColor="text1"/>
          <w:lang w:val="fr-FR"/>
        </w:rPr>
        <w:t>» (système: Code PSS interne)</w:t>
      </w:r>
    </w:p>
    <w:p w14:paraId="55699C5F" w14:textId="77777777" w:rsidR="006628C6" w:rsidRPr="00A52EAD" w:rsidRDefault="006628C6" w:rsidP="6B8A8016">
      <w:pPr>
        <w:pStyle w:val="NormalWeb"/>
        <w:numPr>
          <w:ilvl w:val="0"/>
          <w:numId w:val="18"/>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Méthode:</w:t>
      </w:r>
    </w:p>
    <w:p w14:paraId="4FA0CC77" w14:textId="1F99A48F" w:rsidR="006628C6" w:rsidRPr="00A52EAD" w:rsidRDefault="006628C6" w:rsidP="6B8A8016">
      <w:pPr>
        <w:pStyle w:val="P68B1DB1-Normal11"/>
        <w:numPr>
          <w:ilvl w:val="1"/>
          <w:numId w:val="18"/>
        </w:numPr>
        <w:shd w:val="clear" w:color="auto" w:fill="FFFFFF" w:themeFill="background1"/>
        <w:spacing w:before="100" w:beforeAutospacing="1" w:after="100" w:afterAutospacing="1"/>
        <w:rPr>
          <w:color w:val="000000" w:themeColor="text1"/>
          <w:lang w:val="fr-FR"/>
        </w:rPr>
      </w:pPr>
      <w:r w:rsidRPr="00A52EAD">
        <w:rPr>
          <w:color w:val="000000" w:themeColor="text1"/>
          <w:lang w:val="fr-FR"/>
        </w:rPr>
        <w:t xml:space="preserve">Sur la base du médicament sélectionné, PSS recherche la </w:t>
      </w:r>
      <w:proofErr w:type="spellStart"/>
      <w:r w:rsidRPr="00A52EAD">
        <w:rPr>
          <w:color w:val="000000" w:themeColor="text1"/>
          <w:lang w:val="fr-FR"/>
        </w:rPr>
        <w:t>médicationRequest</w:t>
      </w:r>
      <w:proofErr w:type="spellEnd"/>
      <w:r w:rsidRPr="00A52EAD">
        <w:rPr>
          <w:color w:val="000000" w:themeColor="text1"/>
          <w:lang w:val="fr-FR"/>
        </w:rPr>
        <w:t xml:space="preserve"> liée à la recommandation, car celle-ci n’est pas recommandée, il n’y a pas de médicament lié </w:t>
      </w:r>
      <w:r w:rsidR="003D3177" w:rsidRPr="00A52EAD">
        <w:rPr>
          <w:color w:val="000000" w:themeColor="text1"/>
          <w:lang w:val="fr-FR"/>
        </w:rPr>
        <w:t>à la d</w:t>
      </w:r>
      <w:r w:rsidRPr="00A52EAD">
        <w:rPr>
          <w:color w:val="000000" w:themeColor="text1"/>
          <w:lang w:val="fr-FR"/>
        </w:rPr>
        <w:t>emande, ce qui signifie qu’aucune demande de médication ne peut être envoyée à l’EPD, seulement des informations génériques + raison de</w:t>
      </w:r>
      <w:r w:rsidR="005B66F1" w:rsidRPr="00A52EAD">
        <w:rPr>
          <w:color w:val="000000" w:themeColor="text1"/>
          <w:lang w:val="fr-FR"/>
        </w:rPr>
        <w:t xml:space="preserve"> déviation.</w:t>
      </w:r>
      <w:r w:rsidRPr="00A52EAD">
        <w:rPr>
          <w:color w:val="000000" w:themeColor="text1"/>
          <w:lang w:val="fr-FR"/>
        </w:rPr>
        <w:t xml:space="preserve"> </w:t>
      </w:r>
    </w:p>
    <w:p w14:paraId="66D0D6E8" w14:textId="77777777" w:rsidR="006628C6" w:rsidRPr="00A52EAD" w:rsidRDefault="006628C6" w:rsidP="6B8A8016">
      <w:pPr>
        <w:pStyle w:val="NormalWeb"/>
        <w:numPr>
          <w:ilvl w:val="0"/>
          <w:numId w:val="18"/>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Exemple de réponse (de PSS à EPD/VIDIS):</w:t>
      </w:r>
    </w:p>
    <w:p w14:paraId="74D16EC6" w14:textId="77777777" w:rsidR="006628C6" w:rsidRPr="00A52EAD" w:rsidRDefault="006628C6" w:rsidP="006628C6">
      <w:pPr>
        <w:numPr>
          <w:ilvl w:val="1"/>
          <w:numId w:val="18"/>
        </w:numPr>
        <w:shd w:val="clear" w:color="auto" w:fill="FFFFFF"/>
        <w:spacing w:before="100" w:beforeAutospacing="1" w:after="100" w:afterAutospacing="1"/>
        <w:rPr>
          <w:rFonts w:ascii="Segoe UI" w:hAnsi="Segoe UI" w:cs="Segoe UI"/>
          <w:color w:val="000000" w:themeColor="text1"/>
        </w:rPr>
      </w:pPr>
      <w:r w:rsidRPr="00A52EAD">
        <w:rPr>
          <w:rStyle w:val="Strong"/>
          <w:rFonts w:ascii="Segoe UI" w:hAnsi="Segoe UI" w:cs="Segoe UI"/>
          <w:color w:val="000000" w:themeColor="text1"/>
        </w:rPr>
        <w:t>Recommandation sélectionnée</w:t>
      </w:r>
    </w:p>
    <w:p w14:paraId="2193A2BC" w14:textId="77777777" w:rsidR="006628C6" w:rsidRPr="00A52EAD" w:rsidRDefault="006628C6" w:rsidP="6B8A8016">
      <w:pPr>
        <w:numPr>
          <w:ilvl w:val="2"/>
          <w:numId w:val="18"/>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Nom (NL):</w:t>
      </w:r>
      <w:r w:rsidRPr="00A52EAD">
        <w:rPr>
          <w:rFonts w:ascii="Segoe UI" w:hAnsi="Segoe UI" w:cs="Segoe UI"/>
          <w:color w:val="000000" w:themeColor="text1"/>
          <w:lang w:val="fr-FR"/>
        </w:rPr>
        <w:t> </w:t>
      </w:r>
      <w:proofErr w:type="spellStart"/>
      <w:r w:rsidRPr="00A52EAD">
        <w:rPr>
          <w:rFonts w:ascii="Segoe UI" w:hAnsi="Segoe UI" w:cs="Segoe UI"/>
          <w:color w:val="000000" w:themeColor="text1"/>
          <w:lang w:val="fr-FR"/>
        </w:rPr>
        <w:t>Fluconazol</w:t>
      </w:r>
      <w:proofErr w:type="spellEnd"/>
      <w:r w:rsidRPr="00A52EAD">
        <w:rPr>
          <w:rFonts w:ascii="Segoe UI" w:hAnsi="Segoe UI" w:cs="Segoe UI"/>
          <w:color w:val="000000" w:themeColor="text1"/>
          <w:lang w:val="fr-FR"/>
        </w:rPr>
        <w:t xml:space="preserve"> </w:t>
      </w:r>
      <w:proofErr w:type="spellStart"/>
      <w:r w:rsidRPr="00A52EAD">
        <w:rPr>
          <w:rFonts w:ascii="Segoe UI" w:hAnsi="Segoe UI" w:cs="Segoe UI"/>
          <w:color w:val="000000" w:themeColor="text1"/>
          <w:lang w:val="fr-FR"/>
        </w:rPr>
        <w:t>oraal</w:t>
      </w:r>
      <w:proofErr w:type="spellEnd"/>
    </w:p>
    <w:p w14:paraId="37D6C311" w14:textId="77777777" w:rsidR="006628C6" w:rsidRPr="00A52EAD" w:rsidRDefault="006628C6" w:rsidP="6B8A8016">
      <w:pPr>
        <w:numPr>
          <w:ilvl w:val="2"/>
          <w:numId w:val="18"/>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Nom (FR): </w:t>
      </w:r>
      <w:proofErr w:type="spellStart"/>
      <w:r w:rsidRPr="00A52EAD">
        <w:rPr>
          <w:rFonts w:ascii="Segoe UI" w:hAnsi="Segoe UI" w:cs="Segoe UI"/>
          <w:color w:val="000000" w:themeColor="text1"/>
          <w:lang w:val="fr-FR"/>
        </w:rPr>
        <w:t>Fluconazole</w:t>
      </w:r>
      <w:proofErr w:type="spellEnd"/>
      <w:r w:rsidRPr="00A52EAD">
        <w:rPr>
          <w:rFonts w:ascii="Segoe UI" w:hAnsi="Segoe UI" w:cs="Segoe UI"/>
          <w:color w:val="000000" w:themeColor="text1"/>
          <w:lang w:val="fr-FR"/>
        </w:rPr>
        <w:t xml:space="preserve"> orale</w:t>
      </w:r>
    </w:p>
    <w:p w14:paraId="45062291" w14:textId="77777777" w:rsidR="006628C6" w:rsidRPr="00A52EAD" w:rsidRDefault="006628C6" w:rsidP="6B8A8016">
      <w:pPr>
        <w:numPr>
          <w:ilvl w:val="2"/>
          <w:numId w:val="18"/>
        </w:numPr>
        <w:shd w:val="clear" w:color="auto" w:fill="FFFFFF" w:themeFill="background1"/>
        <w:spacing w:before="100" w:beforeAutospacing="1" w:after="100" w:afterAutospacing="1"/>
        <w:rPr>
          <w:rFonts w:ascii="Segoe UI" w:hAnsi="Segoe UI" w:cs="Segoe UI"/>
          <w:color w:val="000000" w:themeColor="text1"/>
          <w:lang w:val="fr-FR"/>
        </w:rPr>
      </w:pPr>
      <w:proofErr w:type="spellStart"/>
      <w:r w:rsidRPr="00A52EAD">
        <w:rPr>
          <w:rStyle w:val="Strong"/>
          <w:rFonts w:ascii="Segoe UI" w:hAnsi="Segoe UI" w:cs="Segoe UI"/>
          <w:color w:val="000000" w:themeColor="text1"/>
          <w:lang w:val="fr-FR"/>
        </w:rPr>
        <w:t>ReasonOfDeviation</w:t>
      </w:r>
      <w:proofErr w:type="spellEnd"/>
      <w:r w:rsidRPr="00A52EAD">
        <w:rPr>
          <w:rStyle w:val="Strong"/>
          <w:rFonts w:ascii="Segoe UI" w:hAnsi="Segoe UI" w:cs="Segoe UI"/>
          <w:color w:val="000000" w:themeColor="text1"/>
          <w:lang w:val="fr-FR"/>
        </w:rPr>
        <w:t>: </w:t>
      </w:r>
      <w:r w:rsidRPr="00A52EAD">
        <w:rPr>
          <w:rFonts w:ascii="Segoe UI" w:hAnsi="Segoe UI" w:cs="Segoe UI"/>
          <w:color w:val="000000" w:themeColor="text1"/>
          <w:lang w:val="fr-FR"/>
        </w:rPr>
        <w:t>Autres</w:t>
      </w:r>
    </w:p>
    <w:p w14:paraId="1768E1C8" w14:textId="77777777" w:rsidR="006628C6" w:rsidRPr="00A52EAD" w:rsidRDefault="006628C6" w:rsidP="6B8A8016">
      <w:pPr>
        <w:numPr>
          <w:ilvl w:val="2"/>
          <w:numId w:val="18"/>
        </w:numPr>
        <w:shd w:val="clear" w:color="auto" w:fill="FFFFFF" w:themeFill="background1"/>
        <w:spacing w:before="100" w:beforeAutospacing="1" w:after="100" w:afterAutospacing="1"/>
        <w:rPr>
          <w:rFonts w:ascii="Segoe UI" w:hAnsi="Segoe UI" w:cs="Segoe UI"/>
          <w:color w:val="000000" w:themeColor="text1"/>
          <w:lang w:val="fr-FR"/>
        </w:rPr>
      </w:pPr>
      <w:proofErr w:type="spellStart"/>
      <w:r w:rsidRPr="00A52EAD">
        <w:rPr>
          <w:rStyle w:val="Strong"/>
          <w:rFonts w:ascii="Segoe UI" w:hAnsi="Segoe UI" w:cs="Segoe UI"/>
          <w:color w:val="000000" w:themeColor="text1"/>
          <w:lang w:val="fr-FR"/>
        </w:rPr>
        <w:t>ReasonOfDeviationText</w:t>
      </w:r>
      <w:proofErr w:type="spellEnd"/>
      <w:r w:rsidRPr="00A52EAD">
        <w:rPr>
          <w:rStyle w:val="Strong"/>
          <w:rFonts w:ascii="Segoe UI" w:hAnsi="Segoe UI" w:cs="Segoe UI"/>
          <w:color w:val="000000" w:themeColor="text1"/>
          <w:lang w:val="fr-FR"/>
        </w:rPr>
        <w:t>: </w:t>
      </w:r>
      <w:r w:rsidRPr="00A52EAD">
        <w:rPr>
          <w:rFonts w:ascii="Segoe UI" w:hAnsi="Segoe UI" w:cs="Segoe UI"/>
          <w:color w:val="000000" w:themeColor="text1"/>
          <w:lang w:val="fr-FR"/>
        </w:rPr>
        <w:t>Cette alternative est plus appropriée en fonction du profil clinique global du patient.</w:t>
      </w:r>
    </w:p>
    <w:p w14:paraId="2DAA659D" w14:textId="77777777" w:rsidR="006628C6" w:rsidRPr="00A52EAD" w:rsidRDefault="006628C6" w:rsidP="6B8A8016">
      <w:pPr>
        <w:pStyle w:val="P68B1DB1-Heading89"/>
        <w:rPr>
          <w:color w:val="000000" w:themeColor="text1"/>
          <w:lang w:val="fr-FR"/>
        </w:rPr>
      </w:pPr>
      <w:r w:rsidRPr="00A52EAD">
        <w:rPr>
          <w:color w:val="000000" w:themeColor="text1"/>
          <w:lang w:val="fr-FR"/>
        </w:rPr>
        <w:t>Scénario 3 — Le prescripteur a sélectionné une non-médication:</w:t>
      </w:r>
    </w:p>
    <w:p w14:paraId="7D08F519" w14:textId="77777777" w:rsidR="006628C6" w:rsidRPr="00A52EAD" w:rsidRDefault="006628C6" w:rsidP="6B8A8016">
      <w:pPr>
        <w:pStyle w:val="NormalWeb"/>
        <w:numPr>
          <w:ilvl w:val="0"/>
          <w:numId w:val="19"/>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Recommandation sélectionnée Retour de l’EPD à la PSS:</w:t>
      </w:r>
    </w:p>
    <w:p w14:paraId="5BAFC1B5" w14:textId="77777777" w:rsidR="006628C6" w:rsidRPr="00A52EAD" w:rsidRDefault="006628C6" w:rsidP="6B8A8016">
      <w:pPr>
        <w:numPr>
          <w:ilvl w:val="1"/>
          <w:numId w:val="19"/>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Médicaments sélectionnés:</w:t>
      </w:r>
    </w:p>
    <w:p w14:paraId="00A71FE3" w14:textId="77777777" w:rsidR="006628C6" w:rsidRPr="00A52EAD" w:rsidRDefault="006628C6" w:rsidP="6B8A8016">
      <w:pPr>
        <w:numPr>
          <w:ilvl w:val="2"/>
          <w:numId w:val="19"/>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Indication:</w:t>
      </w:r>
      <w:r w:rsidRPr="00A52EAD">
        <w:rPr>
          <w:rFonts w:ascii="Segoe UI" w:hAnsi="Segoe UI" w:cs="Segoe UI"/>
          <w:color w:val="000000" w:themeColor="text1"/>
          <w:lang w:val="fr-FR"/>
        </w:rPr>
        <w:t> Code: 53277000 — «vulvovaginite» (Système: SNOMED CT)</w:t>
      </w:r>
    </w:p>
    <w:p w14:paraId="267F06DB" w14:textId="77777777" w:rsidR="006628C6" w:rsidRPr="00A52EAD" w:rsidRDefault="006628C6" w:rsidP="6B8A8016">
      <w:pPr>
        <w:numPr>
          <w:ilvl w:val="2"/>
          <w:numId w:val="19"/>
        </w:numPr>
        <w:shd w:val="clear" w:color="auto" w:fill="FFFFFF" w:themeFill="background1"/>
        <w:spacing w:before="100" w:beforeAutospacing="1" w:after="100" w:afterAutospacing="1"/>
        <w:rPr>
          <w:rFonts w:ascii="Segoe UI" w:hAnsi="Segoe UI" w:cs="Segoe UI"/>
          <w:color w:val="000000" w:themeColor="text1"/>
          <w:lang w:val="fr-FR"/>
        </w:rPr>
      </w:pPr>
      <w:proofErr w:type="spellStart"/>
      <w:r w:rsidRPr="00A52EAD">
        <w:rPr>
          <w:rStyle w:val="Strong"/>
          <w:rFonts w:ascii="Segoe UI" w:hAnsi="Segoe UI" w:cs="Segoe UI"/>
          <w:color w:val="000000" w:themeColor="text1"/>
          <w:lang w:val="fr-FR"/>
        </w:rPr>
        <w:t>SupportOptionId</w:t>
      </w:r>
      <w:proofErr w:type="spellEnd"/>
      <w:r w:rsidRPr="00A52EAD">
        <w:rPr>
          <w:rStyle w:val="Strong"/>
          <w:rFonts w:ascii="Segoe UI" w:hAnsi="Segoe UI" w:cs="Segoe UI"/>
          <w:color w:val="000000" w:themeColor="text1"/>
          <w:lang w:val="fr-FR"/>
        </w:rPr>
        <w:t>: </w:t>
      </w:r>
      <w:r w:rsidRPr="00A52EAD">
        <w:rPr>
          <w:rFonts w:ascii="Segoe UI" w:hAnsi="Segoe UI" w:cs="Segoe UI"/>
          <w:color w:val="000000" w:themeColor="text1"/>
          <w:lang w:val="fr-FR"/>
        </w:rPr>
        <w:t>Code: baf274d9-21b9-49a5-bdd1-e593663dd43c — «</w:t>
      </w:r>
      <w:proofErr w:type="spellStart"/>
      <w:r w:rsidRPr="00A52EAD">
        <w:rPr>
          <w:rFonts w:ascii="Segoe UI" w:hAnsi="Segoe UI" w:cs="Segoe UI"/>
          <w:color w:val="000000" w:themeColor="text1"/>
          <w:lang w:val="fr-FR"/>
        </w:rPr>
        <w:t>General_advice</w:t>
      </w:r>
      <w:proofErr w:type="spellEnd"/>
      <w:r w:rsidRPr="00A52EAD">
        <w:rPr>
          <w:rFonts w:ascii="Segoe UI" w:hAnsi="Segoe UI" w:cs="Segoe UI"/>
          <w:color w:val="000000" w:themeColor="text1"/>
          <w:lang w:val="fr-FR"/>
        </w:rPr>
        <w:t>» (système: Code PSS interne)</w:t>
      </w:r>
    </w:p>
    <w:p w14:paraId="7236CCA9" w14:textId="77777777" w:rsidR="006628C6" w:rsidRPr="00A52EAD" w:rsidRDefault="006628C6" w:rsidP="6B8A8016">
      <w:pPr>
        <w:pStyle w:val="NormalWeb"/>
        <w:numPr>
          <w:ilvl w:val="0"/>
          <w:numId w:val="19"/>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Méthode:</w:t>
      </w:r>
    </w:p>
    <w:p w14:paraId="3B565137" w14:textId="77777777" w:rsidR="006628C6" w:rsidRPr="00A52EAD" w:rsidRDefault="006628C6" w:rsidP="006628C6">
      <w:pPr>
        <w:pStyle w:val="P68B1DB1-Normal10"/>
        <w:numPr>
          <w:ilvl w:val="1"/>
          <w:numId w:val="19"/>
        </w:numPr>
        <w:shd w:val="clear" w:color="auto" w:fill="FFFFFF"/>
        <w:spacing w:before="100" w:beforeAutospacing="1" w:after="100" w:afterAutospacing="1"/>
        <w:rPr>
          <w:color w:val="000000" w:themeColor="text1"/>
        </w:rPr>
      </w:pPr>
      <w:r w:rsidRPr="00A52EAD">
        <w:rPr>
          <w:color w:val="000000" w:themeColor="text1"/>
        </w:rPr>
        <w:t>Sur la base de la recommandation sélectionnée, PSS ne fera que renvoyer l’instruction</w:t>
      </w:r>
    </w:p>
    <w:p w14:paraId="797676BB" w14:textId="77777777" w:rsidR="006628C6" w:rsidRPr="00A52EAD" w:rsidRDefault="006628C6" w:rsidP="6B8A8016">
      <w:pPr>
        <w:pStyle w:val="NormalWeb"/>
        <w:numPr>
          <w:ilvl w:val="0"/>
          <w:numId w:val="19"/>
        </w:numPr>
        <w:shd w:val="clear" w:color="auto" w:fill="FFFFFF" w:themeFill="background1"/>
        <w:spacing w:before="0" w:beforeAutospacing="0" w:after="0" w:afterAutospacing="0"/>
        <w:rPr>
          <w:rFonts w:ascii="Segoe UI" w:hAnsi="Segoe UI" w:cs="Segoe UI"/>
          <w:color w:val="000000" w:themeColor="text1"/>
          <w:sz w:val="20"/>
          <w:szCs w:val="20"/>
          <w:lang w:val="fr-FR"/>
        </w:rPr>
      </w:pPr>
      <w:r w:rsidRPr="00A52EAD">
        <w:rPr>
          <w:rStyle w:val="Strong"/>
          <w:rFonts w:ascii="Segoe UI" w:hAnsi="Segoe UI" w:cs="Segoe UI"/>
          <w:color w:val="000000" w:themeColor="text1"/>
          <w:sz w:val="20"/>
          <w:szCs w:val="20"/>
          <w:lang w:val="fr-FR"/>
        </w:rPr>
        <w:t>Exemple de réponse (de PSS à EPD):</w:t>
      </w:r>
    </w:p>
    <w:p w14:paraId="50B5D646" w14:textId="77777777" w:rsidR="006628C6" w:rsidRPr="00A52EAD" w:rsidRDefault="006628C6" w:rsidP="006628C6">
      <w:pPr>
        <w:numPr>
          <w:ilvl w:val="1"/>
          <w:numId w:val="19"/>
        </w:numPr>
        <w:shd w:val="clear" w:color="auto" w:fill="FFFFFF"/>
        <w:spacing w:before="100" w:beforeAutospacing="1" w:after="100" w:afterAutospacing="1"/>
        <w:rPr>
          <w:rFonts w:ascii="Segoe UI" w:hAnsi="Segoe UI" w:cs="Segoe UI"/>
          <w:color w:val="000000" w:themeColor="text1"/>
        </w:rPr>
      </w:pPr>
      <w:r w:rsidRPr="00A52EAD">
        <w:rPr>
          <w:rStyle w:val="Strong"/>
          <w:rFonts w:ascii="Segoe UI" w:hAnsi="Segoe UI" w:cs="Segoe UI"/>
          <w:color w:val="000000" w:themeColor="text1"/>
        </w:rPr>
        <w:t>Recommandation sélectionnée</w:t>
      </w:r>
    </w:p>
    <w:p w14:paraId="6AEA1C76" w14:textId="77777777" w:rsidR="006628C6" w:rsidRPr="00A52EAD" w:rsidRDefault="006628C6" w:rsidP="6B8A8016">
      <w:pPr>
        <w:numPr>
          <w:ilvl w:val="2"/>
          <w:numId w:val="19"/>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Nom (NL):</w:t>
      </w:r>
      <w:r w:rsidRPr="00A52EAD">
        <w:rPr>
          <w:rFonts w:ascii="Segoe UI" w:hAnsi="Segoe UI" w:cs="Segoe UI"/>
          <w:color w:val="000000" w:themeColor="text1"/>
          <w:lang w:val="fr-FR"/>
        </w:rPr>
        <w:t> </w:t>
      </w:r>
      <w:proofErr w:type="spellStart"/>
      <w:r w:rsidRPr="00A52EAD">
        <w:rPr>
          <w:rFonts w:ascii="Segoe UI" w:hAnsi="Segoe UI" w:cs="Segoe UI"/>
          <w:color w:val="000000" w:themeColor="text1"/>
          <w:lang w:val="fr-FR"/>
        </w:rPr>
        <w:t>Advies</w:t>
      </w:r>
      <w:proofErr w:type="spellEnd"/>
      <w:r w:rsidRPr="00A52EAD">
        <w:rPr>
          <w:rFonts w:ascii="Segoe UI" w:hAnsi="Segoe UI" w:cs="Segoe UI"/>
          <w:color w:val="000000" w:themeColor="text1"/>
          <w:lang w:val="fr-FR"/>
        </w:rPr>
        <w:t xml:space="preserve"> Algemeen</w:t>
      </w:r>
    </w:p>
    <w:p w14:paraId="3252BD53" w14:textId="77777777" w:rsidR="006628C6" w:rsidRPr="00A52EAD" w:rsidRDefault="006628C6" w:rsidP="6B8A8016">
      <w:pPr>
        <w:numPr>
          <w:ilvl w:val="2"/>
          <w:numId w:val="19"/>
        </w:numPr>
        <w:shd w:val="clear" w:color="auto" w:fill="FFFFFF" w:themeFill="background1"/>
        <w:spacing w:before="100" w:beforeAutospacing="1" w:after="100" w:afterAutospacing="1"/>
        <w:rPr>
          <w:rFonts w:ascii="Segoe UI" w:hAnsi="Segoe UI" w:cs="Segoe UI"/>
          <w:color w:val="000000" w:themeColor="text1"/>
          <w:lang w:val="fr-FR"/>
        </w:rPr>
      </w:pPr>
      <w:r w:rsidRPr="00A52EAD">
        <w:rPr>
          <w:rStyle w:val="Strong"/>
          <w:rFonts w:ascii="Segoe UI" w:hAnsi="Segoe UI" w:cs="Segoe UI"/>
          <w:color w:val="000000" w:themeColor="text1"/>
          <w:lang w:val="fr-FR"/>
        </w:rPr>
        <w:t>Nom (FR): </w:t>
      </w:r>
      <w:r w:rsidRPr="00A52EAD">
        <w:rPr>
          <w:rFonts w:ascii="Segoe UI" w:hAnsi="Segoe UI" w:cs="Segoe UI"/>
          <w:color w:val="000000" w:themeColor="text1"/>
          <w:lang w:val="fr-FR"/>
        </w:rPr>
        <w:t>Général du Conseil</w:t>
      </w:r>
    </w:p>
    <w:p w14:paraId="60AB886B" w14:textId="77777777" w:rsidR="00471159" w:rsidRDefault="00471159"/>
    <w:sectPr w:rsidR="00471159">
      <w:footerReference w:type="default" r:id="rId2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evin Poilvache (RIZIV-INAMI)" w:date="2025-06-05T11:38:00Z" w:initials="KP">
    <w:p w14:paraId="4A104007" w14:textId="77777777" w:rsidR="00D13423" w:rsidRDefault="00D13423" w:rsidP="00D13423">
      <w:pPr>
        <w:pStyle w:val="CommentText"/>
      </w:pPr>
      <w:r>
        <w:rPr>
          <w:rStyle w:val="CommentReference"/>
        </w:rPr>
        <w:annotationRef/>
      </w:r>
      <w:r>
        <w:t>Plan 2025-2027 aussi</w:t>
      </w:r>
    </w:p>
  </w:comment>
  <w:comment w:id="8" w:author="Kevin Poilvache (RIZIV-INAMI)" w:date="2025-06-05T11:54:00Z" w:initials="KP">
    <w:p w14:paraId="05419EB9" w14:textId="77777777" w:rsidR="006E06AC" w:rsidRDefault="006E06AC" w:rsidP="006E06AC">
      <w:pPr>
        <w:pStyle w:val="CommentText"/>
      </w:pPr>
      <w:r>
        <w:rPr>
          <w:rStyle w:val="CommentReference"/>
        </w:rPr>
        <w:annotationRef/>
      </w:r>
      <w:r>
        <w:rPr>
          <w:lang w:val="fr-FR"/>
        </w:rPr>
        <w:t>(avec du retard) je remarque que le document n’aborde pas les user conditions/privacy statements.</w:t>
      </w:r>
      <w:r>
        <w:rPr>
          <w:lang w:val="fr-FR"/>
        </w:rPr>
        <w:br/>
      </w:r>
      <w:r>
        <w:rPr>
          <w:lang w:val="fr-FR"/>
        </w:rPr>
        <w:br/>
        <w:t xml:space="preserve">Sujet pas assez matures/pas sa place ici/oublié d’aborder le sujet?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04007" w15:done="1"/>
  <w15:commentEx w15:paraId="05419E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72E2DA" w16cex:dateUtc="2025-06-05T09:38:00Z"/>
  <w16cex:commentExtensible w16cex:durableId="051B6C98" w16cex:dateUtc="2025-06-05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04007" w16cid:durableId="0F72E2DA"/>
  <w16cid:commentId w16cid:paraId="05419EB9" w16cid:durableId="051B6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D5BE" w14:textId="77777777" w:rsidR="00854C92" w:rsidRDefault="00854C92">
      <w:r>
        <w:separator/>
      </w:r>
    </w:p>
  </w:endnote>
  <w:endnote w:type="continuationSeparator" w:id="0">
    <w:p w14:paraId="1B2A3103" w14:textId="77777777" w:rsidR="00854C92" w:rsidRDefault="00854C92">
      <w:r>
        <w:continuationSeparator/>
      </w:r>
    </w:p>
  </w:endnote>
  <w:endnote w:type="continuationNotice" w:id="1">
    <w:p w14:paraId="6C1FD03E" w14:textId="77777777" w:rsidR="00854C92" w:rsidRDefault="00854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229136"/>
      <w:docPartObj>
        <w:docPartGallery w:val="Page Numbers (Bottom of Page)"/>
        <w:docPartUnique/>
      </w:docPartObj>
    </w:sdtPr>
    <w:sdtEndPr>
      <w:rPr>
        <w:color w:val="7F7F7F" w:themeColor="background1" w:themeShade="7F"/>
        <w:spacing w:val="60"/>
      </w:rPr>
    </w:sdtEndPr>
    <w:sdtContent>
      <w:p w14:paraId="221EEB38" w14:textId="77777777" w:rsidR="00471159" w:rsidRDefault="00926509">
        <w:pPr>
          <w:pStyle w:val="Footer"/>
          <w:pBdr>
            <w:top w:val="single" w:sz="4" w:space="1" w:color="D9D9D9" w:themeColor="background1" w:themeShade="D9"/>
          </w:pBdr>
          <w:jc w:val="right"/>
        </w:pPr>
        <w:r>
          <w:fldChar w:fldCharType="begin"/>
        </w:r>
        <w:r>
          <w:instrText xml:space="preserve"> PAGE   \* MERGEFORMAT </w:instrText>
        </w:r>
        <w:r>
          <w:fldChar w:fldCharType="separate"/>
        </w:r>
        <w:r>
          <w:t>21</w:t>
        </w:r>
        <w:r>
          <w:fldChar w:fldCharType="end"/>
        </w:r>
        <w:r>
          <w:t xml:space="preserve"> Page </w:t>
        </w:r>
        <w:r>
          <w:rPr>
            <w:color w:val="7F7F7F" w:themeColor="background1" w:themeShade="7F"/>
          </w:rPr>
          <w:t>|</w:t>
        </w:r>
      </w:p>
    </w:sdtContent>
  </w:sdt>
  <w:p w14:paraId="17327F84" w14:textId="77777777" w:rsidR="00471159" w:rsidRDefault="00471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55B6" w14:textId="77777777" w:rsidR="00854C92" w:rsidRDefault="00854C92">
      <w:r>
        <w:separator/>
      </w:r>
    </w:p>
  </w:footnote>
  <w:footnote w:type="continuationSeparator" w:id="0">
    <w:p w14:paraId="57FBC5C6" w14:textId="77777777" w:rsidR="00854C92" w:rsidRDefault="00854C92">
      <w:r>
        <w:continuationSeparator/>
      </w:r>
    </w:p>
  </w:footnote>
  <w:footnote w:type="continuationNotice" w:id="1">
    <w:p w14:paraId="3A622AC3" w14:textId="77777777" w:rsidR="00854C92" w:rsidRDefault="00854C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0CC"/>
    <w:multiLevelType w:val="hybridMultilevel"/>
    <w:tmpl w:val="82BE1DA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432D7F"/>
    <w:multiLevelType w:val="hybridMultilevel"/>
    <w:tmpl w:val="41B62E8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C2043F"/>
    <w:multiLevelType w:val="multilevel"/>
    <w:tmpl w:val="E1260AD6"/>
    <w:lvl w:ilvl="0">
      <w:start w:val="1"/>
      <w:numFmt w:val="decimal"/>
      <w:pStyle w:val="Heading1"/>
      <w:lvlText w:val="%1."/>
      <w:lvlJc w:val="left"/>
      <w:pPr>
        <w:tabs>
          <w:tab w:val="num" w:pos="360"/>
        </w:tabs>
        <w:ind w:left="360" w:hanging="360"/>
      </w:pPr>
      <w:rPr>
        <w:lang w:val="fr-BE"/>
      </w:r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3697"/>
        </w:tabs>
        <w:ind w:left="3481"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8F35843"/>
    <w:multiLevelType w:val="hybridMultilevel"/>
    <w:tmpl w:val="C20E381A"/>
    <w:lvl w:ilvl="0" w:tplc="D696E85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C3850"/>
    <w:multiLevelType w:val="hybridMultilevel"/>
    <w:tmpl w:val="28E2BA76"/>
    <w:lvl w:ilvl="0" w:tplc="0809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67784A"/>
    <w:multiLevelType w:val="multilevel"/>
    <w:tmpl w:val="F2067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F6464"/>
    <w:multiLevelType w:val="hybridMultilevel"/>
    <w:tmpl w:val="C254C9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B6686C"/>
    <w:multiLevelType w:val="hybridMultilevel"/>
    <w:tmpl w:val="AFB2EDC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322287"/>
    <w:multiLevelType w:val="hybridMultilevel"/>
    <w:tmpl w:val="B4A22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44729F"/>
    <w:multiLevelType w:val="hybridMultilevel"/>
    <w:tmpl w:val="6C2E8D4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2700" w:hanging="360"/>
      </w:pPr>
      <w:rPr>
        <w:rFonts w:ascii="Courier New" w:hAnsi="Courier New" w:cs="Courier New"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D91321A"/>
    <w:multiLevelType w:val="hybridMultilevel"/>
    <w:tmpl w:val="3DD23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D5D28F70">
      <w:numFmt w:val="bullet"/>
      <w:lvlText w:val="-"/>
      <w:lvlJc w:val="left"/>
      <w:pPr>
        <w:ind w:left="2160" w:hanging="360"/>
      </w:pPr>
      <w:rPr>
        <w:rFonts w:ascii="Calibri" w:eastAsia="Times New Roman" w:hAnsi="Calibri" w:cs="Calibri" w:hint="default"/>
        <w:b w:val="0"/>
        <w:u w:val="none"/>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903250"/>
    <w:multiLevelType w:val="hybridMultilevel"/>
    <w:tmpl w:val="BAE8F612"/>
    <w:lvl w:ilvl="0" w:tplc="067C046E">
      <w:start w:val="3"/>
      <w:numFmt w:val="bullet"/>
      <w:lvlText w:val=""/>
      <w:lvlJc w:val="left"/>
      <w:pPr>
        <w:ind w:left="360" w:hanging="360"/>
      </w:pPr>
      <w:rPr>
        <w:rFonts w:ascii="Wingdings" w:eastAsia="Times New Roman" w:hAnsi="Wingdings" w:cs="Times New Roman" w:hint="default"/>
      </w:rPr>
    </w:lvl>
    <w:lvl w:ilvl="1" w:tplc="9074302E">
      <w:numFmt w:val="bullet"/>
      <w:lvlText w:val=""/>
      <w:lvlJc w:val="left"/>
      <w:pPr>
        <w:ind w:left="1080" w:hanging="360"/>
      </w:pPr>
      <w:rPr>
        <w:rFonts w:ascii="Symbol" w:eastAsia="Times New Roman" w:hAnsi="Symbol"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6737F0"/>
    <w:multiLevelType w:val="multilevel"/>
    <w:tmpl w:val="5E4E6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36CA7"/>
    <w:multiLevelType w:val="hybridMultilevel"/>
    <w:tmpl w:val="D4A441D4"/>
    <w:lvl w:ilvl="0" w:tplc="02BE8D2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F04FD"/>
    <w:multiLevelType w:val="hybridMultilevel"/>
    <w:tmpl w:val="74C64B2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E081DE1"/>
    <w:multiLevelType w:val="hybridMultilevel"/>
    <w:tmpl w:val="EBC6AEE0"/>
    <w:lvl w:ilvl="0" w:tplc="02BE8D2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707C15"/>
    <w:multiLevelType w:val="multilevel"/>
    <w:tmpl w:val="F62C7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54E93"/>
    <w:multiLevelType w:val="hybridMultilevel"/>
    <w:tmpl w:val="DDFC8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D17E9F"/>
    <w:multiLevelType w:val="hybridMultilevel"/>
    <w:tmpl w:val="C6DEE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1108581">
    <w:abstractNumId w:val="2"/>
  </w:num>
  <w:num w:numId="2" w16cid:durableId="517276162">
    <w:abstractNumId w:val="10"/>
  </w:num>
  <w:num w:numId="3" w16cid:durableId="1758090315">
    <w:abstractNumId w:val="13"/>
  </w:num>
  <w:num w:numId="4" w16cid:durableId="738527794">
    <w:abstractNumId w:val="15"/>
  </w:num>
  <w:num w:numId="5" w16cid:durableId="111824921">
    <w:abstractNumId w:val="11"/>
  </w:num>
  <w:num w:numId="6" w16cid:durableId="467556287">
    <w:abstractNumId w:val="4"/>
  </w:num>
  <w:num w:numId="7" w16cid:durableId="1771124163">
    <w:abstractNumId w:val="8"/>
  </w:num>
  <w:num w:numId="8" w16cid:durableId="1102846546">
    <w:abstractNumId w:val="17"/>
  </w:num>
  <w:num w:numId="9" w16cid:durableId="2090347827">
    <w:abstractNumId w:val="6"/>
  </w:num>
  <w:num w:numId="10" w16cid:durableId="1101726286">
    <w:abstractNumId w:val="7"/>
  </w:num>
  <w:num w:numId="11" w16cid:durableId="1285043509">
    <w:abstractNumId w:val="18"/>
  </w:num>
  <w:num w:numId="12" w16cid:durableId="1423379646">
    <w:abstractNumId w:val="0"/>
  </w:num>
  <w:num w:numId="13" w16cid:durableId="305285002">
    <w:abstractNumId w:val="14"/>
  </w:num>
  <w:num w:numId="14" w16cid:durableId="1178691040">
    <w:abstractNumId w:val="1"/>
  </w:num>
  <w:num w:numId="15" w16cid:durableId="1563711451">
    <w:abstractNumId w:val="9"/>
  </w:num>
  <w:num w:numId="16" w16cid:durableId="976375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7749200">
    <w:abstractNumId w:val="12"/>
  </w:num>
  <w:num w:numId="18" w16cid:durableId="418909021">
    <w:abstractNumId w:val="16"/>
  </w:num>
  <w:num w:numId="19" w16cid:durableId="1176265933">
    <w:abstractNumId w:val="5"/>
  </w:num>
  <w:num w:numId="20" w16cid:durableId="817460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8829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2960134">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Poilvache (RIZIV-INAMI)">
    <w15:presenceInfo w15:providerId="AD" w15:userId="S::kevin.poilvache@riziv-inami.fgov.be::92f552cf-eb80-49d5-8d4c-2a465b244c28"/>
  </w15:person>
  <w15:person w15:author="Nathan Peeters (RIZIV-INAMI)">
    <w15:presenceInfo w15:providerId="AD" w15:userId="S::nathan.peeters@riziv-inami.fgov.be::2789d45d-b953-4a2b-b794-78408e44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8CF"/>
    <w:rsid w:val="00001040"/>
    <w:rsid w:val="0000152E"/>
    <w:rsid w:val="00001F9B"/>
    <w:rsid w:val="00003F25"/>
    <w:rsid w:val="000042E1"/>
    <w:rsid w:val="00004CB3"/>
    <w:rsid w:val="00005CC5"/>
    <w:rsid w:val="00005D4F"/>
    <w:rsid w:val="00006F50"/>
    <w:rsid w:val="00007A34"/>
    <w:rsid w:val="00010210"/>
    <w:rsid w:val="00010DF4"/>
    <w:rsid w:val="00010E09"/>
    <w:rsid w:val="00011A68"/>
    <w:rsid w:val="00011B58"/>
    <w:rsid w:val="00012194"/>
    <w:rsid w:val="00013A18"/>
    <w:rsid w:val="00013EED"/>
    <w:rsid w:val="0001432E"/>
    <w:rsid w:val="00015335"/>
    <w:rsid w:val="00015EA9"/>
    <w:rsid w:val="00015ED9"/>
    <w:rsid w:val="00015F18"/>
    <w:rsid w:val="0001700B"/>
    <w:rsid w:val="000171B8"/>
    <w:rsid w:val="0001788A"/>
    <w:rsid w:val="00017A02"/>
    <w:rsid w:val="00017C94"/>
    <w:rsid w:val="00017D0B"/>
    <w:rsid w:val="000202E8"/>
    <w:rsid w:val="00021630"/>
    <w:rsid w:val="00022733"/>
    <w:rsid w:val="00022F7F"/>
    <w:rsid w:val="00023FDD"/>
    <w:rsid w:val="00026555"/>
    <w:rsid w:val="00026709"/>
    <w:rsid w:val="00027AD4"/>
    <w:rsid w:val="0003017B"/>
    <w:rsid w:val="0003343D"/>
    <w:rsid w:val="0003345B"/>
    <w:rsid w:val="00034323"/>
    <w:rsid w:val="000349D3"/>
    <w:rsid w:val="000354A5"/>
    <w:rsid w:val="0003600C"/>
    <w:rsid w:val="0003629C"/>
    <w:rsid w:val="00036439"/>
    <w:rsid w:val="00036725"/>
    <w:rsid w:val="000405D3"/>
    <w:rsid w:val="00040A08"/>
    <w:rsid w:val="0004123E"/>
    <w:rsid w:val="00041528"/>
    <w:rsid w:val="00041FCF"/>
    <w:rsid w:val="00042F16"/>
    <w:rsid w:val="000449D1"/>
    <w:rsid w:val="00045961"/>
    <w:rsid w:val="00047270"/>
    <w:rsid w:val="0004799E"/>
    <w:rsid w:val="00047FDA"/>
    <w:rsid w:val="00052759"/>
    <w:rsid w:val="00052DD5"/>
    <w:rsid w:val="00052E9D"/>
    <w:rsid w:val="00053123"/>
    <w:rsid w:val="000559A7"/>
    <w:rsid w:val="00055E8E"/>
    <w:rsid w:val="000568AB"/>
    <w:rsid w:val="00056DA8"/>
    <w:rsid w:val="00060EC9"/>
    <w:rsid w:val="00065DD2"/>
    <w:rsid w:val="00066CEA"/>
    <w:rsid w:val="00067102"/>
    <w:rsid w:val="00067A58"/>
    <w:rsid w:val="00070010"/>
    <w:rsid w:val="000702CA"/>
    <w:rsid w:val="00070C1B"/>
    <w:rsid w:val="000722F7"/>
    <w:rsid w:val="00072ACB"/>
    <w:rsid w:val="00072B0C"/>
    <w:rsid w:val="00072D7A"/>
    <w:rsid w:val="00073A26"/>
    <w:rsid w:val="00074706"/>
    <w:rsid w:val="000748FD"/>
    <w:rsid w:val="00075106"/>
    <w:rsid w:val="00075346"/>
    <w:rsid w:val="000770CF"/>
    <w:rsid w:val="000773F9"/>
    <w:rsid w:val="00077658"/>
    <w:rsid w:val="0007766F"/>
    <w:rsid w:val="00081A08"/>
    <w:rsid w:val="00082D71"/>
    <w:rsid w:val="00083DA3"/>
    <w:rsid w:val="0008651C"/>
    <w:rsid w:val="00086B72"/>
    <w:rsid w:val="00086D89"/>
    <w:rsid w:val="00087909"/>
    <w:rsid w:val="00090679"/>
    <w:rsid w:val="0009084D"/>
    <w:rsid w:val="00091739"/>
    <w:rsid w:val="000920B4"/>
    <w:rsid w:val="00092307"/>
    <w:rsid w:val="0009243E"/>
    <w:rsid w:val="00093535"/>
    <w:rsid w:val="00093818"/>
    <w:rsid w:val="000939F2"/>
    <w:rsid w:val="00093A06"/>
    <w:rsid w:val="000941DF"/>
    <w:rsid w:val="000963DA"/>
    <w:rsid w:val="000964C0"/>
    <w:rsid w:val="000A1353"/>
    <w:rsid w:val="000A193E"/>
    <w:rsid w:val="000A2E21"/>
    <w:rsid w:val="000A4D00"/>
    <w:rsid w:val="000A5E81"/>
    <w:rsid w:val="000A6947"/>
    <w:rsid w:val="000A781D"/>
    <w:rsid w:val="000A7E6E"/>
    <w:rsid w:val="000B07BA"/>
    <w:rsid w:val="000B0D62"/>
    <w:rsid w:val="000B1CE7"/>
    <w:rsid w:val="000B3C2E"/>
    <w:rsid w:val="000B41E7"/>
    <w:rsid w:val="000B4497"/>
    <w:rsid w:val="000B4A39"/>
    <w:rsid w:val="000B4CBD"/>
    <w:rsid w:val="000C0ED7"/>
    <w:rsid w:val="000C10B4"/>
    <w:rsid w:val="000C1742"/>
    <w:rsid w:val="000C1E4C"/>
    <w:rsid w:val="000C257F"/>
    <w:rsid w:val="000C292E"/>
    <w:rsid w:val="000C55DA"/>
    <w:rsid w:val="000C55DD"/>
    <w:rsid w:val="000C7BE6"/>
    <w:rsid w:val="000C7D68"/>
    <w:rsid w:val="000D0397"/>
    <w:rsid w:val="000D1B18"/>
    <w:rsid w:val="000D270A"/>
    <w:rsid w:val="000D31F2"/>
    <w:rsid w:val="000D39F5"/>
    <w:rsid w:val="000D5F4B"/>
    <w:rsid w:val="000D6590"/>
    <w:rsid w:val="000D66DD"/>
    <w:rsid w:val="000D6820"/>
    <w:rsid w:val="000D6F4F"/>
    <w:rsid w:val="000E061F"/>
    <w:rsid w:val="000E0C44"/>
    <w:rsid w:val="000E2F28"/>
    <w:rsid w:val="000E3E56"/>
    <w:rsid w:val="000E439D"/>
    <w:rsid w:val="000E689A"/>
    <w:rsid w:val="000E6CFB"/>
    <w:rsid w:val="000F084D"/>
    <w:rsid w:val="000F2B01"/>
    <w:rsid w:val="000F3357"/>
    <w:rsid w:val="000F4580"/>
    <w:rsid w:val="000F481A"/>
    <w:rsid w:val="000F48BD"/>
    <w:rsid w:val="000F517B"/>
    <w:rsid w:val="0010047D"/>
    <w:rsid w:val="0010060A"/>
    <w:rsid w:val="00103417"/>
    <w:rsid w:val="00103FB3"/>
    <w:rsid w:val="001052C0"/>
    <w:rsid w:val="00105C19"/>
    <w:rsid w:val="00107F8B"/>
    <w:rsid w:val="00110DA7"/>
    <w:rsid w:val="00110FF9"/>
    <w:rsid w:val="001111D7"/>
    <w:rsid w:val="0011223F"/>
    <w:rsid w:val="00112B40"/>
    <w:rsid w:val="0011390B"/>
    <w:rsid w:val="001141FF"/>
    <w:rsid w:val="00115190"/>
    <w:rsid w:val="001158EF"/>
    <w:rsid w:val="00115AA0"/>
    <w:rsid w:val="00116B05"/>
    <w:rsid w:val="00120AFB"/>
    <w:rsid w:val="00122654"/>
    <w:rsid w:val="00122900"/>
    <w:rsid w:val="00123286"/>
    <w:rsid w:val="00123783"/>
    <w:rsid w:val="00124954"/>
    <w:rsid w:val="00124C68"/>
    <w:rsid w:val="00125C1E"/>
    <w:rsid w:val="00125CBC"/>
    <w:rsid w:val="00126B9C"/>
    <w:rsid w:val="00130C77"/>
    <w:rsid w:val="0013133E"/>
    <w:rsid w:val="00131682"/>
    <w:rsid w:val="00131A39"/>
    <w:rsid w:val="00132365"/>
    <w:rsid w:val="00132ECB"/>
    <w:rsid w:val="001332F2"/>
    <w:rsid w:val="0013385F"/>
    <w:rsid w:val="00136073"/>
    <w:rsid w:val="0013792C"/>
    <w:rsid w:val="00137FA5"/>
    <w:rsid w:val="00140114"/>
    <w:rsid w:val="00141DCD"/>
    <w:rsid w:val="00141EB1"/>
    <w:rsid w:val="00143DB5"/>
    <w:rsid w:val="00144D0E"/>
    <w:rsid w:val="00144DB6"/>
    <w:rsid w:val="001466D8"/>
    <w:rsid w:val="001469AC"/>
    <w:rsid w:val="00146A35"/>
    <w:rsid w:val="00150A9E"/>
    <w:rsid w:val="00151397"/>
    <w:rsid w:val="001522C0"/>
    <w:rsid w:val="00152403"/>
    <w:rsid w:val="00152BED"/>
    <w:rsid w:val="00152E93"/>
    <w:rsid w:val="00153E9A"/>
    <w:rsid w:val="00153F09"/>
    <w:rsid w:val="00154FA7"/>
    <w:rsid w:val="00155A03"/>
    <w:rsid w:val="00160917"/>
    <w:rsid w:val="00160D0F"/>
    <w:rsid w:val="00163C6A"/>
    <w:rsid w:val="00164393"/>
    <w:rsid w:val="0016493F"/>
    <w:rsid w:val="00164D20"/>
    <w:rsid w:val="00165027"/>
    <w:rsid w:val="00166B81"/>
    <w:rsid w:val="00167021"/>
    <w:rsid w:val="0016761B"/>
    <w:rsid w:val="00167C91"/>
    <w:rsid w:val="0017043A"/>
    <w:rsid w:val="00172BC1"/>
    <w:rsid w:val="00173801"/>
    <w:rsid w:val="001741F6"/>
    <w:rsid w:val="00174347"/>
    <w:rsid w:val="001743E5"/>
    <w:rsid w:val="0017506F"/>
    <w:rsid w:val="00175A31"/>
    <w:rsid w:val="00175BA7"/>
    <w:rsid w:val="00175ED2"/>
    <w:rsid w:val="00177E78"/>
    <w:rsid w:val="0018014F"/>
    <w:rsid w:val="00180BB6"/>
    <w:rsid w:val="00181FF6"/>
    <w:rsid w:val="00182609"/>
    <w:rsid w:val="001836A3"/>
    <w:rsid w:val="001837AF"/>
    <w:rsid w:val="001842CE"/>
    <w:rsid w:val="00184839"/>
    <w:rsid w:val="00185E8C"/>
    <w:rsid w:val="00186323"/>
    <w:rsid w:val="0018689A"/>
    <w:rsid w:val="00187C9E"/>
    <w:rsid w:val="00187EBA"/>
    <w:rsid w:val="001903C4"/>
    <w:rsid w:val="00191705"/>
    <w:rsid w:val="00191767"/>
    <w:rsid w:val="00191D51"/>
    <w:rsid w:val="001921D0"/>
    <w:rsid w:val="00193717"/>
    <w:rsid w:val="00193D6F"/>
    <w:rsid w:val="0019516D"/>
    <w:rsid w:val="00195E7F"/>
    <w:rsid w:val="0019666D"/>
    <w:rsid w:val="00197E19"/>
    <w:rsid w:val="001A28BA"/>
    <w:rsid w:val="001A3DC3"/>
    <w:rsid w:val="001A4DFA"/>
    <w:rsid w:val="001A514C"/>
    <w:rsid w:val="001A5EC0"/>
    <w:rsid w:val="001A6B8C"/>
    <w:rsid w:val="001A7084"/>
    <w:rsid w:val="001B096F"/>
    <w:rsid w:val="001B0C07"/>
    <w:rsid w:val="001B1CBC"/>
    <w:rsid w:val="001B3149"/>
    <w:rsid w:val="001B3845"/>
    <w:rsid w:val="001B3DE8"/>
    <w:rsid w:val="001B413B"/>
    <w:rsid w:val="001B43AA"/>
    <w:rsid w:val="001C00EF"/>
    <w:rsid w:val="001C0AC0"/>
    <w:rsid w:val="001C0DD6"/>
    <w:rsid w:val="001C2C56"/>
    <w:rsid w:val="001C3C5E"/>
    <w:rsid w:val="001C42B0"/>
    <w:rsid w:val="001C49B0"/>
    <w:rsid w:val="001C510C"/>
    <w:rsid w:val="001C5253"/>
    <w:rsid w:val="001C7A31"/>
    <w:rsid w:val="001C7EE6"/>
    <w:rsid w:val="001D0BED"/>
    <w:rsid w:val="001D1B97"/>
    <w:rsid w:val="001D3159"/>
    <w:rsid w:val="001D33A1"/>
    <w:rsid w:val="001D6EBA"/>
    <w:rsid w:val="001D76F3"/>
    <w:rsid w:val="001D7CB4"/>
    <w:rsid w:val="001E2FC5"/>
    <w:rsid w:val="001E3824"/>
    <w:rsid w:val="001E39F4"/>
    <w:rsid w:val="001E3A05"/>
    <w:rsid w:val="001E6713"/>
    <w:rsid w:val="001E6AF2"/>
    <w:rsid w:val="001F5A70"/>
    <w:rsid w:val="00200B51"/>
    <w:rsid w:val="00200ED5"/>
    <w:rsid w:val="00201148"/>
    <w:rsid w:val="00201D35"/>
    <w:rsid w:val="0020211B"/>
    <w:rsid w:val="002021ED"/>
    <w:rsid w:val="00203A4B"/>
    <w:rsid w:val="002047BE"/>
    <w:rsid w:val="00204E60"/>
    <w:rsid w:val="0020507D"/>
    <w:rsid w:val="002050C5"/>
    <w:rsid w:val="00205695"/>
    <w:rsid w:val="002059CA"/>
    <w:rsid w:val="00205EBC"/>
    <w:rsid w:val="002061D6"/>
    <w:rsid w:val="00206227"/>
    <w:rsid w:val="00210C94"/>
    <w:rsid w:val="00211246"/>
    <w:rsid w:val="00211811"/>
    <w:rsid w:val="00211B99"/>
    <w:rsid w:val="00214C31"/>
    <w:rsid w:val="00215D34"/>
    <w:rsid w:val="00216AB7"/>
    <w:rsid w:val="00216FD8"/>
    <w:rsid w:val="002170B0"/>
    <w:rsid w:val="00217DC0"/>
    <w:rsid w:val="00220DFA"/>
    <w:rsid w:val="002229B7"/>
    <w:rsid w:val="00224D02"/>
    <w:rsid w:val="00224E39"/>
    <w:rsid w:val="00225374"/>
    <w:rsid w:val="00225C32"/>
    <w:rsid w:val="00225FB1"/>
    <w:rsid w:val="00226566"/>
    <w:rsid w:val="00227A23"/>
    <w:rsid w:val="00231323"/>
    <w:rsid w:val="00231DEE"/>
    <w:rsid w:val="0023318F"/>
    <w:rsid w:val="002335B3"/>
    <w:rsid w:val="00233964"/>
    <w:rsid w:val="00234C9F"/>
    <w:rsid w:val="00235F2A"/>
    <w:rsid w:val="00236FE2"/>
    <w:rsid w:val="00237FD5"/>
    <w:rsid w:val="00240064"/>
    <w:rsid w:val="00240742"/>
    <w:rsid w:val="00241109"/>
    <w:rsid w:val="00241F01"/>
    <w:rsid w:val="0024255F"/>
    <w:rsid w:val="00242C27"/>
    <w:rsid w:val="002433B4"/>
    <w:rsid w:val="00244AB2"/>
    <w:rsid w:val="002461A1"/>
    <w:rsid w:val="00246757"/>
    <w:rsid w:val="00247AA5"/>
    <w:rsid w:val="00247DC9"/>
    <w:rsid w:val="00250402"/>
    <w:rsid w:val="0025046B"/>
    <w:rsid w:val="002516BF"/>
    <w:rsid w:val="0025179B"/>
    <w:rsid w:val="00251EDE"/>
    <w:rsid w:val="00253916"/>
    <w:rsid w:val="00255965"/>
    <w:rsid w:val="0025605D"/>
    <w:rsid w:val="00257902"/>
    <w:rsid w:val="00257C4E"/>
    <w:rsid w:val="002602DE"/>
    <w:rsid w:val="00260DDB"/>
    <w:rsid w:val="002615FB"/>
    <w:rsid w:val="002619EC"/>
    <w:rsid w:val="00261BD1"/>
    <w:rsid w:val="00263292"/>
    <w:rsid w:val="0026548C"/>
    <w:rsid w:val="0026557A"/>
    <w:rsid w:val="00265975"/>
    <w:rsid w:val="0026604E"/>
    <w:rsid w:val="002668AE"/>
    <w:rsid w:val="00267B35"/>
    <w:rsid w:val="002710E2"/>
    <w:rsid w:val="00271962"/>
    <w:rsid w:val="00273125"/>
    <w:rsid w:val="00275BB1"/>
    <w:rsid w:val="00275D4D"/>
    <w:rsid w:val="00275F9C"/>
    <w:rsid w:val="00280ED4"/>
    <w:rsid w:val="00282E31"/>
    <w:rsid w:val="00283F89"/>
    <w:rsid w:val="0028427E"/>
    <w:rsid w:val="002845C3"/>
    <w:rsid w:val="00287846"/>
    <w:rsid w:val="00287A71"/>
    <w:rsid w:val="00287D78"/>
    <w:rsid w:val="00287F33"/>
    <w:rsid w:val="002904DD"/>
    <w:rsid w:val="00290D77"/>
    <w:rsid w:val="0029215C"/>
    <w:rsid w:val="00292A87"/>
    <w:rsid w:val="0029309D"/>
    <w:rsid w:val="00293504"/>
    <w:rsid w:val="002949AA"/>
    <w:rsid w:val="002949F2"/>
    <w:rsid w:val="00295CA5"/>
    <w:rsid w:val="002A036E"/>
    <w:rsid w:val="002A0735"/>
    <w:rsid w:val="002A07DE"/>
    <w:rsid w:val="002A0B2B"/>
    <w:rsid w:val="002A17C0"/>
    <w:rsid w:val="002A2750"/>
    <w:rsid w:val="002A2B94"/>
    <w:rsid w:val="002A30C7"/>
    <w:rsid w:val="002A341F"/>
    <w:rsid w:val="002A3989"/>
    <w:rsid w:val="002A3AD4"/>
    <w:rsid w:val="002A4250"/>
    <w:rsid w:val="002A44F0"/>
    <w:rsid w:val="002A4F27"/>
    <w:rsid w:val="002A549B"/>
    <w:rsid w:val="002A5F0C"/>
    <w:rsid w:val="002A7108"/>
    <w:rsid w:val="002A7A35"/>
    <w:rsid w:val="002A7FF1"/>
    <w:rsid w:val="002B04E5"/>
    <w:rsid w:val="002B15D0"/>
    <w:rsid w:val="002B27D3"/>
    <w:rsid w:val="002B29C9"/>
    <w:rsid w:val="002B396A"/>
    <w:rsid w:val="002B4F68"/>
    <w:rsid w:val="002B53C8"/>
    <w:rsid w:val="002B5A10"/>
    <w:rsid w:val="002B6976"/>
    <w:rsid w:val="002B6B1E"/>
    <w:rsid w:val="002B7036"/>
    <w:rsid w:val="002B7ACF"/>
    <w:rsid w:val="002C061F"/>
    <w:rsid w:val="002C1A79"/>
    <w:rsid w:val="002C2722"/>
    <w:rsid w:val="002C34B1"/>
    <w:rsid w:val="002C397A"/>
    <w:rsid w:val="002C3C41"/>
    <w:rsid w:val="002C58A0"/>
    <w:rsid w:val="002C63D4"/>
    <w:rsid w:val="002C6538"/>
    <w:rsid w:val="002C6E36"/>
    <w:rsid w:val="002D009E"/>
    <w:rsid w:val="002D0228"/>
    <w:rsid w:val="002D0F4A"/>
    <w:rsid w:val="002D1053"/>
    <w:rsid w:val="002D2810"/>
    <w:rsid w:val="002D3790"/>
    <w:rsid w:val="002D37FF"/>
    <w:rsid w:val="002D3815"/>
    <w:rsid w:val="002D4768"/>
    <w:rsid w:val="002D47E3"/>
    <w:rsid w:val="002D4E81"/>
    <w:rsid w:val="002D70FE"/>
    <w:rsid w:val="002E1276"/>
    <w:rsid w:val="002E237A"/>
    <w:rsid w:val="002E3671"/>
    <w:rsid w:val="002E3F68"/>
    <w:rsid w:val="002E4177"/>
    <w:rsid w:val="002E43BF"/>
    <w:rsid w:val="002E5496"/>
    <w:rsid w:val="002E6507"/>
    <w:rsid w:val="002E6907"/>
    <w:rsid w:val="002F2CF0"/>
    <w:rsid w:val="002F32A3"/>
    <w:rsid w:val="002F4097"/>
    <w:rsid w:val="002F64E6"/>
    <w:rsid w:val="002F7369"/>
    <w:rsid w:val="002F7385"/>
    <w:rsid w:val="002F7FAB"/>
    <w:rsid w:val="00301632"/>
    <w:rsid w:val="00301CC1"/>
    <w:rsid w:val="00302C64"/>
    <w:rsid w:val="00302DEE"/>
    <w:rsid w:val="0030362B"/>
    <w:rsid w:val="003041E3"/>
    <w:rsid w:val="003055C2"/>
    <w:rsid w:val="00305634"/>
    <w:rsid w:val="0030577E"/>
    <w:rsid w:val="0030599A"/>
    <w:rsid w:val="00306237"/>
    <w:rsid w:val="0031066B"/>
    <w:rsid w:val="003114DE"/>
    <w:rsid w:val="0031195E"/>
    <w:rsid w:val="00311ECB"/>
    <w:rsid w:val="00311FA3"/>
    <w:rsid w:val="00313241"/>
    <w:rsid w:val="00313719"/>
    <w:rsid w:val="00313876"/>
    <w:rsid w:val="00316735"/>
    <w:rsid w:val="0031721E"/>
    <w:rsid w:val="00317239"/>
    <w:rsid w:val="00321033"/>
    <w:rsid w:val="00321464"/>
    <w:rsid w:val="00321922"/>
    <w:rsid w:val="00321C23"/>
    <w:rsid w:val="0032242C"/>
    <w:rsid w:val="003233F3"/>
    <w:rsid w:val="00324DE4"/>
    <w:rsid w:val="00325876"/>
    <w:rsid w:val="003259A6"/>
    <w:rsid w:val="003268EB"/>
    <w:rsid w:val="0033061C"/>
    <w:rsid w:val="00331E4D"/>
    <w:rsid w:val="00332DBD"/>
    <w:rsid w:val="003333C1"/>
    <w:rsid w:val="00333E06"/>
    <w:rsid w:val="00335491"/>
    <w:rsid w:val="00336389"/>
    <w:rsid w:val="00336402"/>
    <w:rsid w:val="00336E8D"/>
    <w:rsid w:val="0034009F"/>
    <w:rsid w:val="003402C4"/>
    <w:rsid w:val="003408ED"/>
    <w:rsid w:val="003417DF"/>
    <w:rsid w:val="00341959"/>
    <w:rsid w:val="003429D7"/>
    <w:rsid w:val="00344D9F"/>
    <w:rsid w:val="00344DBC"/>
    <w:rsid w:val="00345860"/>
    <w:rsid w:val="00347FAA"/>
    <w:rsid w:val="0035154C"/>
    <w:rsid w:val="00351EA0"/>
    <w:rsid w:val="00351FA0"/>
    <w:rsid w:val="00353416"/>
    <w:rsid w:val="00353619"/>
    <w:rsid w:val="003551DB"/>
    <w:rsid w:val="00355E02"/>
    <w:rsid w:val="0035622D"/>
    <w:rsid w:val="003573CF"/>
    <w:rsid w:val="00357408"/>
    <w:rsid w:val="0036034D"/>
    <w:rsid w:val="00360946"/>
    <w:rsid w:val="00362BAD"/>
    <w:rsid w:val="00362C59"/>
    <w:rsid w:val="003631ED"/>
    <w:rsid w:val="00363FE8"/>
    <w:rsid w:val="00364AC5"/>
    <w:rsid w:val="00367E23"/>
    <w:rsid w:val="00371794"/>
    <w:rsid w:val="0037225C"/>
    <w:rsid w:val="00373F73"/>
    <w:rsid w:val="0037639A"/>
    <w:rsid w:val="00377009"/>
    <w:rsid w:val="0037787D"/>
    <w:rsid w:val="00381706"/>
    <w:rsid w:val="00383C52"/>
    <w:rsid w:val="00383D75"/>
    <w:rsid w:val="00384BA1"/>
    <w:rsid w:val="00386F23"/>
    <w:rsid w:val="00392B6C"/>
    <w:rsid w:val="00393758"/>
    <w:rsid w:val="0039399E"/>
    <w:rsid w:val="003945BB"/>
    <w:rsid w:val="00394A3B"/>
    <w:rsid w:val="00395040"/>
    <w:rsid w:val="00396094"/>
    <w:rsid w:val="003961DF"/>
    <w:rsid w:val="0039688E"/>
    <w:rsid w:val="00397293"/>
    <w:rsid w:val="0039777D"/>
    <w:rsid w:val="00397876"/>
    <w:rsid w:val="003A199F"/>
    <w:rsid w:val="003A2816"/>
    <w:rsid w:val="003A3C06"/>
    <w:rsid w:val="003A4076"/>
    <w:rsid w:val="003A4A62"/>
    <w:rsid w:val="003A657A"/>
    <w:rsid w:val="003B018B"/>
    <w:rsid w:val="003B18A7"/>
    <w:rsid w:val="003B18C9"/>
    <w:rsid w:val="003B1ADF"/>
    <w:rsid w:val="003B23A5"/>
    <w:rsid w:val="003B3AA8"/>
    <w:rsid w:val="003B4108"/>
    <w:rsid w:val="003B5A90"/>
    <w:rsid w:val="003B79B6"/>
    <w:rsid w:val="003B7EA3"/>
    <w:rsid w:val="003C0717"/>
    <w:rsid w:val="003C1392"/>
    <w:rsid w:val="003C1634"/>
    <w:rsid w:val="003C264C"/>
    <w:rsid w:val="003C3BAE"/>
    <w:rsid w:val="003C3E70"/>
    <w:rsid w:val="003C4A3E"/>
    <w:rsid w:val="003D0D33"/>
    <w:rsid w:val="003D1AA7"/>
    <w:rsid w:val="003D3177"/>
    <w:rsid w:val="003D496C"/>
    <w:rsid w:val="003D569D"/>
    <w:rsid w:val="003D596C"/>
    <w:rsid w:val="003D5D7C"/>
    <w:rsid w:val="003D5F62"/>
    <w:rsid w:val="003D721B"/>
    <w:rsid w:val="003E0520"/>
    <w:rsid w:val="003E0A74"/>
    <w:rsid w:val="003E0B0E"/>
    <w:rsid w:val="003E4033"/>
    <w:rsid w:val="003E56DC"/>
    <w:rsid w:val="003E5758"/>
    <w:rsid w:val="003E60F4"/>
    <w:rsid w:val="003E7369"/>
    <w:rsid w:val="003E7AE5"/>
    <w:rsid w:val="003F0B53"/>
    <w:rsid w:val="003F1F6C"/>
    <w:rsid w:val="003F2929"/>
    <w:rsid w:val="003F393B"/>
    <w:rsid w:val="003F3BB5"/>
    <w:rsid w:val="003F4781"/>
    <w:rsid w:val="003F4EF4"/>
    <w:rsid w:val="003F61DE"/>
    <w:rsid w:val="003F6420"/>
    <w:rsid w:val="003F7D93"/>
    <w:rsid w:val="0040080B"/>
    <w:rsid w:val="004009DF"/>
    <w:rsid w:val="00401AF8"/>
    <w:rsid w:val="00401B14"/>
    <w:rsid w:val="00401D52"/>
    <w:rsid w:val="00401E7E"/>
    <w:rsid w:val="004042C2"/>
    <w:rsid w:val="0040494E"/>
    <w:rsid w:val="004051EB"/>
    <w:rsid w:val="00405762"/>
    <w:rsid w:val="00405B18"/>
    <w:rsid w:val="00405BA1"/>
    <w:rsid w:val="004069AB"/>
    <w:rsid w:val="00407404"/>
    <w:rsid w:val="00407881"/>
    <w:rsid w:val="00407BEE"/>
    <w:rsid w:val="00411C80"/>
    <w:rsid w:val="00411DE9"/>
    <w:rsid w:val="00413810"/>
    <w:rsid w:val="004138FC"/>
    <w:rsid w:val="0041464E"/>
    <w:rsid w:val="004147A0"/>
    <w:rsid w:val="00415DD9"/>
    <w:rsid w:val="0041684C"/>
    <w:rsid w:val="00417960"/>
    <w:rsid w:val="00420CB5"/>
    <w:rsid w:val="0042394E"/>
    <w:rsid w:val="00423CAE"/>
    <w:rsid w:val="004247A2"/>
    <w:rsid w:val="00424EE4"/>
    <w:rsid w:val="00425142"/>
    <w:rsid w:val="004252B4"/>
    <w:rsid w:val="00425524"/>
    <w:rsid w:val="0042631F"/>
    <w:rsid w:val="0042698E"/>
    <w:rsid w:val="00431356"/>
    <w:rsid w:val="004338BE"/>
    <w:rsid w:val="00436A08"/>
    <w:rsid w:val="0043775A"/>
    <w:rsid w:val="00437CCB"/>
    <w:rsid w:val="00440564"/>
    <w:rsid w:val="00440E99"/>
    <w:rsid w:val="0044229C"/>
    <w:rsid w:val="00442D9C"/>
    <w:rsid w:val="00446AEB"/>
    <w:rsid w:val="004472E8"/>
    <w:rsid w:val="00447C2E"/>
    <w:rsid w:val="00450122"/>
    <w:rsid w:val="00450263"/>
    <w:rsid w:val="00450EBD"/>
    <w:rsid w:val="004515AF"/>
    <w:rsid w:val="004518C1"/>
    <w:rsid w:val="00452A2F"/>
    <w:rsid w:val="00453005"/>
    <w:rsid w:val="0045493C"/>
    <w:rsid w:val="004557D4"/>
    <w:rsid w:val="00455AEB"/>
    <w:rsid w:val="004567B0"/>
    <w:rsid w:val="00456AF0"/>
    <w:rsid w:val="00456E47"/>
    <w:rsid w:val="00461C75"/>
    <w:rsid w:val="00463A5E"/>
    <w:rsid w:val="00463F48"/>
    <w:rsid w:val="004645B4"/>
    <w:rsid w:val="0046561B"/>
    <w:rsid w:val="00465C9F"/>
    <w:rsid w:val="00465F31"/>
    <w:rsid w:val="00471159"/>
    <w:rsid w:val="00471248"/>
    <w:rsid w:val="00471EDC"/>
    <w:rsid w:val="00473147"/>
    <w:rsid w:val="00473371"/>
    <w:rsid w:val="00473A7D"/>
    <w:rsid w:val="00473F12"/>
    <w:rsid w:val="00474D8B"/>
    <w:rsid w:val="00475865"/>
    <w:rsid w:val="00475F15"/>
    <w:rsid w:val="00475F25"/>
    <w:rsid w:val="004773E5"/>
    <w:rsid w:val="00477CF2"/>
    <w:rsid w:val="004816DF"/>
    <w:rsid w:val="00481790"/>
    <w:rsid w:val="00481A8F"/>
    <w:rsid w:val="004823C3"/>
    <w:rsid w:val="00484A1F"/>
    <w:rsid w:val="00484DA2"/>
    <w:rsid w:val="00485BE3"/>
    <w:rsid w:val="0048682D"/>
    <w:rsid w:val="00486AB3"/>
    <w:rsid w:val="00487301"/>
    <w:rsid w:val="004903A9"/>
    <w:rsid w:val="004917E5"/>
    <w:rsid w:val="00491F32"/>
    <w:rsid w:val="00493701"/>
    <w:rsid w:val="0049389F"/>
    <w:rsid w:val="004965C3"/>
    <w:rsid w:val="0049661E"/>
    <w:rsid w:val="00496A0B"/>
    <w:rsid w:val="00496C61"/>
    <w:rsid w:val="004A0EB6"/>
    <w:rsid w:val="004A1127"/>
    <w:rsid w:val="004A151E"/>
    <w:rsid w:val="004A17DB"/>
    <w:rsid w:val="004A225B"/>
    <w:rsid w:val="004A2FA0"/>
    <w:rsid w:val="004A3234"/>
    <w:rsid w:val="004A3B7F"/>
    <w:rsid w:val="004A454C"/>
    <w:rsid w:val="004A5AD3"/>
    <w:rsid w:val="004A5CAE"/>
    <w:rsid w:val="004A5CF7"/>
    <w:rsid w:val="004A6877"/>
    <w:rsid w:val="004A7785"/>
    <w:rsid w:val="004B04F2"/>
    <w:rsid w:val="004B370D"/>
    <w:rsid w:val="004B4030"/>
    <w:rsid w:val="004B433A"/>
    <w:rsid w:val="004B5F46"/>
    <w:rsid w:val="004B62E2"/>
    <w:rsid w:val="004B7B36"/>
    <w:rsid w:val="004B7CD5"/>
    <w:rsid w:val="004C1209"/>
    <w:rsid w:val="004C161E"/>
    <w:rsid w:val="004C3419"/>
    <w:rsid w:val="004C5584"/>
    <w:rsid w:val="004C7140"/>
    <w:rsid w:val="004C787F"/>
    <w:rsid w:val="004D174B"/>
    <w:rsid w:val="004D1FC7"/>
    <w:rsid w:val="004D2C26"/>
    <w:rsid w:val="004D2F7F"/>
    <w:rsid w:val="004D2FC6"/>
    <w:rsid w:val="004D3B61"/>
    <w:rsid w:val="004D6950"/>
    <w:rsid w:val="004D6A65"/>
    <w:rsid w:val="004E146C"/>
    <w:rsid w:val="004E27C0"/>
    <w:rsid w:val="004E33BF"/>
    <w:rsid w:val="004E3CE7"/>
    <w:rsid w:val="004E417F"/>
    <w:rsid w:val="004E55A2"/>
    <w:rsid w:val="004E6717"/>
    <w:rsid w:val="004E7255"/>
    <w:rsid w:val="004F130C"/>
    <w:rsid w:val="004F15A2"/>
    <w:rsid w:val="004F2D67"/>
    <w:rsid w:val="004F382D"/>
    <w:rsid w:val="004F4958"/>
    <w:rsid w:val="004F52FB"/>
    <w:rsid w:val="004F604F"/>
    <w:rsid w:val="004F606D"/>
    <w:rsid w:val="004F61F8"/>
    <w:rsid w:val="004F731B"/>
    <w:rsid w:val="004F7B9C"/>
    <w:rsid w:val="004F7FB8"/>
    <w:rsid w:val="0050086E"/>
    <w:rsid w:val="00500AD6"/>
    <w:rsid w:val="00502B04"/>
    <w:rsid w:val="00505018"/>
    <w:rsid w:val="00505271"/>
    <w:rsid w:val="0050598E"/>
    <w:rsid w:val="00505AAA"/>
    <w:rsid w:val="00505B04"/>
    <w:rsid w:val="0050690B"/>
    <w:rsid w:val="0050784F"/>
    <w:rsid w:val="00507B23"/>
    <w:rsid w:val="00507E84"/>
    <w:rsid w:val="00510665"/>
    <w:rsid w:val="00510A44"/>
    <w:rsid w:val="00510CD5"/>
    <w:rsid w:val="005111C0"/>
    <w:rsid w:val="00511252"/>
    <w:rsid w:val="00511D1C"/>
    <w:rsid w:val="00511DDF"/>
    <w:rsid w:val="00512ABC"/>
    <w:rsid w:val="005134B2"/>
    <w:rsid w:val="005138EA"/>
    <w:rsid w:val="005145A5"/>
    <w:rsid w:val="00515055"/>
    <w:rsid w:val="0051557C"/>
    <w:rsid w:val="00517E84"/>
    <w:rsid w:val="00520092"/>
    <w:rsid w:val="00520850"/>
    <w:rsid w:val="0052173B"/>
    <w:rsid w:val="005233E9"/>
    <w:rsid w:val="00523C0F"/>
    <w:rsid w:val="005251F9"/>
    <w:rsid w:val="0052535A"/>
    <w:rsid w:val="00526CA2"/>
    <w:rsid w:val="00527B6B"/>
    <w:rsid w:val="00527F1C"/>
    <w:rsid w:val="00530B5B"/>
    <w:rsid w:val="00530BA3"/>
    <w:rsid w:val="00530ECE"/>
    <w:rsid w:val="0053381A"/>
    <w:rsid w:val="00533B71"/>
    <w:rsid w:val="00534083"/>
    <w:rsid w:val="00534582"/>
    <w:rsid w:val="005355DE"/>
    <w:rsid w:val="005356FA"/>
    <w:rsid w:val="00535C03"/>
    <w:rsid w:val="00535FE2"/>
    <w:rsid w:val="00536019"/>
    <w:rsid w:val="005368AB"/>
    <w:rsid w:val="00536B8E"/>
    <w:rsid w:val="005371EC"/>
    <w:rsid w:val="00540AAD"/>
    <w:rsid w:val="00542AFC"/>
    <w:rsid w:val="00545237"/>
    <w:rsid w:val="00547604"/>
    <w:rsid w:val="00547DA8"/>
    <w:rsid w:val="00547E21"/>
    <w:rsid w:val="00550F25"/>
    <w:rsid w:val="00551870"/>
    <w:rsid w:val="00552ECA"/>
    <w:rsid w:val="00553491"/>
    <w:rsid w:val="005549B2"/>
    <w:rsid w:val="005552ED"/>
    <w:rsid w:val="00556903"/>
    <w:rsid w:val="00556A70"/>
    <w:rsid w:val="00556E43"/>
    <w:rsid w:val="00561616"/>
    <w:rsid w:val="00561C4C"/>
    <w:rsid w:val="00563C81"/>
    <w:rsid w:val="0056621F"/>
    <w:rsid w:val="005667EF"/>
    <w:rsid w:val="00566A75"/>
    <w:rsid w:val="00567C1B"/>
    <w:rsid w:val="0057063E"/>
    <w:rsid w:val="005709E1"/>
    <w:rsid w:val="00573B16"/>
    <w:rsid w:val="00574814"/>
    <w:rsid w:val="00574F18"/>
    <w:rsid w:val="005753C4"/>
    <w:rsid w:val="00575953"/>
    <w:rsid w:val="00575CB1"/>
    <w:rsid w:val="005770A2"/>
    <w:rsid w:val="00577B3E"/>
    <w:rsid w:val="00577D2D"/>
    <w:rsid w:val="005822B1"/>
    <w:rsid w:val="00582328"/>
    <w:rsid w:val="00582562"/>
    <w:rsid w:val="00582A9C"/>
    <w:rsid w:val="00582B34"/>
    <w:rsid w:val="0058311F"/>
    <w:rsid w:val="00583CC4"/>
    <w:rsid w:val="00584737"/>
    <w:rsid w:val="00584E2A"/>
    <w:rsid w:val="00585FE4"/>
    <w:rsid w:val="005873B7"/>
    <w:rsid w:val="00591689"/>
    <w:rsid w:val="00591801"/>
    <w:rsid w:val="00591EE1"/>
    <w:rsid w:val="00593159"/>
    <w:rsid w:val="00595DCC"/>
    <w:rsid w:val="005972E9"/>
    <w:rsid w:val="005976CD"/>
    <w:rsid w:val="005A00DA"/>
    <w:rsid w:val="005A0EFA"/>
    <w:rsid w:val="005A23D3"/>
    <w:rsid w:val="005A29C9"/>
    <w:rsid w:val="005A2EF6"/>
    <w:rsid w:val="005A332D"/>
    <w:rsid w:val="005A461E"/>
    <w:rsid w:val="005A47F0"/>
    <w:rsid w:val="005A5CF2"/>
    <w:rsid w:val="005A6B13"/>
    <w:rsid w:val="005A794E"/>
    <w:rsid w:val="005B02DC"/>
    <w:rsid w:val="005B0E94"/>
    <w:rsid w:val="005B1B10"/>
    <w:rsid w:val="005B2607"/>
    <w:rsid w:val="005B2C2F"/>
    <w:rsid w:val="005B2CA9"/>
    <w:rsid w:val="005B31BB"/>
    <w:rsid w:val="005B3611"/>
    <w:rsid w:val="005B3A76"/>
    <w:rsid w:val="005B3EB9"/>
    <w:rsid w:val="005B458A"/>
    <w:rsid w:val="005B4EAC"/>
    <w:rsid w:val="005B5A50"/>
    <w:rsid w:val="005B66F1"/>
    <w:rsid w:val="005B71FC"/>
    <w:rsid w:val="005B785F"/>
    <w:rsid w:val="005B79FA"/>
    <w:rsid w:val="005C08E6"/>
    <w:rsid w:val="005C20FA"/>
    <w:rsid w:val="005C2A40"/>
    <w:rsid w:val="005C2C67"/>
    <w:rsid w:val="005C31DF"/>
    <w:rsid w:val="005C4141"/>
    <w:rsid w:val="005C5FD0"/>
    <w:rsid w:val="005C7752"/>
    <w:rsid w:val="005D03C4"/>
    <w:rsid w:val="005D254B"/>
    <w:rsid w:val="005D27AC"/>
    <w:rsid w:val="005D5516"/>
    <w:rsid w:val="005D6B92"/>
    <w:rsid w:val="005D6C5D"/>
    <w:rsid w:val="005D6D2B"/>
    <w:rsid w:val="005D75F0"/>
    <w:rsid w:val="005E0711"/>
    <w:rsid w:val="005E1A23"/>
    <w:rsid w:val="005E1B6D"/>
    <w:rsid w:val="005E365E"/>
    <w:rsid w:val="005E3BDC"/>
    <w:rsid w:val="005E43AB"/>
    <w:rsid w:val="005E5995"/>
    <w:rsid w:val="005E5FF9"/>
    <w:rsid w:val="005E6603"/>
    <w:rsid w:val="005E6A86"/>
    <w:rsid w:val="005F09E8"/>
    <w:rsid w:val="005F0CF0"/>
    <w:rsid w:val="005F41DB"/>
    <w:rsid w:val="005F5ECA"/>
    <w:rsid w:val="005F7B62"/>
    <w:rsid w:val="00601D48"/>
    <w:rsid w:val="006023BF"/>
    <w:rsid w:val="00602438"/>
    <w:rsid w:val="0060274A"/>
    <w:rsid w:val="00602F0A"/>
    <w:rsid w:val="0060313B"/>
    <w:rsid w:val="00603707"/>
    <w:rsid w:val="00603E67"/>
    <w:rsid w:val="0060434B"/>
    <w:rsid w:val="0060447F"/>
    <w:rsid w:val="00604CAD"/>
    <w:rsid w:val="00605836"/>
    <w:rsid w:val="006058EA"/>
    <w:rsid w:val="0060657D"/>
    <w:rsid w:val="00606619"/>
    <w:rsid w:val="00607EF6"/>
    <w:rsid w:val="00610595"/>
    <w:rsid w:val="00611ADE"/>
    <w:rsid w:val="00612E80"/>
    <w:rsid w:val="0061314B"/>
    <w:rsid w:val="006147DB"/>
    <w:rsid w:val="00615FCA"/>
    <w:rsid w:val="00617695"/>
    <w:rsid w:val="00621A0B"/>
    <w:rsid w:val="00622FC9"/>
    <w:rsid w:val="006231C3"/>
    <w:rsid w:val="00623662"/>
    <w:rsid w:val="006238B3"/>
    <w:rsid w:val="006239C0"/>
    <w:rsid w:val="00623D9A"/>
    <w:rsid w:val="00624B26"/>
    <w:rsid w:val="006262F6"/>
    <w:rsid w:val="00626343"/>
    <w:rsid w:val="006265A7"/>
    <w:rsid w:val="00631DC2"/>
    <w:rsid w:val="00631FD3"/>
    <w:rsid w:val="006337B3"/>
    <w:rsid w:val="00634669"/>
    <w:rsid w:val="0063679B"/>
    <w:rsid w:val="0063693E"/>
    <w:rsid w:val="0063700B"/>
    <w:rsid w:val="00637B71"/>
    <w:rsid w:val="00637EA5"/>
    <w:rsid w:val="006400B9"/>
    <w:rsid w:val="00640863"/>
    <w:rsid w:val="006415B9"/>
    <w:rsid w:val="00641749"/>
    <w:rsid w:val="00641EE5"/>
    <w:rsid w:val="00642EF2"/>
    <w:rsid w:val="0064322E"/>
    <w:rsid w:val="006450AE"/>
    <w:rsid w:val="0064546B"/>
    <w:rsid w:val="006466E4"/>
    <w:rsid w:val="00647044"/>
    <w:rsid w:val="006476F6"/>
    <w:rsid w:val="006517C3"/>
    <w:rsid w:val="00653EC8"/>
    <w:rsid w:val="00654A44"/>
    <w:rsid w:val="00655468"/>
    <w:rsid w:val="00656945"/>
    <w:rsid w:val="0065710A"/>
    <w:rsid w:val="00657A81"/>
    <w:rsid w:val="00657C4A"/>
    <w:rsid w:val="006622F3"/>
    <w:rsid w:val="006628C6"/>
    <w:rsid w:val="006632F8"/>
    <w:rsid w:val="00664E15"/>
    <w:rsid w:val="00665C9B"/>
    <w:rsid w:val="00667899"/>
    <w:rsid w:val="00670984"/>
    <w:rsid w:val="00670D06"/>
    <w:rsid w:val="00673730"/>
    <w:rsid w:val="00674414"/>
    <w:rsid w:val="00674D38"/>
    <w:rsid w:val="00674D97"/>
    <w:rsid w:val="00675BC3"/>
    <w:rsid w:val="00676E78"/>
    <w:rsid w:val="006773A5"/>
    <w:rsid w:val="00677ACB"/>
    <w:rsid w:val="00680382"/>
    <w:rsid w:val="00680385"/>
    <w:rsid w:val="00680EFB"/>
    <w:rsid w:val="00682655"/>
    <w:rsid w:val="00682BF1"/>
    <w:rsid w:val="00683049"/>
    <w:rsid w:val="006833D4"/>
    <w:rsid w:val="0068428C"/>
    <w:rsid w:val="00684D05"/>
    <w:rsid w:val="006866CB"/>
    <w:rsid w:val="00686DE8"/>
    <w:rsid w:val="00686FF2"/>
    <w:rsid w:val="00687785"/>
    <w:rsid w:val="00687F8D"/>
    <w:rsid w:val="00690AC1"/>
    <w:rsid w:val="006914A2"/>
    <w:rsid w:val="006928F8"/>
    <w:rsid w:val="00693EA9"/>
    <w:rsid w:val="0069483F"/>
    <w:rsid w:val="00695BE0"/>
    <w:rsid w:val="00696D1D"/>
    <w:rsid w:val="006970EC"/>
    <w:rsid w:val="006A06C0"/>
    <w:rsid w:val="006A0B74"/>
    <w:rsid w:val="006A0D62"/>
    <w:rsid w:val="006A0D9B"/>
    <w:rsid w:val="006A17FC"/>
    <w:rsid w:val="006A2576"/>
    <w:rsid w:val="006A4337"/>
    <w:rsid w:val="006A4A54"/>
    <w:rsid w:val="006A4D57"/>
    <w:rsid w:val="006A5752"/>
    <w:rsid w:val="006A5A51"/>
    <w:rsid w:val="006A5D01"/>
    <w:rsid w:val="006A5FF6"/>
    <w:rsid w:val="006A67EF"/>
    <w:rsid w:val="006B0DF2"/>
    <w:rsid w:val="006B10AC"/>
    <w:rsid w:val="006B213A"/>
    <w:rsid w:val="006B2AE7"/>
    <w:rsid w:val="006B401D"/>
    <w:rsid w:val="006B65AD"/>
    <w:rsid w:val="006B6921"/>
    <w:rsid w:val="006B738A"/>
    <w:rsid w:val="006C0657"/>
    <w:rsid w:val="006C0B36"/>
    <w:rsid w:val="006C18E6"/>
    <w:rsid w:val="006C23C7"/>
    <w:rsid w:val="006C2970"/>
    <w:rsid w:val="006C2B7C"/>
    <w:rsid w:val="006C30F3"/>
    <w:rsid w:val="006C3193"/>
    <w:rsid w:val="006C4C67"/>
    <w:rsid w:val="006C4D31"/>
    <w:rsid w:val="006C4DD7"/>
    <w:rsid w:val="006C5052"/>
    <w:rsid w:val="006C6B73"/>
    <w:rsid w:val="006C76D5"/>
    <w:rsid w:val="006D117A"/>
    <w:rsid w:val="006D3574"/>
    <w:rsid w:val="006D3A94"/>
    <w:rsid w:val="006D483D"/>
    <w:rsid w:val="006D4F20"/>
    <w:rsid w:val="006D5689"/>
    <w:rsid w:val="006D60CF"/>
    <w:rsid w:val="006D6257"/>
    <w:rsid w:val="006D731B"/>
    <w:rsid w:val="006E0286"/>
    <w:rsid w:val="006E06AC"/>
    <w:rsid w:val="006E0A1E"/>
    <w:rsid w:val="006E0C0E"/>
    <w:rsid w:val="006E0DE8"/>
    <w:rsid w:val="006E0F57"/>
    <w:rsid w:val="006E18BE"/>
    <w:rsid w:val="006E1CB1"/>
    <w:rsid w:val="006E1E33"/>
    <w:rsid w:val="006E22F1"/>
    <w:rsid w:val="006E2603"/>
    <w:rsid w:val="006E3AAF"/>
    <w:rsid w:val="006E3B96"/>
    <w:rsid w:val="006E415B"/>
    <w:rsid w:val="006E459F"/>
    <w:rsid w:val="006E5936"/>
    <w:rsid w:val="006E5E9D"/>
    <w:rsid w:val="006E66D3"/>
    <w:rsid w:val="006E682E"/>
    <w:rsid w:val="006E7067"/>
    <w:rsid w:val="006E7EE6"/>
    <w:rsid w:val="006F15F5"/>
    <w:rsid w:val="006F18D8"/>
    <w:rsid w:val="006F1B31"/>
    <w:rsid w:val="006F43DA"/>
    <w:rsid w:val="006F5467"/>
    <w:rsid w:val="006F5B23"/>
    <w:rsid w:val="006F5E33"/>
    <w:rsid w:val="006F6F6B"/>
    <w:rsid w:val="0070010F"/>
    <w:rsid w:val="00700582"/>
    <w:rsid w:val="00700A68"/>
    <w:rsid w:val="007019EC"/>
    <w:rsid w:val="00702425"/>
    <w:rsid w:val="00702EB1"/>
    <w:rsid w:val="0070372F"/>
    <w:rsid w:val="00703AB5"/>
    <w:rsid w:val="00703C67"/>
    <w:rsid w:val="007045EB"/>
    <w:rsid w:val="007046AE"/>
    <w:rsid w:val="00705CDD"/>
    <w:rsid w:val="00705E34"/>
    <w:rsid w:val="0070680E"/>
    <w:rsid w:val="00706F3B"/>
    <w:rsid w:val="00707C64"/>
    <w:rsid w:val="0071092F"/>
    <w:rsid w:val="00711684"/>
    <w:rsid w:val="007134DD"/>
    <w:rsid w:val="00713F80"/>
    <w:rsid w:val="0071472E"/>
    <w:rsid w:val="007150BB"/>
    <w:rsid w:val="007156E8"/>
    <w:rsid w:val="00715720"/>
    <w:rsid w:val="007166C4"/>
    <w:rsid w:val="00717011"/>
    <w:rsid w:val="0071730D"/>
    <w:rsid w:val="007174DC"/>
    <w:rsid w:val="007175DD"/>
    <w:rsid w:val="00717D26"/>
    <w:rsid w:val="007211F2"/>
    <w:rsid w:val="00721CE9"/>
    <w:rsid w:val="00721D08"/>
    <w:rsid w:val="00723240"/>
    <w:rsid w:val="007247F7"/>
    <w:rsid w:val="0072549C"/>
    <w:rsid w:val="0072552C"/>
    <w:rsid w:val="00726224"/>
    <w:rsid w:val="00726521"/>
    <w:rsid w:val="0072677F"/>
    <w:rsid w:val="00726DFD"/>
    <w:rsid w:val="00727152"/>
    <w:rsid w:val="007306A4"/>
    <w:rsid w:val="00730701"/>
    <w:rsid w:val="0073098D"/>
    <w:rsid w:val="00730B64"/>
    <w:rsid w:val="00730FA8"/>
    <w:rsid w:val="00731A52"/>
    <w:rsid w:val="007356C7"/>
    <w:rsid w:val="0073673C"/>
    <w:rsid w:val="00736BAE"/>
    <w:rsid w:val="00737FFA"/>
    <w:rsid w:val="00740168"/>
    <w:rsid w:val="00741D2D"/>
    <w:rsid w:val="00741E1E"/>
    <w:rsid w:val="00742A0A"/>
    <w:rsid w:val="00742AD8"/>
    <w:rsid w:val="007441DF"/>
    <w:rsid w:val="007458D5"/>
    <w:rsid w:val="0074778E"/>
    <w:rsid w:val="00747B02"/>
    <w:rsid w:val="00747F96"/>
    <w:rsid w:val="00750CCD"/>
    <w:rsid w:val="00750DD9"/>
    <w:rsid w:val="0075141E"/>
    <w:rsid w:val="0075188B"/>
    <w:rsid w:val="0075206B"/>
    <w:rsid w:val="00752332"/>
    <w:rsid w:val="0075298A"/>
    <w:rsid w:val="00754FF5"/>
    <w:rsid w:val="0075539C"/>
    <w:rsid w:val="00755BE7"/>
    <w:rsid w:val="00756BBC"/>
    <w:rsid w:val="0075731E"/>
    <w:rsid w:val="007576ED"/>
    <w:rsid w:val="007577B6"/>
    <w:rsid w:val="00757887"/>
    <w:rsid w:val="007601DB"/>
    <w:rsid w:val="00761E18"/>
    <w:rsid w:val="0076248F"/>
    <w:rsid w:val="00763026"/>
    <w:rsid w:val="00765C94"/>
    <w:rsid w:val="00766798"/>
    <w:rsid w:val="00766823"/>
    <w:rsid w:val="00766E50"/>
    <w:rsid w:val="00767D2E"/>
    <w:rsid w:val="00771864"/>
    <w:rsid w:val="0077268C"/>
    <w:rsid w:val="00772C56"/>
    <w:rsid w:val="00773F53"/>
    <w:rsid w:val="00774BCA"/>
    <w:rsid w:val="00775F2F"/>
    <w:rsid w:val="00777C9A"/>
    <w:rsid w:val="00780C9B"/>
    <w:rsid w:val="00782415"/>
    <w:rsid w:val="00782678"/>
    <w:rsid w:val="007845D1"/>
    <w:rsid w:val="00784773"/>
    <w:rsid w:val="00785332"/>
    <w:rsid w:val="007853CB"/>
    <w:rsid w:val="007857F6"/>
    <w:rsid w:val="00787701"/>
    <w:rsid w:val="0079011B"/>
    <w:rsid w:val="00790C44"/>
    <w:rsid w:val="007912D9"/>
    <w:rsid w:val="00792407"/>
    <w:rsid w:val="00793FFC"/>
    <w:rsid w:val="007941D7"/>
    <w:rsid w:val="00795503"/>
    <w:rsid w:val="0079620D"/>
    <w:rsid w:val="00796C4F"/>
    <w:rsid w:val="00796EE4"/>
    <w:rsid w:val="007A09F2"/>
    <w:rsid w:val="007A1628"/>
    <w:rsid w:val="007A19D6"/>
    <w:rsid w:val="007A1E53"/>
    <w:rsid w:val="007A29ED"/>
    <w:rsid w:val="007A2A6F"/>
    <w:rsid w:val="007A35F9"/>
    <w:rsid w:val="007A36E6"/>
    <w:rsid w:val="007A3A48"/>
    <w:rsid w:val="007A4CDA"/>
    <w:rsid w:val="007A4E05"/>
    <w:rsid w:val="007A5772"/>
    <w:rsid w:val="007A6690"/>
    <w:rsid w:val="007A67F0"/>
    <w:rsid w:val="007B0574"/>
    <w:rsid w:val="007B08B6"/>
    <w:rsid w:val="007B0B47"/>
    <w:rsid w:val="007B1028"/>
    <w:rsid w:val="007B19B9"/>
    <w:rsid w:val="007B28DA"/>
    <w:rsid w:val="007B3DFB"/>
    <w:rsid w:val="007B49D7"/>
    <w:rsid w:val="007B5190"/>
    <w:rsid w:val="007B5C29"/>
    <w:rsid w:val="007B7123"/>
    <w:rsid w:val="007B7549"/>
    <w:rsid w:val="007C0785"/>
    <w:rsid w:val="007C11A8"/>
    <w:rsid w:val="007C1BF2"/>
    <w:rsid w:val="007C2404"/>
    <w:rsid w:val="007C2E78"/>
    <w:rsid w:val="007C349B"/>
    <w:rsid w:val="007C35F4"/>
    <w:rsid w:val="007C411E"/>
    <w:rsid w:val="007C5DED"/>
    <w:rsid w:val="007C5EC4"/>
    <w:rsid w:val="007C6042"/>
    <w:rsid w:val="007C63FD"/>
    <w:rsid w:val="007C6400"/>
    <w:rsid w:val="007C7817"/>
    <w:rsid w:val="007C7969"/>
    <w:rsid w:val="007C7EAB"/>
    <w:rsid w:val="007D197D"/>
    <w:rsid w:val="007D3A1C"/>
    <w:rsid w:val="007D4A7E"/>
    <w:rsid w:val="007D559C"/>
    <w:rsid w:val="007D57F0"/>
    <w:rsid w:val="007D60E3"/>
    <w:rsid w:val="007D7B61"/>
    <w:rsid w:val="007E12B5"/>
    <w:rsid w:val="007E1AD8"/>
    <w:rsid w:val="007E29A1"/>
    <w:rsid w:val="007E3314"/>
    <w:rsid w:val="007E3540"/>
    <w:rsid w:val="007E5F1E"/>
    <w:rsid w:val="007E60DE"/>
    <w:rsid w:val="007E64A7"/>
    <w:rsid w:val="007E6961"/>
    <w:rsid w:val="007E783C"/>
    <w:rsid w:val="007F10A6"/>
    <w:rsid w:val="007F1D42"/>
    <w:rsid w:val="007F3901"/>
    <w:rsid w:val="007F46B4"/>
    <w:rsid w:val="007F505D"/>
    <w:rsid w:val="007F52AF"/>
    <w:rsid w:val="007F790B"/>
    <w:rsid w:val="00800E47"/>
    <w:rsid w:val="00801A64"/>
    <w:rsid w:val="00802A52"/>
    <w:rsid w:val="00807A6A"/>
    <w:rsid w:val="008106B0"/>
    <w:rsid w:val="00810CAC"/>
    <w:rsid w:val="00811A4E"/>
    <w:rsid w:val="00812B4D"/>
    <w:rsid w:val="00813005"/>
    <w:rsid w:val="008139A9"/>
    <w:rsid w:val="0081664A"/>
    <w:rsid w:val="00816DC3"/>
    <w:rsid w:val="00817BDE"/>
    <w:rsid w:val="008215EF"/>
    <w:rsid w:val="008222C0"/>
    <w:rsid w:val="00822436"/>
    <w:rsid w:val="00824438"/>
    <w:rsid w:val="008263E0"/>
    <w:rsid w:val="00830158"/>
    <w:rsid w:val="00830225"/>
    <w:rsid w:val="00831BB5"/>
    <w:rsid w:val="008321F7"/>
    <w:rsid w:val="00832B63"/>
    <w:rsid w:val="00832F1F"/>
    <w:rsid w:val="00833083"/>
    <w:rsid w:val="008334CD"/>
    <w:rsid w:val="00833E89"/>
    <w:rsid w:val="00834E7B"/>
    <w:rsid w:val="0083540A"/>
    <w:rsid w:val="00836B86"/>
    <w:rsid w:val="00837C4F"/>
    <w:rsid w:val="00837CDE"/>
    <w:rsid w:val="00840829"/>
    <w:rsid w:val="0084285B"/>
    <w:rsid w:val="0084346D"/>
    <w:rsid w:val="008444AD"/>
    <w:rsid w:val="008461C7"/>
    <w:rsid w:val="00846395"/>
    <w:rsid w:val="00846D10"/>
    <w:rsid w:val="0085024D"/>
    <w:rsid w:val="00850EBE"/>
    <w:rsid w:val="008510F2"/>
    <w:rsid w:val="00851721"/>
    <w:rsid w:val="00852F8D"/>
    <w:rsid w:val="00853956"/>
    <w:rsid w:val="008544EA"/>
    <w:rsid w:val="00854C92"/>
    <w:rsid w:val="008552DD"/>
    <w:rsid w:val="00855D46"/>
    <w:rsid w:val="0085607C"/>
    <w:rsid w:val="008579DF"/>
    <w:rsid w:val="00857EDB"/>
    <w:rsid w:val="008602E1"/>
    <w:rsid w:val="00860C27"/>
    <w:rsid w:val="008622E6"/>
    <w:rsid w:val="00863556"/>
    <w:rsid w:val="00864F6B"/>
    <w:rsid w:val="00865D22"/>
    <w:rsid w:val="0086669C"/>
    <w:rsid w:val="0086674F"/>
    <w:rsid w:val="008673C5"/>
    <w:rsid w:val="0086783C"/>
    <w:rsid w:val="00867B76"/>
    <w:rsid w:val="00870994"/>
    <w:rsid w:val="00871502"/>
    <w:rsid w:val="00872111"/>
    <w:rsid w:val="008725D7"/>
    <w:rsid w:val="00873053"/>
    <w:rsid w:val="008745E6"/>
    <w:rsid w:val="00874E70"/>
    <w:rsid w:val="0087513E"/>
    <w:rsid w:val="00875395"/>
    <w:rsid w:val="0087546C"/>
    <w:rsid w:val="00875DB3"/>
    <w:rsid w:val="008761A4"/>
    <w:rsid w:val="00876243"/>
    <w:rsid w:val="00876C67"/>
    <w:rsid w:val="008770A0"/>
    <w:rsid w:val="00877E78"/>
    <w:rsid w:val="00880631"/>
    <w:rsid w:val="00881AE6"/>
    <w:rsid w:val="0088343E"/>
    <w:rsid w:val="0088480E"/>
    <w:rsid w:val="00885076"/>
    <w:rsid w:val="008860FF"/>
    <w:rsid w:val="0088629F"/>
    <w:rsid w:val="008877E1"/>
    <w:rsid w:val="00887A9B"/>
    <w:rsid w:val="00887CC7"/>
    <w:rsid w:val="00890584"/>
    <w:rsid w:val="00890A76"/>
    <w:rsid w:val="00893AEF"/>
    <w:rsid w:val="00893E83"/>
    <w:rsid w:val="008960D2"/>
    <w:rsid w:val="00896294"/>
    <w:rsid w:val="008A34D1"/>
    <w:rsid w:val="008A5054"/>
    <w:rsid w:val="008A519E"/>
    <w:rsid w:val="008A5D3C"/>
    <w:rsid w:val="008A7B8C"/>
    <w:rsid w:val="008B0122"/>
    <w:rsid w:val="008B0274"/>
    <w:rsid w:val="008B05E9"/>
    <w:rsid w:val="008B0D77"/>
    <w:rsid w:val="008B167A"/>
    <w:rsid w:val="008B1912"/>
    <w:rsid w:val="008B316C"/>
    <w:rsid w:val="008B39EB"/>
    <w:rsid w:val="008B3AAA"/>
    <w:rsid w:val="008B3AE8"/>
    <w:rsid w:val="008C01D0"/>
    <w:rsid w:val="008C1942"/>
    <w:rsid w:val="008C2BA1"/>
    <w:rsid w:val="008C41A7"/>
    <w:rsid w:val="008C4B5A"/>
    <w:rsid w:val="008C5605"/>
    <w:rsid w:val="008C5803"/>
    <w:rsid w:val="008C5AE4"/>
    <w:rsid w:val="008C5BD6"/>
    <w:rsid w:val="008C6518"/>
    <w:rsid w:val="008C6EA7"/>
    <w:rsid w:val="008C752A"/>
    <w:rsid w:val="008D0AE2"/>
    <w:rsid w:val="008D0C51"/>
    <w:rsid w:val="008D0FE2"/>
    <w:rsid w:val="008D15FB"/>
    <w:rsid w:val="008D179D"/>
    <w:rsid w:val="008D1A75"/>
    <w:rsid w:val="008D1BA0"/>
    <w:rsid w:val="008D27BB"/>
    <w:rsid w:val="008D300F"/>
    <w:rsid w:val="008D346A"/>
    <w:rsid w:val="008D3879"/>
    <w:rsid w:val="008D43FF"/>
    <w:rsid w:val="008D639A"/>
    <w:rsid w:val="008E0AC8"/>
    <w:rsid w:val="008E22A8"/>
    <w:rsid w:val="008E2965"/>
    <w:rsid w:val="008E3469"/>
    <w:rsid w:val="008E4D21"/>
    <w:rsid w:val="008E6763"/>
    <w:rsid w:val="008E73B3"/>
    <w:rsid w:val="008F047D"/>
    <w:rsid w:val="008F0502"/>
    <w:rsid w:val="008F0AFC"/>
    <w:rsid w:val="008F1BC1"/>
    <w:rsid w:val="008F26B6"/>
    <w:rsid w:val="008F2BF3"/>
    <w:rsid w:val="008F2E26"/>
    <w:rsid w:val="008F3364"/>
    <w:rsid w:val="008F3847"/>
    <w:rsid w:val="008F3C7D"/>
    <w:rsid w:val="008F3F63"/>
    <w:rsid w:val="008F599A"/>
    <w:rsid w:val="008F65E9"/>
    <w:rsid w:val="008F6FA9"/>
    <w:rsid w:val="008F7329"/>
    <w:rsid w:val="00901DEC"/>
    <w:rsid w:val="00902ED6"/>
    <w:rsid w:val="009030E5"/>
    <w:rsid w:val="009036AF"/>
    <w:rsid w:val="00903D08"/>
    <w:rsid w:val="009102A6"/>
    <w:rsid w:val="00910A7B"/>
    <w:rsid w:val="00910FF3"/>
    <w:rsid w:val="009110CA"/>
    <w:rsid w:val="00912645"/>
    <w:rsid w:val="00913809"/>
    <w:rsid w:val="00914735"/>
    <w:rsid w:val="00914D88"/>
    <w:rsid w:val="00916D91"/>
    <w:rsid w:val="00920224"/>
    <w:rsid w:val="009228AC"/>
    <w:rsid w:val="00923420"/>
    <w:rsid w:val="00924800"/>
    <w:rsid w:val="009249FE"/>
    <w:rsid w:val="00924C03"/>
    <w:rsid w:val="00926509"/>
    <w:rsid w:val="009305C1"/>
    <w:rsid w:val="009308EC"/>
    <w:rsid w:val="009310E4"/>
    <w:rsid w:val="009328DC"/>
    <w:rsid w:val="00935493"/>
    <w:rsid w:val="0093747B"/>
    <w:rsid w:val="0094005B"/>
    <w:rsid w:val="00940AD6"/>
    <w:rsid w:val="00941546"/>
    <w:rsid w:val="009440DF"/>
    <w:rsid w:val="00944C27"/>
    <w:rsid w:val="00946D5F"/>
    <w:rsid w:val="00947942"/>
    <w:rsid w:val="00950ED1"/>
    <w:rsid w:val="00951B51"/>
    <w:rsid w:val="00953169"/>
    <w:rsid w:val="009537C1"/>
    <w:rsid w:val="00955ADC"/>
    <w:rsid w:val="00955B59"/>
    <w:rsid w:val="00955EDD"/>
    <w:rsid w:val="0096043D"/>
    <w:rsid w:val="00960FFE"/>
    <w:rsid w:val="009626FB"/>
    <w:rsid w:val="009634C9"/>
    <w:rsid w:val="009662B0"/>
    <w:rsid w:val="00966B23"/>
    <w:rsid w:val="00970C20"/>
    <w:rsid w:val="00971B2C"/>
    <w:rsid w:val="00971CB9"/>
    <w:rsid w:val="00971D1E"/>
    <w:rsid w:val="00972EFC"/>
    <w:rsid w:val="00973209"/>
    <w:rsid w:val="00973AA4"/>
    <w:rsid w:val="00974E55"/>
    <w:rsid w:val="00977BD5"/>
    <w:rsid w:val="00977F47"/>
    <w:rsid w:val="009804C9"/>
    <w:rsid w:val="00982124"/>
    <w:rsid w:val="00983FCE"/>
    <w:rsid w:val="0098614C"/>
    <w:rsid w:val="0098661B"/>
    <w:rsid w:val="009877AA"/>
    <w:rsid w:val="00987931"/>
    <w:rsid w:val="00987AEE"/>
    <w:rsid w:val="00990367"/>
    <w:rsid w:val="00990BFF"/>
    <w:rsid w:val="00990F8E"/>
    <w:rsid w:val="009925A0"/>
    <w:rsid w:val="009935DD"/>
    <w:rsid w:val="009947A8"/>
    <w:rsid w:val="00994A87"/>
    <w:rsid w:val="00995138"/>
    <w:rsid w:val="00995595"/>
    <w:rsid w:val="00996FD7"/>
    <w:rsid w:val="009977F8"/>
    <w:rsid w:val="009A0E20"/>
    <w:rsid w:val="009A11DB"/>
    <w:rsid w:val="009A168B"/>
    <w:rsid w:val="009A4CD5"/>
    <w:rsid w:val="009A54F2"/>
    <w:rsid w:val="009A599E"/>
    <w:rsid w:val="009A5B4B"/>
    <w:rsid w:val="009A68DE"/>
    <w:rsid w:val="009B10AA"/>
    <w:rsid w:val="009B1A5D"/>
    <w:rsid w:val="009B233B"/>
    <w:rsid w:val="009B2E63"/>
    <w:rsid w:val="009B379E"/>
    <w:rsid w:val="009B417C"/>
    <w:rsid w:val="009B5A98"/>
    <w:rsid w:val="009C0446"/>
    <w:rsid w:val="009C0BA3"/>
    <w:rsid w:val="009C0D82"/>
    <w:rsid w:val="009C19FF"/>
    <w:rsid w:val="009C3FA8"/>
    <w:rsid w:val="009C41B9"/>
    <w:rsid w:val="009C420B"/>
    <w:rsid w:val="009C4266"/>
    <w:rsid w:val="009C4A24"/>
    <w:rsid w:val="009C5126"/>
    <w:rsid w:val="009C6B79"/>
    <w:rsid w:val="009D07A4"/>
    <w:rsid w:val="009D17E8"/>
    <w:rsid w:val="009D4278"/>
    <w:rsid w:val="009D4D74"/>
    <w:rsid w:val="009D51E9"/>
    <w:rsid w:val="009D5635"/>
    <w:rsid w:val="009D62BD"/>
    <w:rsid w:val="009D64DE"/>
    <w:rsid w:val="009E0F1B"/>
    <w:rsid w:val="009E5EE9"/>
    <w:rsid w:val="009E6585"/>
    <w:rsid w:val="009E6FC3"/>
    <w:rsid w:val="009E703B"/>
    <w:rsid w:val="009E72A2"/>
    <w:rsid w:val="009E7AEF"/>
    <w:rsid w:val="009E7E00"/>
    <w:rsid w:val="009F15BF"/>
    <w:rsid w:val="009F1E66"/>
    <w:rsid w:val="009F2AE3"/>
    <w:rsid w:val="009F2E7B"/>
    <w:rsid w:val="009F37E0"/>
    <w:rsid w:val="009F3E74"/>
    <w:rsid w:val="009F3F63"/>
    <w:rsid w:val="009F740B"/>
    <w:rsid w:val="00A02786"/>
    <w:rsid w:val="00A027DE"/>
    <w:rsid w:val="00A02A73"/>
    <w:rsid w:val="00A03F4C"/>
    <w:rsid w:val="00A0464A"/>
    <w:rsid w:val="00A047E9"/>
    <w:rsid w:val="00A05157"/>
    <w:rsid w:val="00A05EDC"/>
    <w:rsid w:val="00A06A9B"/>
    <w:rsid w:val="00A07005"/>
    <w:rsid w:val="00A10165"/>
    <w:rsid w:val="00A10A25"/>
    <w:rsid w:val="00A11669"/>
    <w:rsid w:val="00A11728"/>
    <w:rsid w:val="00A12DC4"/>
    <w:rsid w:val="00A132C1"/>
    <w:rsid w:val="00A14332"/>
    <w:rsid w:val="00A16D37"/>
    <w:rsid w:val="00A17569"/>
    <w:rsid w:val="00A2033F"/>
    <w:rsid w:val="00A20DAE"/>
    <w:rsid w:val="00A21351"/>
    <w:rsid w:val="00A21D18"/>
    <w:rsid w:val="00A22732"/>
    <w:rsid w:val="00A23797"/>
    <w:rsid w:val="00A24CD9"/>
    <w:rsid w:val="00A25BB3"/>
    <w:rsid w:val="00A25F73"/>
    <w:rsid w:val="00A264F4"/>
    <w:rsid w:val="00A26916"/>
    <w:rsid w:val="00A26FB9"/>
    <w:rsid w:val="00A270CF"/>
    <w:rsid w:val="00A30EB2"/>
    <w:rsid w:val="00A3186B"/>
    <w:rsid w:val="00A32C5A"/>
    <w:rsid w:val="00A333E6"/>
    <w:rsid w:val="00A34CB8"/>
    <w:rsid w:val="00A352D1"/>
    <w:rsid w:val="00A35580"/>
    <w:rsid w:val="00A368AA"/>
    <w:rsid w:val="00A4034E"/>
    <w:rsid w:val="00A41268"/>
    <w:rsid w:val="00A41307"/>
    <w:rsid w:val="00A42E4C"/>
    <w:rsid w:val="00A42EF9"/>
    <w:rsid w:val="00A444E5"/>
    <w:rsid w:val="00A466A3"/>
    <w:rsid w:val="00A4688B"/>
    <w:rsid w:val="00A46B43"/>
    <w:rsid w:val="00A47472"/>
    <w:rsid w:val="00A520FF"/>
    <w:rsid w:val="00A521FA"/>
    <w:rsid w:val="00A525BD"/>
    <w:rsid w:val="00A52981"/>
    <w:rsid w:val="00A52EAD"/>
    <w:rsid w:val="00A56640"/>
    <w:rsid w:val="00A56DFE"/>
    <w:rsid w:val="00A6063D"/>
    <w:rsid w:val="00A6120C"/>
    <w:rsid w:val="00A6141C"/>
    <w:rsid w:val="00A61ECC"/>
    <w:rsid w:val="00A62E51"/>
    <w:rsid w:val="00A63973"/>
    <w:rsid w:val="00A644EC"/>
    <w:rsid w:val="00A64CCB"/>
    <w:rsid w:val="00A65793"/>
    <w:rsid w:val="00A66907"/>
    <w:rsid w:val="00A67FE6"/>
    <w:rsid w:val="00A72A2C"/>
    <w:rsid w:val="00A7337B"/>
    <w:rsid w:val="00A7340F"/>
    <w:rsid w:val="00A73D44"/>
    <w:rsid w:val="00A73EF9"/>
    <w:rsid w:val="00A74B80"/>
    <w:rsid w:val="00A7534F"/>
    <w:rsid w:val="00A75E0D"/>
    <w:rsid w:val="00A76006"/>
    <w:rsid w:val="00A773E7"/>
    <w:rsid w:val="00A77EC3"/>
    <w:rsid w:val="00A816A4"/>
    <w:rsid w:val="00A819CA"/>
    <w:rsid w:val="00A862EC"/>
    <w:rsid w:val="00A90093"/>
    <w:rsid w:val="00A91B71"/>
    <w:rsid w:val="00A91CAE"/>
    <w:rsid w:val="00A921DB"/>
    <w:rsid w:val="00A92997"/>
    <w:rsid w:val="00A92CFE"/>
    <w:rsid w:val="00A93373"/>
    <w:rsid w:val="00A93A7F"/>
    <w:rsid w:val="00A93AF7"/>
    <w:rsid w:val="00A94A83"/>
    <w:rsid w:val="00A94E53"/>
    <w:rsid w:val="00AA12FC"/>
    <w:rsid w:val="00AA2DAF"/>
    <w:rsid w:val="00AA3D1F"/>
    <w:rsid w:val="00AA761F"/>
    <w:rsid w:val="00AA7DA1"/>
    <w:rsid w:val="00AB0BCA"/>
    <w:rsid w:val="00AB1B79"/>
    <w:rsid w:val="00AB20F1"/>
    <w:rsid w:val="00AB364C"/>
    <w:rsid w:val="00AB3D79"/>
    <w:rsid w:val="00AB3ED8"/>
    <w:rsid w:val="00AB3F94"/>
    <w:rsid w:val="00AB4177"/>
    <w:rsid w:val="00AB5155"/>
    <w:rsid w:val="00AB5262"/>
    <w:rsid w:val="00AB5935"/>
    <w:rsid w:val="00AB7EF3"/>
    <w:rsid w:val="00AC10D4"/>
    <w:rsid w:val="00AC2AB4"/>
    <w:rsid w:val="00AC4D56"/>
    <w:rsid w:val="00AC4E45"/>
    <w:rsid w:val="00AC55A9"/>
    <w:rsid w:val="00AC6991"/>
    <w:rsid w:val="00AC7D74"/>
    <w:rsid w:val="00AD0768"/>
    <w:rsid w:val="00AD0F0D"/>
    <w:rsid w:val="00AD1591"/>
    <w:rsid w:val="00AD26A7"/>
    <w:rsid w:val="00AD2E2A"/>
    <w:rsid w:val="00AD3E6E"/>
    <w:rsid w:val="00AD53BA"/>
    <w:rsid w:val="00AD572E"/>
    <w:rsid w:val="00AD7DF1"/>
    <w:rsid w:val="00AE1F0B"/>
    <w:rsid w:val="00AE257A"/>
    <w:rsid w:val="00AE2D15"/>
    <w:rsid w:val="00AE3217"/>
    <w:rsid w:val="00AE325E"/>
    <w:rsid w:val="00AE4230"/>
    <w:rsid w:val="00AE491D"/>
    <w:rsid w:val="00AE537E"/>
    <w:rsid w:val="00AE5C3C"/>
    <w:rsid w:val="00AE6536"/>
    <w:rsid w:val="00AE7040"/>
    <w:rsid w:val="00AE7A89"/>
    <w:rsid w:val="00AE7ACD"/>
    <w:rsid w:val="00AE7C0D"/>
    <w:rsid w:val="00AF079A"/>
    <w:rsid w:val="00AF0C71"/>
    <w:rsid w:val="00AF140D"/>
    <w:rsid w:val="00AF1F01"/>
    <w:rsid w:val="00AF2DA2"/>
    <w:rsid w:val="00AF3510"/>
    <w:rsid w:val="00AF413A"/>
    <w:rsid w:val="00AF41FD"/>
    <w:rsid w:val="00AF422D"/>
    <w:rsid w:val="00AF4B57"/>
    <w:rsid w:val="00AF4B5F"/>
    <w:rsid w:val="00AF5DBE"/>
    <w:rsid w:val="00AF67CF"/>
    <w:rsid w:val="00AF7C23"/>
    <w:rsid w:val="00B0029A"/>
    <w:rsid w:val="00B002BD"/>
    <w:rsid w:val="00B0065C"/>
    <w:rsid w:val="00B00FA9"/>
    <w:rsid w:val="00B015E6"/>
    <w:rsid w:val="00B0395C"/>
    <w:rsid w:val="00B04057"/>
    <w:rsid w:val="00B05570"/>
    <w:rsid w:val="00B05B47"/>
    <w:rsid w:val="00B0707E"/>
    <w:rsid w:val="00B14C4B"/>
    <w:rsid w:val="00B15562"/>
    <w:rsid w:val="00B17A4B"/>
    <w:rsid w:val="00B20203"/>
    <w:rsid w:val="00B211BD"/>
    <w:rsid w:val="00B22678"/>
    <w:rsid w:val="00B2291E"/>
    <w:rsid w:val="00B22C57"/>
    <w:rsid w:val="00B22EC7"/>
    <w:rsid w:val="00B2691C"/>
    <w:rsid w:val="00B30068"/>
    <w:rsid w:val="00B30740"/>
    <w:rsid w:val="00B3109C"/>
    <w:rsid w:val="00B3133C"/>
    <w:rsid w:val="00B32533"/>
    <w:rsid w:val="00B340D9"/>
    <w:rsid w:val="00B342C0"/>
    <w:rsid w:val="00B3545A"/>
    <w:rsid w:val="00B360F4"/>
    <w:rsid w:val="00B40BE4"/>
    <w:rsid w:val="00B41168"/>
    <w:rsid w:val="00B41589"/>
    <w:rsid w:val="00B41E9C"/>
    <w:rsid w:val="00B42EDC"/>
    <w:rsid w:val="00B4356F"/>
    <w:rsid w:val="00B43EAF"/>
    <w:rsid w:val="00B44151"/>
    <w:rsid w:val="00B4535B"/>
    <w:rsid w:val="00B45ED2"/>
    <w:rsid w:val="00B47B97"/>
    <w:rsid w:val="00B5012A"/>
    <w:rsid w:val="00B5154E"/>
    <w:rsid w:val="00B51A82"/>
    <w:rsid w:val="00B52AEF"/>
    <w:rsid w:val="00B532F3"/>
    <w:rsid w:val="00B53596"/>
    <w:rsid w:val="00B5662A"/>
    <w:rsid w:val="00B57797"/>
    <w:rsid w:val="00B57D36"/>
    <w:rsid w:val="00B57D43"/>
    <w:rsid w:val="00B60508"/>
    <w:rsid w:val="00B606FB"/>
    <w:rsid w:val="00B60826"/>
    <w:rsid w:val="00B60936"/>
    <w:rsid w:val="00B60AEE"/>
    <w:rsid w:val="00B624B9"/>
    <w:rsid w:val="00B62921"/>
    <w:rsid w:val="00B64368"/>
    <w:rsid w:val="00B64E63"/>
    <w:rsid w:val="00B6650D"/>
    <w:rsid w:val="00B668D2"/>
    <w:rsid w:val="00B6699D"/>
    <w:rsid w:val="00B7137A"/>
    <w:rsid w:val="00B72782"/>
    <w:rsid w:val="00B748A7"/>
    <w:rsid w:val="00B769E4"/>
    <w:rsid w:val="00B776F5"/>
    <w:rsid w:val="00B7782E"/>
    <w:rsid w:val="00B800F0"/>
    <w:rsid w:val="00B80217"/>
    <w:rsid w:val="00B811FE"/>
    <w:rsid w:val="00B812D2"/>
    <w:rsid w:val="00B84DFF"/>
    <w:rsid w:val="00B90966"/>
    <w:rsid w:val="00B91541"/>
    <w:rsid w:val="00B922E5"/>
    <w:rsid w:val="00B924B5"/>
    <w:rsid w:val="00B945DB"/>
    <w:rsid w:val="00B94870"/>
    <w:rsid w:val="00B948A9"/>
    <w:rsid w:val="00B948DE"/>
    <w:rsid w:val="00B9676A"/>
    <w:rsid w:val="00B96A5B"/>
    <w:rsid w:val="00B97243"/>
    <w:rsid w:val="00BA0260"/>
    <w:rsid w:val="00BA05F8"/>
    <w:rsid w:val="00BA0849"/>
    <w:rsid w:val="00BA107C"/>
    <w:rsid w:val="00BA109B"/>
    <w:rsid w:val="00BA18C5"/>
    <w:rsid w:val="00BA34D1"/>
    <w:rsid w:val="00BA4580"/>
    <w:rsid w:val="00BA4FB9"/>
    <w:rsid w:val="00BA66C8"/>
    <w:rsid w:val="00BB05DD"/>
    <w:rsid w:val="00BB0EBD"/>
    <w:rsid w:val="00BB18B8"/>
    <w:rsid w:val="00BB21B8"/>
    <w:rsid w:val="00BB2AF9"/>
    <w:rsid w:val="00BB2BD0"/>
    <w:rsid w:val="00BB2BD5"/>
    <w:rsid w:val="00BB30B1"/>
    <w:rsid w:val="00BB3185"/>
    <w:rsid w:val="00BB3DC6"/>
    <w:rsid w:val="00BB42DE"/>
    <w:rsid w:val="00BB7780"/>
    <w:rsid w:val="00BC0DDD"/>
    <w:rsid w:val="00BC18A5"/>
    <w:rsid w:val="00BC2453"/>
    <w:rsid w:val="00BC2531"/>
    <w:rsid w:val="00BC4C32"/>
    <w:rsid w:val="00BC4DED"/>
    <w:rsid w:val="00BC5DB0"/>
    <w:rsid w:val="00BC69C4"/>
    <w:rsid w:val="00BC6BEE"/>
    <w:rsid w:val="00BD02E6"/>
    <w:rsid w:val="00BD0BCC"/>
    <w:rsid w:val="00BD0DA8"/>
    <w:rsid w:val="00BD162B"/>
    <w:rsid w:val="00BD1EE4"/>
    <w:rsid w:val="00BD3FEB"/>
    <w:rsid w:val="00BD4EA2"/>
    <w:rsid w:val="00BD58CF"/>
    <w:rsid w:val="00BD5CDA"/>
    <w:rsid w:val="00BD7183"/>
    <w:rsid w:val="00BE08C2"/>
    <w:rsid w:val="00BE0B87"/>
    <w:rsid w:val="00BE23CE"/>
    <w:rsid w:val="00BE2EFA"/>
    <w:rsid w:val="00BE31C9"/>
    <w:rsid w:val="00BE458B"/>
    <w:rsid w:val="00BE496C"/>
    <w:rsid w:val="00BE6A96"/>
    <w:rsid w:val="00BE7016"/>
    <w:rsid w:val="00BE7A6F"/>
    <w:rsid w:val="00BF0D1E"/>
    <w:rsid w:val="00BF1B64"/>
    <w:rsid w:val="00BF1C04"/>
    <w:rsid w:val="00BF658D"/>
    <w:rsid w:val="00BF7D1C"/>
    <w:rsid w:val="00C0048F"/>
    <w:rsid w:val="00C004C4"/>
    <w:rsid w:val="00C0074B"/>
    <w:rsid w:val="00C01918"/>
    <w:rsid w:val="00C01F0D"/>
    <w:rsid w:val="00C025EE"/>
    <w:rsid w:val="00C0381A"/>
    <w:rsid w:val="00C054FE"/>
    <w:rsid w:val="00C06458"/>
    <w:rsid w:val="00C06A8F"/>
    <w:rsid w:val="00C07116"/>
    <w:rsid w:val="00C07278"/>
    <w:rsid w:val="00C07458"/>
    <w:rsid w:val="00C075EF"/>
    <w:rsid w:val="00C07DE1"/>
    <w:rsid w:val="00C11465"/>
    <w:rsid w:val="00C11550"/>
    <w:rsid w:val="00C127DF"/>
    <w:rsid w:val="00C12FB4"/>
    <w:rsid w:val="00C1318E"/>
    <w:rsid w:val="00C137E9"/>
    <w:rsid w:val="00C15546"/>
    <w:rsid w:val="00C1737D"/>
    <w:rsid w:val="00C204CC"/>
    <w:rsid w:val="00C20896"/>
    <w:rsid w:val="00C21332"/>
    <w:rsid w:val="00C231CE"/>
    <w:rsid w:val="00C2411E"/>
    <w:rsid w:val="00C25E2E"/>
    <w:rsid w:val="00C26031"/>
    <w:rsid w:val="00C2748B"/>
    <w:rsid w:val="00C27789"/>
    <w:rsid w:val="00C300D7"/>
    <w:rsid w:val="00C3097F"/>
    <w:rsid w:val="00C31745"/>
    <w:rsid w:val="00C321EA"/>
    <w:rsid w:val="00C330B9"/>
    <w:rsid w:val="00C34523"/>
    <w:rsid w:val="00C3741C"/>
    <w:rsid w:val="00C37453"/>
    <w:rsid w:val="00C37C44"/>
    <w:rsid w:val="00C40398"/>
    <w:rsid w:val="00C4265D"/>
    <w:rsid w:val="00C4287A"/>
    <w:rsid w:val="00C42C6A"/>
    <w:rsid w:val="00C439ED"/>
    <w:rsid w:val="00C43D76"/>
    <w:rsid w:val="00C4402E"/>
    <w:rsid w:val="00C44A40"/>
    <w:rsid w:val="00C4675B"/>
    <w:rsid w:val="00C47044"/>
    <w:rsid w:val="00C47F46"/>
    <w:rsid w:val="00C507F8"/>
    <w:rsid w:val="00C51524"/>
    <w:rsid w:val="00C518CF"/>
    <w:rsid w:val="00C520EF"/>
    <w:rsid w:val="00C52D2D"/>
    <w:rsid w:val="00C53FB6"/>
    <w:rsid w:val="00C55A29"/>
    <w:rsid w:val="00C56947"/>
    <w:rsid w:val="00C60301"/>
    <w:rsid w:val="00C60A20"/>
    <w:rsid w:val="00C61009"/>
    <w:rsid w:val="00C6388D"/>
    <w:rsid w:val="00C64BC5"/>
    <w:rsid w:val="00C671A9"/>
    <w:rsid w:val="00C673A5"/>
    <w:rsid w:val="00C67874"/>
    <w:rsid w:val="00C67E1D"/>
    <w:rsid w:val="00C70A95"/>
    <w:rsid w:val="00C718F0"/>
    <w:rsid w:val="00C71BA9"/>
    <w:rsid w:val="00C71C8D"/>
    <w:rsid w:val="00C7201C"/>
    <w:rsid w:val="00C731EC"/>
    <w:rsid w:val="00C749E9"/>
    <w:rsid w:val="00C76068"/>
    <w:rsid w:val="00C7656F"/>
    <w:rsid w:val="00C766CF"/>
    <w:rsid w:val="00C76BB9"/>
    <w:rsid w:val="00C77BF4"/>
    <w:rsid w:val="00C82F7F"/>
    <w:rsid w:val="00C8382C"/>
    <w:rsid w:val="00C83EE9"/>
    <w:rsid w:val="00C84373"/>
    <w:rsid w:val="00C84DB0"/>
    <w:rsid w:val="00C85A0D"/>
    <w:rsid w:val="00C87BB4"/>
    <w:rsid w:val="00C9093F"/>
    <w:rsid w:val="00C91214"/>
    <w:rsid w:val="00C92397"/>
    <w:rsid w:val="00C92696"/>
    <w:rsid w:val="00C92F53"/>
    <w:rsid w:val="00C9352B"/>
    <w:rsid w:val="00C96983"/>
    <w:rsid w:val="00C977DE"/>
    <w:rsid w:val="00CA04A3"/>
    <w:rsid w:val="00CA068B"/>
    <w:rsid w:val="00CA13B0"/>
    <w:rsid w:val="00CA17A9"/>
    <w:rsid w:val="00CA1EB3"/>
    <w:rsid w:val="00CA3024"/>
    <w:rsid w:val="00CA4E71"/>
    <w:rsid w:val="00CA5A74"/>
    <w:rsid w:val="00CA5B2C"/>
    <w:rsid w:val="00CA7F48"/>
    <w:rsid w:val="00CB0389"/>
    <w:rsid w:val="00CB04CA"/>
    <w:rsid w:val="00CB0B60"/>
    <w:rsid w:val="00CB11E2"/>
    <w:rsid w:val="00CB13E6"/>
    <w:rsid w:val="00CB21E2"/>
    <w:rsid w:val="00CB2626"/>
    <w:rsid w:val="00CB31EE"/>
    <w:rsid w:val="00CB3F77"/>
    <w:rsid w:val="00CB480E"/>
    <w:rsid w:val="00CB4E7C"/>
    <w:rsid w:val="00CB5001"/>
    <w:rsid w:val="00CB5A9D"/>
    <w:rsid w:val="00CB5D01"/>
    <w:rsid w:val="00CB5D03"/>
    <w:rsid w:val="00CB5FCB"/>
    <w:rsid w:val="00CB692B"/>
    <w:rsid w:val="00CB7291"/>
    <w:rsid w:val="00CC001A"/>
    <w:rsid w:val="00CC0108"/>
    <w:rsid w:val="00CC4C54"/>
    <w:rsid w:val="00CC4D7B"/>
    <w:rsid w:val="00CC755B"/>
    <w:rsid w:val="00CD0909"/>
    <w:rsid w:val="00CD11A8"/>
    <w:rsid w:val="00CD2C01"/>
    <w:rsid w:val="00CD441D"/>
    <w:rsid w:val="00CD4F13"/>
    <w:rsid w:val="00CD4FB4"/>
    <w:rsid w:val="00CD5E9D"/>
    <w:rsid w:val="00CD5F4E"/>
    <w:rsid w:val="00CD68F6"/>
    <w:rsid w:val="00CD78B7"/>
    <w:rsid w:val="00CE0D12"/>
    <w:rsid w:val="00CE0EF9"/>
    <w:rsid w:val="00CE11F9"/>
    <w:rsid w:val="00CE19BE"/>
    <w:rsid w:val="00CE1DBD"/>
    <w:rsid w:val="00CE2D2D"/>
    <w:rsid w:val="00CE2F0B"/>
    <w:rsid w:val="00CE307B"/>
    <w:rsid w:val="00CE3815"/>
    <w:rsid w:val="00CE4138"/>
    <w:rsid w:val="00CE5A3D"/>
    <w:rsid w:val="00CE6290"/>
    <w:rsid w:val="00CE6FF9"/>
    <w:rsid w:val="00CF113E"/>
    <w:rsid w:val="00CF17B3"/>
    <w:rsid w:val="00CF17D1"/>
    <w:rsid w:val="00CF20A0"/>
    <w:rsid w:val="00CF42C2"/>
    <w:rsid w:val="00CF6AEE"/>
    <w:rsid w:val="00CF6F16"/>
    <w:rsid w:val="00CF70D8"/>
    <w:rsid w:val="00CF7280"/>
    <w:rsid w:val="00CF7CD1"/>
    <w:rsid w:val="00D00C12"/>
    <w:rsid w:val="00D01F69"/>
    <w:rsid w:val="00D02E33"/>
    <w:rsid w:val="00D033F1"/>
    <w:rsid w:val="00D03487"/>
    <w:rsid w:val="00D03ACB"/>
    <w:rsid w:val="00D03CBB"/>
    <w:rsid w:val="00D04CEB"/>
    <w:rsid w:val="00D108A7"/>
    <w:rsid w:val="00D12C8C"/>
    <w:rsid w:val="00D12E8C"/>
    <w:rsid w:val="00D133DB"/>
    <w:rsid w:val="00D13423"/>
    <w:rsid w:val="00D1355E"/>
    <w:rsid w:val="00D13F37"/>
    <w:rsid w:val="00D14363"/>
    <w:rsid w:val="00D155F9"/>
    <w:rsid w:val="00D16279"/>
    <w:rsid w:val="00D16295"/>
    <w:rsid w:val="00D163A6"/>
    <w:rsid w:val="00D1696A"/>
    <w:rsid w:val="00D170C6"/>
    <w:rsid w:val="00D21089"/>
    <w:rsid w:val="00D216C5"/>
    <w:rsid w:val="00D21AA8"/>
    <w:rsid w:val="00D22CCE"/>
    <w:rsid w:val="00D22D40"/>
    <w:rsid w:val="00D23420"/>
    <w:rsid w:val="00D23895"/>
    <w:rsid w:val="00D23D67"/>
    <w:rsid w:val="00D249B8"/>
    <w:rsid w:val="00D262E4"/>
    <w:rsid w:val="00D26665"/>
    <w:rsid w:val="00D30577"/>
    <w:rsid w:val="00D30942"/>
    <w:rsid w:val="00D30CC2"/>
    <w:rsid w:val="00D30D26"/>
    <w:rsid w:val="00D31BA1"/>
    <w:rsid w:val="00D3431F"/>
    <w:rsid w:val="00D35A7D"/>
    <w:rsid w:val="00D363BF"/>
    <w:rsid w:val="00D36F72"/>
    <w:rsid w:val="00D40745"/>
    <w:rsid w:val="00D4151C"/>
    <w:rsid w:val="00D415B2"/>
    <w:rsid w:val="00D42DAC"/>
    <w:rsid w:val="00D4447E"/>
    <w:rsid w:val="00D44B4A"/>
    <w:rsid w:val="00D46102"/>
    <w:rsid w:val="00D466ED"/>
    <w:rsid w:val="00D4689E"/>
    <w:rsid w:val="00D4701F"/>
    <w:rsid w:val="00D503F8"/>
    <w:rsid w:val="00D51ADD"/>
    <w:rsid w:val="00D51D7E"/>
    <w:rsid w:val="00D522F6"/>
    <w:rsid w:val="00D55133"/>
    <w:rsid w:val="00D57B45"/>
    <w:rsid w:val="00D61116"/>
    <w:rsid w:val="00D649AD"/>
    <w:rsid w:val="00D652C1"/>
    <w:rsid w:val="00D65C82"/>
    <w:rsid w:val="00D65FD6"/>
    <w:rsid w:val="00D671B8"/>
    <w:rsid w:val="00D705BA"/>
    <w:rsid w:val="00D71B5D"/>
    <w:rsid w:val="00D71F9C"/>
    <w:rsid w:val="00D72A3D"/>
    <w:rsid w:val="00D748D6"/>
    <w:rsid w:val="00D769AE"/>
    <w:rsid w:val="00D77D04"/>
    <w:rsid w:val="00D8038F"/>
    <w:rsid w:val="00D811CF"/>
    <w:rsid w:val="00D81DE2"/>
    <w:rsid w:val="00D82077"/>
    <w:rsid w:val="00D82CC5"/>
    <w:rsid w:val="00D83173"/>
    <w:rsid w:val="00D83458"/>
    <w:rsid w:val="00D835CB"/>
    <w:rsid w:val="00D83633"/>
    <w:rsid w:val="00D838C7"/>
    <w:rsid w:val="00D84F9E"/>
    <w:rsid w:val="00D86846"/>
    <w:rsid w:val="00D86BF0"/>
    <w:rsid w:val="00D918D7"/>
    <w:rsid w:val="00D91C74"/>
    <w:rsid w:val="00D91D80"/>
    <w:rsid w:val="00D926F2"/>
    <w:rsid w:val="00D92F2C"/>
    <w:rsid w:val="00D932AA"/>
    <w:rsid w:val="00D93725"/>
    <w:rsid w:val="00D93A1E"/>
    <w:rsid w:val="00D97BAE"/>
    <w:rsid w:val="00DA07B0"/>
    <w:rsid w:val="00DA1242"/>
    <w:rsid w:val="00DA1248"/>
    <w:rsid w:val="00DA1A4A"/>
    <w:rsid w:val="00DA1EA5"/>
    <w:rsid w:val="00DA1ED9"/>
    <w:rsid w:val="00DA2010"/>
    <w:rsid w:val="00DA22E5"/>
    <w:rsid w:val="00DA2B38"/>
    <w:rsid w:val="00DA3AEE"/>
    <w:rsid w:val="00DA4670"/>
    <w:rsid w:val="00DA486C"/>
    <w:rsid w:val="00DA5587"/>
    <w:rsid w:val="00DA5E3D"/>
    <w:rsid w:val="00DA6D3F"/>
    <w:rsid w:val="00DA6F99"/>
    <w:rsid w:val="00DA708D"/>
    <w:rsid w:val="00DA710A"/>
    <w:rsid w:val="00DA7E37"/>
    <w:rsid w:val="00DA7F8A"/>
    <w:rsid w:val="00DB0240"/>
    <w:rsid w:val="00DB02BD"/>
    <w:rsid w:val="00DB0595"/>
    <w:rsid w:val="00DB1229"/>
    <w:rsid w:val="00DB1E4B"/>
    <w:rsid w:val="00DB2E83"/>
    <w:rsid w:val="00DB37DC"/>
    <w:rsid w:val="00DB5435"/>
    <w:rsid w:val="00DC00C8"/>
    <w:rsid w:val="00DC02B1"/>
    <w:rsid w:val="00DC1A4E"/>
    <w:rsid w:val="00DC22C6"/>
    <w:rsid w:val="00DC39DC"/>
    <w:rsid w:val="00DC5B13"/>
    <w:rsid w:val="00DC6091"/>
    <w:rsid w:val="00DC620A"/>
    <w:rsid w:val="00DC7B8A"/>
    <w:rsid w:val="00DD0621"/>
    <w:rsid w:val="00DD13EA"/>
    <w:rsid w:val="00DD1464"/>
    <w:rsid w:val="00DD198A"/>
    <w:rsid w:val="00DD1E7C"/>
    <w:rsid w:val="00DD21F3"/>
    <w:rsid w:val="00DD26A4"/>
    <w:rsid w:val="00DD26BD"/>
    <w:rsid w:val="00DD41E4"/>
    <w:rsid w:val="00DD4CE9"/>
    <w:rsid w:val="00DD50AB"/>
    <w:rsid w:val="00DD6060"/>
    <w:rsid w:val="00DD622B"/>
    <w:rsid w:val="00DD63DD"/>
    <w:rsid w:val="00DD6D30"/>
    <w:rsid w:val="00DE0D22"/>
    <w:rsid w:val="00DE14AF"/>
    <w:rsid w:val="00DE150D"/>
    <w:rsid w:val="00DE1B73"/>
    <w:rsid w:val="00DE2087"/>
    <w:rsid w:val="00DE29E5"/>
    <w:rsid w:val="00DE349B"/>
    <w:rsid w:val="00DE3536"/>
    <w:rsid w:val="00DE35AE"/>
    <w:rsid w:val="00DE466F"/>
    <w:rsid w:val="00DE53C8"/>
    <w:rsid w:val="00DE7027"/>
    <w:rsid w:val="00DE7231"/>
    <w:rsid w:val="00DE7294"/>
    <w:rsid w:val="00DE7B3B"/>
    <w:rsid w:val="00DF0AA9"/>
    <w:rsid w:val="00DF0D62"/>
    <w:rsid w:val="00DF1048"/>
    <w:rsid w:val="00DF17DC"/>
    <w:rsid w:val="00DF28D0"/>
    <w:rsid w:val="00DF2EAF"/>
    <w:rsid w:val="00DF32FA"/>
    <w:rsid w:val="00DF3B7A"/>
    <w:rsid w:val="00DF60B0"/>
    <w:rsid w:val="00DF6DF3"/>
    <w:rsid w:val="00DF76DF"/>
    <w:rsid w:val="00DF7D11"/>
    <w:rsid w:val="00E01FD1"/>
    <w:rsid w:val="00E05CD1"/>
    <w:rsid w:val="00E06722"/>
    <w:rsid w:val="00E106C9"/>
    <w:rsid w:val="00E11791"/>
    <w:rsid w:val="00E1290E"/>
    <w:rsid w:val="00E1343C"/>
    <w:rsid w:val="00E14111"/>
    <w:rsid w:val="00E14C85"/>
    <w:rsid w:val="00E16B3B"/>
    <w:rsid w:val="00E17246"/>
    <w:rsid w:val="00E1745B"/>
    <w:rsid w:val="00E2030E"/>
    <w:rsid w:val="00E21E80"/>
    <w:rsid w:val="00E226C4"/>
    <w:rsid w:val="00E23120"/>
    <w:rsid w:val="00E23826"/>
    <w:rsid w:val="00E25700"/>
    <w:rsid w:val="00E25797"/>
    <w:rsid w:val="00E25F3B"/>
    <w:rsid w:val="00E261FA"/>
    <w:rsid w:val="00E26A46"/>
    <w:rsid w:val="00E27511"/>
    <w:rsid w:val="00E30FD4"/>
    <w:rsid w:val="00E311F3"/>
    <w:rsid w:val="00E32540"/>
    <w:rsid w:val="00E32D9D"/>
    <w:rsid w:val="00E33DFF"/>
    <w:rsid w:val="00E342E6"/>
    <w:rsid w:val="00E35B8B"/>
    <w:rsid w:val="00E370D0"/>
    <w:rsid w:val="00E37926"/>
    <w:rsid w:val="00E37D63"/>
    <w:rsid w:val="00E403A0"/>
    <w:rsid w:val="00E42398"/>
    <w:rsid w:val="00E4246C"/>
    <w:rsid w:val="00E42E4E"/>
    <w:rsid w:val="00E43603"/>
    <w:rsid w:val="00E43DA7"/>
    <w:rsid w:val="00E44727"/>
    <w:rsid w:val="00E447B4"/>
    <w:rsid w:val="00E44F7D"/>
    <w:rsid w:val="00E460AF"/>
    <w:rsid w:val="00E46EDF"/>
    <w:rsid w:val="00E5028A"/>
    <w:rsid w:val="00E54C24"/>
    <w:rsid w:val="00E56CD0"/>
    <w:rsid w:val="00E624BB"/>
    <w:rsid w:val="00E62B56"/>
    <w:rsid w:val="00E64E43"/>
    <w:rsid w:val="00E66C0E"/>
    <w:rsid w:val="00E67949"/>
    <w:rsid w:val="00E67BBA"/>
    <w:rsid w:val="00E67D92"/>
    <w:rsid w:val="00E70135"/>
    <w:rsid w:val="00E70EEE"/>
    <w:rsid w:val="00E71585"/>
    <w:rsid w:val="00E73987"/>
    <w:rsid w:val="00E73AAC"/>
    <w:rsid w:val="00E747CB"/>
    <w:rsid w:val="00E757D3"/>
    <w:rsid w:val="00E76E36"/>
    <w:rsid w:val="00E814B0"/>
    <w:rsid w:val="00E82DAA"/>
    <w:rsid w:val="00E830C7"/>
    <w:rsid w:val="00E8360C"/>
    <w:rsid w:val="00E84559"/>
    <w:rsid w:val="00E847C8"/>
    <w:rsid w:val="00E84BFD"/>
    <w:rsid w:val="00E85462"/>
    <w:rsid w:val="00E86231"/>
    <w:rsid w:val="00E866B8"/>
    <w:rsid w:val="00E869A6"/>
    <w:rsid w:val="00E902A4"/>
    <w:rsid w:val="00E90774"/>
    <w:rsid w:val="00E91316"/>
    <w:rsid w:val="00E92259"/>
    <w:rsid w:val="00E9275C"/>
    <w:rsid w:val="00E95566"/>
    <w:rsid w:val="00E95839"/>
    <w:rsid w:val="00E95B64"/>
    <w:rsid w:val="00E96CC4"/>
    <w:rsid w:val="00EA08DC"/>
    <w:rsid w:val="00EA0A14"/>
    <w:rsid w:val="00EA1062"/>
    <w:rsid w:val="00EA2B48"/>
    <w:rsid w:val="00EA2F46"/>
    <w:rsid w:val="00EA3ABF"/>
    <w:rsid w:val="00EA3F2C"/>
    <w:rsid w:val="00EB0304"/>
    <w:rsid w:val="00EB07B3"/>
    <w:rsid w:val="00EB11F8"/>
    <w:rsid w:val="00EB1316"/>
    <w:rsid w:val="00EB3E29"/>
    <w:rsid w:val="00EB5908"/>
    <w:rsid w:val="00EB5A53"/>
    <w:rsid w:val="00EB6287"/>
    <w:rsid w:val="00EB668D"/>
    <w:rsid w:val="00EB7448"/>
    <w:rsid w:val="00EB790A"/>
    <w:rsid w:val="00EB7A96"/>
    <w:rsid w:val="00EC1CB3"/>
    <w:rsid w:val="00EC1E63"/>
    <w:rsid w:val="00EC206B"/>
    <w:rsid w:val="00EC33DE"/>
    <w:rsid w:val="00EC40E7"/>
    <w:rsid w:val="00EC4849"/>
    <w:rsid w:val="00EC6323"/>
    <w:rsid w:val="00EC738C"/>
    <w:rsid w:val="00EC7772"/>
    <w:rsid w:val="00EC782C"/>
    <w:rsid w:val="00ED0DEF"/>
    <w:rsid w:val="00ED2348"/>
    <w:rsid w:val="00ED2D2A"/>
    <w:rsid w:val="00ED32B2"/>
    <w:rsid w:val="00ED3CE1"/>
    <w:rsid w:val="00ED448B"/>
    <w:rsid w:val="00ED5C22"/>
    <w:rsid w:val="00ED695B"/>
    <w:rsid w:val="00ED6BEC"/>
    <w:rsid w:val="00ED6C5F"/>
    <w:rsid w:val="00EE03C6"/>
    <w:rsid w:val="00EE0BB9"/>
    <w:rsid w:val="00EE32DE"/>
    <w:rsid w:val="00EE5250"/>
    <w:rsid w:val="00EE600C"/>
    <w:rsid w:val="00EE6479"/>
    <w:rsid w:val="00EE6DDB"/>
    <w:rsid w:val="00EE6DDC"/>
    <w:rsid w:val="00EE71D5"/>
    <w:rsid w:val="00EE7DDB"/>
    <w:rsid w:val="00EF0757"/>
    <w:rsid w:val="00EF10E5"/>
    <w:rsid w:val="00EF304C"/>
    <w:rsid w:val="00EF31C2"/>
    <w:rsid w:val="00EF3282"/>
    <w:rsid w:val="00EF32B0"/>
    <w:rsid w:val="00EF4EC3"/>
    <w:rsid w:val="00EF5668"/>
    <w:rsid w:val="00EF5A91"/>
    <w:rsid w:val="00EF7852"/>
    <w:rsid w:val="00F01206"/>
    <w:rsid w:val="00F01F7A"/>
    <w:rsid w:val="00F036B3"/>
    <w:rsid w:val="00F04187"/>
    <w:rsid w:val="00F044B4"/>
    <w:rsid w:val="00F04A70"/>
    <w:rsid w:val="00F0697A"/>
    <w:rsid w:val="00F071A6"/>
    <w:rsid w:val="00F07679"/>
    <w:rsid w:val="00F07840"/>
    <w:rsid w:val="00F1025D"/>
    <w:rsid w:val="00F104B0"/>
    <w:rsid w:val="00F104F0"/>
    <w:rsid w:val="00F13015"/>
    <w:rsid w:val="00F15286"/>
    <w:rsid w:val="00F176B7"/>
    <w:rsid w:val="00F20F6C"/>
    <w:rsid w:val="00F2261E"/>
    <w:rsid w:val="00F22B51"/>
    <w:rsid w:val="00F23662"/>
    <w:rsid w:val="00F24B25"/>
    <w:rsid w:val="00F25C2A"/>
    <w:rsid w:val="00F27F90"/>
    <w:rsid w:val="00F30A1A"/>
    <w:rsid w:val="00F310C9"/>
    <w:rsid w:val="00F3111F"/>
    <w:rsid w:val="00F31CE5"/>
    <w:rsid w:val="00F31DB1"/>
    <w:rsid w:val="00F32767"/>
    <w:rsid w:val="00F35041"/>
    <w:rsid w:val="00F35138"/>
    <w:rsid w:val="00F36201"/>
    <w:rsid w:val="00F36E54"/>
    <w:rsid w:val="00F3722C"/>
    <w:rsid w:val="00F3776D"/>
    <w:rsid w:val="00F41656"/>
    <w:rsid w:val="00F42E49"/>
    <w:rsid w:val="00F433BC"/>
    <w:rsid w:val="00F43497"/>
    <w:rsid w:val="00F43662"/>
    <w:rsid w:val="00F43910"/>
    <w:rsid w:val="00F43F4F"/>
    <w:rsid w:val="00F449EB"/>
    <w:rsid w:val="00F46BB8"/>
    <w:rsid w:val="00F47ABD"/>
    <w:rsid w:val="00F504F2"/>
    <w:rsid w:val="00F50E22"/>
    <w:rsid w:val="00F516D0"/>
    <w:rsid w:val="00F51D0E"/>
    <w:rsid w:val="00F53198"/>
    <w:rsid w:val="00F542AA"/>
    <w:rsid w:val="00F54E4A"/>
    <w:rsid w:val="00F5639E"/>
    <w:rsid w:val="00F60AB1"/>
    <w:rsid w:val="00F60B9C"/>
    <w:rsid w:val="00F60E71"/>
    <w:rsid w:val="00F615D8"/>
    <w:rsid w:val="00F616CE"/>
    <w:rsid w:val="00F61A83"/>
    <w:rsid w:val="00F62A5E"/>
    <w:rsid w:val="00F62D8B"/>
    <w:rsid w:val="00F63116"/>
    <w:rsid w:val="00F636B3"/>
    <w:rsid w:val="00F6385F"/>
    <w:rsid w:val="00F63A9C"/>
    <w:rsid w:val="00F6416A"/>
    <w:rsid w:val="00F64751"/>
    <w:rsid w:val="00F656DE"/>
    <w:rsid w:val="00F65C34"/>
    <w:rsid w:val="00F66B21"/>
    <w:rsid w:val="00F66E9F"/>
    <w:rsid w:val="00F67148"/>
    <w:rsid w:val="00F67248"/>
    <w:rsid w:val="00F67582"/>
    <w:rsid w:val="00F70633"/>
    <w:rsid w:val="00F7176B"/>
    <w:rsid w:val="00F71D42"/>
    <w:rsid w:val="00F727A5"/>
    <w:rsid w:val="00F73EC0"/>
    <w:rsid w:val="00F74E3D"/>
    <w:rsid w:val="00F76A0E"/>
    <w:rsid w:val="00F76F62"/>
    <w:rsid w:val="00F773CE"/>
    <w:rsid w:val="00F7766F"/>
    <w:rsid w:val="00F80339"/>
    <w:rsid w:val="00F81D88"/>
    <w:rsid w:val="00F820EB"/>
    <w:rsid w:val="00F82B09"/>
    <w:rsid w:val="00F832C6"/>
    <w:rsid w:val="00F8409C"/>
    <w:rsid w:val="00F84316"/>
    <w:rsid w:val="00F86B3B"/>
    <w:rsid w:val="00F87B16"/>
    <w:rsid w:val="00F87D9F"/>
    <w:rsid w:val="00F9045D"/>
    <w:rsid w:val="00F928DB"/>
    <w:rsid w:val="00F9417E"/>
    <w:rsid w:val="00F9479A"/>
    <w:rsid w:val="00F94863"/>
    <w:rsid w:val="00F96BCD"/>
    <w:rsid w:val="00F96D6F"/>
    <w:rsid w:val="00F97564"/>
    <w:rsid w:val="00F975F9"/>
    <w:rsid w:val="00FA0733"/>
    <w:rsid w:val="00FA0CCD"/>
    <w:rsid w:val="00FA1C88"/>
    <w:rsid w:val="00FA2B88"/>
    <w:rsid w:val="00FA34D9"/>
    <w:rsid w:val="00FA4089"/>
    <w:rsid w:val="00FA49CE"/>
    <w:rsid w:val="00FA580D"/>
    <w:rsid w:val="00FA737E"/>
    <w:rsid w:val="00FA79DC"/>
    <w:rsid w:val="00FB2602"/>
    <w:rsid w:val="00FB4913"/>
    <w:rsid w:val="00FB60E3"/>
    <w:rsid w:val="00FB71EA"/>
    <w:rsid w:val="00FB74FB"/>
    <w:rsid w:val="00FC00EC"/>
    <w:rsid w:val="00FC03B7"/>
    <w:rsid w:val="00FC0D1F"/>
    <w:rsid w:val="00FC176D"/>
    <w:rsid w:val="00FC289B"/>
    <w:rsid w:val="00FC2AED"/>
    <w:rsid w:val="00FC2C77"/>
    <w:rsid w:val="00FC2D34"/>
    <w:rsid w:val="00FC2E06"/>
    <w:rsid w:val="00FC326F"/>
    <w:rsid w:val="00FC67AF"/>
    <w:rsid w:val="00FC7450"/>
    <w:rsid w:val="00FD056D"/>
    <w:rsid w:val="00FD0586"/>
    <w:rsid w:val="00FD0A7B"/>
    <w:rsid w:val="00FD0CF1"/>
    <w:rsid w:val="00FD103F"/>
    <w:rsid w:val="00FD113E"/>
    <w:rsid w:val="00FD2A66"/>
    <w:rsid w:val="00FD3CE4"/>
    <w:rsid w:val="00FD448A"/>
    <w:rsid w:val="00FD4E32"/>
    <w:rsid w:val="00FD6267"/>
    <w:rsid w:val="00FD6378"/>
    <w:rsid w:val="00FD6F50"/>
    <w:rsid w:val="00FE01EA"/>
    <w:rsid w:val="00FE074D"/>
    <w:rsid w:val="00FE1D56"/>
    <w:rsid w:val="00FE1F68"/>
    <w:rsid w:val="00FE35B6"/>
    <w:rsid w:val="00FE3C49"/>
    <w:rsid w:val="00FE4045"/>
    <w:rsid w:val="00FE6932"/>
    <w:rsid w:val="00FE7D51"/>
    <w:rsid w:val="00FF0D9A"/>
    <w:rsid w:val="00FF0FDC"/>
    <w:rsid w:val="00FF15B9"/>
    <w:rsid w:val="00FF19BF"/>
    <w:rsid w:val="00FF1EFA"/>
    <w:rsid w:val="00FF225A"/>
    <w:rsid w:val="00FF2324"/>
    <w:rsid w:val="00FF249C"/>
    <w:rsid w:val="00FF3A27"/>
    <w:rsid w:val="00FF3F64"/>
    <w:rsid w:val="00FF4025"/>
    <w:rsid w:val="257E98F3"/>
    <w:rsid w:val="4502549A"/>
    <w:rsid w:val="6B8A8016"/>
    <w:rsid w:val="7DBB5D0E"/>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F348A"/>
  <w15:chartTrackingRefBased/>
  <w15:docId w15:val="{D9218BBD-4A85-42A0-8F28-3457D45C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03F"/>
    <w:rPr>
      <w:rFonts w:asciiTheme="minorHAnsi" w:hAnsiTheme="minorHAnsi"/>
    </w:rPr>
  </w:style>
  <w:style w:type="paragraph" w:styleId="Heading1">
    <w:name w:val="heading 1"/>
    <w:basedOn w:val="Normal"/>
    <w:next w:val="Normal"/>
    <w:link w:val="Heading1Char"/>
    <w:qFormat/>
    <w:rsid w:val="00BA109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109B"/>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0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A109B"/>
    <w:pPr>
      <w:keepNext/>
      <w:tabs>
        <w:tab w:val="num" w:pos="0"/>
      </w:tabs>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BA109B"/>
    <w:pPr>
      <w:tabs>
        <w:tab w:val="num" w:pos="0"/>
      </w:tabs>
      <w:spacing w:before="240" w:after="60"/>
      <w:outlineLvl w:val="4"/>
    </w:pPr>
    <w:rPr>
      <w:rFonts w:ascii="Times New Roman" w:hAnsi="Times New Roman"/>
      <w:b/>
      <w:bCs/>
      <w:i/>
      <w:iCs/>
      <w:sz w:val="26"/>
      <w:szCs w:val="26"/>
    </w:rPr>
  </w:style>
  <w:style w:type="paragraph" w:styleId="Heading6">
    <w:name w:val="heading 6"/>
    <w:basedOn w:val="Normal"/>
    <w:next w:val="Normal"/>
    <w:link w:val="Heading6Char"/>
    <w:uiPriority w:val="9"/>
    <w:qFormat/>
    <w:rsid w:val="00BA109B"/>
    <w:pPr>
      <w:tabs>
        <w:tab w:val="num" w:pos="2232"/>
      </w:tabs>
      <w:spacing w:before="240" w:after="60"/>
      <w:ind w:left="2232" w:hanging="1152"/>
      <w:outlineLvl w:val="5"/>
    </w:pPr>
    <w:rPr>
      <w:rFonts w:ascii="Times New Roman" w:hAnsi="Times New Roman"/>
      <w:b/>
      <w:bCs/>
      <w:sz w:val="22"/>
      <w:szCs w:val="22"/>
    </w:rPr>
  </w:style>
  <w:style w:type="paragraph" w:styleId="Heading7">
    <w:name w:val="heading 7"/>
    <w:basedOn w:val="Normal"/>
    <w:next w:val="Normal"/>
    <w:link w:val="Heading7Char"/>
    <w:qFormat/>
    <w:rsid w:val="00BA109B"/>
    <w:pPr>
      <w:tabs>
        <w:tab w:val="num" w:pos="2376"/>
      </w:tabs>
      <w:spacing w:before="240" w:after="60"/>
      <w:ind w:left="2376" w:hanging="1296"/>
      <w:outlineLvl w:val="6"/>
    </w:pPr>
    <w:rPr>
      <w:rFonts w:ascii="Times New Roman" w:hAnsi="Times New Roman"/>
      <w:sz w:val="24"/>
      <w:szCs w:val="24"/>
    </w:rPr>
  </w:style>
  <w:style w:type="paragraph" w:styleId="Heading8">
    <w:name w:val="heading 8"/>
    <w:basedOn w:val="Normal"/>
    <w:next w:val="Normal"/>
    <w:link w:val="Heading8Char"/>
    <w:qFormat/>
    <w:rsid w:val="00BA109B"/>
    <w:pPr>
      <w:tabs>
        <w:tab w:val="num" w:pos="2520"/>
      </w:tabs>
      <w:spacing w:before="240" w:after="60"/>
      <w:ind w:left="2520" w:hanging="1440"/>
      <w:outlineLvl w:val="7"/>
    </w:pPr>
    <w:rPr>
      <w:rFonts w:ascii="Times New Roman" w:hAnsi="Times New Roman"/>
      <w:i/>
      <w:iCs/>
      <w:sz w:val="24"/>
      <w:szCs w:val="24"/>
    </w:rPr>
  </w:style>
  <w:style w:type="paragraph" w:styleId="Heading9">
    <w:name w:val="heading 9"/>
    <w:basedOn w:val="Normal"/>
    <w:next w:val="Normal"/>
    <w:link w:val="Heading9Char"/>
    <w:qFormat/>
    <w:rsid w:val="00BA109B"/>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109B"/>
    <w:rPr>
      <w:rFonts w:ascii="Arial" w:hAnsi="Arial" w:cs="Arial"/>
      <w:b/>
      <w:bCs/>
      <w:kern w:val="32"/>
      <w:sz w:val="32"/>
      <w:szCs w:val="32"/>
    </w:rPr>
  </w:style>
  <w:style w:type="character" w:customStyle="1" w:styleId="Heading2Char">
    <w:name w:val="Heading 2 Char"/>
    <w:basedOn w:val="DefaultParagraphFont"/>
    <w:link w:val="Heading2"/>
    <w:rsid w:val="00BA109B"/>
    <w:rPr>
      <w:rFonts w:ascii="Arial" w:hAnsi="Arial" w:cs="Arial"/>
      <w:b/>
      <w:bCs/>
      <w:i/>
      <w:iCs/>
      <w:sz w:val="28"/>
      <w:szCs w:val="28"/>
    </w:rPr>
  </w:style>
  <w:style w:type="character" w:customStyle="1" w:styleId="Heading3Char">
    <w:name w:val="Heading 3 Char"/>
    <w:basedOn w:val="DefaultParagraphFont"/>
    <w:link w:val="Heading3"/>
    <w:rsid w:val="00BA109B"/>
    <w:rPr>
      <w:rFonts w:ascii="Arial" w:hAnsi="Arial" w:cs="Arial"/>
      <w:b/>
      <w:bCs/>
      <w:sz w:val="26"/>
      <w:szCs w:val="26"/>
    </w:rPr>
  </w:style>
  <w:style w:type="character" w:customStyle="1" w:styleId="Heading4Char">
    <w:name w:val="Heading 4 Char"/>
    <w:basedOn w:val="DefaultParagraphFont"/>
    <w:link w:val="Heading4"/>
    <w:rsid w:val="00BA109B"/>
    <w:rPr>
      <w:b/>
      <w:bCs/>
      <w:sz w:val="28"/>
      <w:szCs w:val="28"/>
    </w:rPr>
  </w:style>
  <w:style w:type="character" w:customStyle="1" w:styleId="Heading5Char">
    <w:name w:val="Heading 5 Char"/>
    <w:basedOn w:val="DefaultParagraphFont"/>
    <w:link w:val="Heading5"/>
    <w:uiPriority w:val="9"/>
    <w:rsid w:val="00BA109B"/>
    <w:rPr>
      <w:b/>
      <w:bCs/>
      <w:i/>
      <w:iCs/>
      <w:sz w:val="26"/>
      <w:szCs w:val="26"/>
    </w:rPr>
  </w:style>
  <w:style w:type="character" w:customStyle="1" w:styleId="Heading6Char">
    <w:name w:val="Heading 6 Char"/>
    <w:basedOn w:val="DefaultParagraphFont"/>
    <w:link w:val="Heading6"/>
    <w:uiPriority w:val="9"/>
    <w:rsid w:val="00BA109B"/>
    <w:rPr>
      <w:b/>
      <w:bCs/>
      <w:sz w:val="22"/>
      <w:szCs w:val="22"/>
    </w:rPr>
  </w:style>
  <w:style w:type="character" w:customStyle="1" w:styleId="Heading7Char">
    <w:name w:val="Heading 7 Char"/>
    <w:basedOn w:val="DefaultParagraphFont"/>
    <w:link w:val="Heading7"/>
    <w:rsid w:val="00BA109B"/>
    <w:rPr>
      <w:sz w:val="24"/>
      <w:szCs w:val="24"/>
    </w:rPr>
  </w:style>
  <w:style w:type="character" w:customStyle="1" w:styleId="Heading8Char">
    <w:name w:val="Heading 8 Char"/>
    <w:basedOn w:val="DefaultParagraphFont"/>
    <w:link w:val="Heading8"/>
    <w:rsid w:val="00BA109B"/>
    <w:rPr>
      <w:i/>
      <w:iCs/>
      <w:sz w:val="24"/>
      <w:szCs w:val="24"/>
    </w:rPr>
  </w:style>
  <w:style w:type="character" w:customStyle="1" w:styleId="Heading9Char">
    <w:name w:val="Heading 9 Char"/>
    <w:basedOn w:val="DefaultParagraphFont"/>
    <w:link w:val="Heading9"/>
    <w:rsid w:val="00BA109B"/>
    <w:rPr>
      <w:rFonts w:ascii="Arial" w:hAnsi="Arial" w:cs="Arial"/>
      <w:sz w:val="22"/>
      <w:szCs w:val="22"/>
    </w:rPr>
  </w:style>
  <w:style w:type="character" w:styleId="Emphasis">
    <w:name w:val="Emphasis"/>
    <w:aliases w:val="Heading2"/>
    <w:basedOn w:val="DefaultParagraphFont"/>
    <w:qFormat/>
    <w:rsid w:val="002D4768"/>
    <w:rPr>
      <w:i/>
      <w:iCs/>
    </w:rPr>
  </w:style>
  <w:style w:type="paragraph" w:customStyle="1" w:styleId="Notedetravail">
    <w:name w:val="Note de travail"/>
    <w:basedOn w:val="Normal"/>
    <w:link w:val="NotedetravailChar"/>
    <w:qFormat/>
    <w:rsid w:val="00BA109B"/>
  </w:style>
  <w:style w:type="character" w:customStyle="1" w:styleId="NotedetravailChar">
    <w:name w:val="Note de travail Char"/>
    <w:basedOn w:val="DefaultParagraphFont"/>
    <w:link w:val="Notedetravail"/>
    <w:rsid w:val="00BA109B"/>
    <w:rPr>
      <w:rFonts w:asciiTheme="minorHAnsi" w:hAnsiTheme="minorHAnsi"/>
    </w:rPr>
  </w:style>
  <w:style w:type="character" w:styleId="Strong">
    <w:name w:val="Strong"/>
    <w:basedOn w:val="DefaultParagraphFont"/>
    <w:uiPriority w:val="22"/>
    <w:qFormat/>
    <w:rsid w:val="00BA109B"/>
    <w:rPr>
      <w:b/>
      <w:bCs/>
    </w:rPr>
  </w:style>
  <w:style w:type="paragraph" w:styleId="ListParagraph">
    <w:name w:val="List Paragraph"/>
    <w:basedOn w:val="Normal"/>
    <w:uiPriority w:val="34"/>
    <w:qFormat/>
    <w:rsid w:val="00BA109B"/>
    <w:pPr>
      <w:ind w:left="720"/>
      <w:contextualSpacing/>
    </w:pPr>
  </w:style>
  <w:style w:type="character" w:styleId="SubtleEmphasis">
    <w:name w:val="Subtle Emphasis"/>
    <w:basedOn w:val="DefaultParagraphFont"/>
    <w:uiPriority w:val="19"/>
    <w:qFormat/>
    <w:rsid w:val="00BA109B"/>
    <w:rPr>
      <w:i/>
      <w:iCs/>
      <w:color w:val="808080" w:themeColor="text1" w:themeTint="7F"/>
    </w:rPr>
  </w:style>
  <w:style w:type="paragraph" w:styleId="TOCHeading">
    <w:name w:val="TOC Heading"/>
    <w:basedOn w:val="Heading1"/>
    <w:next w:val="Normal"/>
    <w:uiPriority w:val="39"/>
    <w:unhideWhenUsed/>
    <w:qFormat/>
    <w:rsid w:val="00BA109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Grid">
    <w:name w:val="Table Grid"/>
    <w:basedOn w:val="TableNormal"/>
    <w:rsid w:val="00C51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E78"/>
    <w:rPr>
      <w:color w:val="0000FF"/>
      <w:u w:val="single"/>
    </w:rPr>
  </w:style>
  <w:style w:type="character" w:styleId="FollowedHyperlink">
    <w:name w:val="FollowedHyperlink"/>
    <w:basedOn w:val="DefaultParagraphFont"/>
    <w:uiPriority w:val="99"/>
    <w:semiHidden/>
    <w:unhideWhenUsed/>
    <w:rsid w:val="002C3C41"/>
    <w:rPr>
      <w:color w:val="800080" w:themeColor="followedHyperlink"/>
      <w:u w:val="single"/>
    </w:rPr>
  </w:style>
  <w:style w:type="paragraph" w:styleId="CommentText">
    <w:name w:val="annotation text"/>
    <w:basedOn w:val="Normal"/>
    <w:link w:val="CommentTextChar"/>
    <w:unhideWhenUsed/>
    <w:rsid w:val="000748FD"/>
  </w:style>
  <w:style w:type="character" w:customStyle="1" w:styleId="CommentTextChar">
    <w:name w:val="Comment Text Char"/>
    <w:basedOn w:val="DefaultParagraphFont"/>
    <w:link w:val="CommentText"/>
    <w:rsid w:val="000748FD"/>
    <w:rPr>
      <w:rFonts w:asciiTheme="minorHAnsi" w:hAnsiTheme="minorHAnsi"/>
    </w:rPr>
  </w:style>
  <w:style w:type="paragraph" w:styleId="TOC1">
    <w:name w:val="toc 1"/>
    <w:basedOn w:val="Normal"/>
    <w:next w:val="Normal"/>
    <w:autoRedefine/>
    <w:uiPriority w:val="39"/>
    <w:unhideWhenUsed/>
    <w:rsid w:val="00EC33DE"/>
    <w:pPr>
      <w:spacing w:after="100"/>
    </w:pPr>
  </w:style>
  <w:style w:type="paragraph" w:styleId="TOC2">
    <w:name w:val="toc 2"/>
    <w:basedOn w:val="Normal"/>
    <w:next w:val="Normal"/>
    <w:autoRedefine/>
    <w:uiPriority w:val="39"/>
    <w:unhideWhenUsed/>
    <w:rsid w:val="00EC33DE"/>
    <w:pPr>
      <w:spacing w:after="100"/>
      <w:ind w:left="200"/>
    </w:pPr>
  </w:style>
  <w:style w:type="paragraph" w:styleId="TOC3">
    <w:name w:val="toc 3"/>
    <w:basedOn w:val="Normal"/>
    <w:next w:val="Normal"/>
    <w:autoRedefine/>
    <w:uiPriority w:val="39"/>
    <w:unhideWhenUsed/>
    <w:rsid w:val="00EC33DE"/>
    <w:pPr>
      <w:spacing w:after="100"/>
      <w:ind w:left="400"/>
    </w:pPr>
  </w:style>
  <w:style w:type="paragraph" w:styleId="Header">
    <w:name w:val="header"/>
    <w:basedOn w:val="Normal"/>
    <w:link w:val="HeaderChar"/>
    <w:unhideWhenUsed/>
    <w:rsid w:val="00261BD1"/>
    <w:pPr>
      <w:tabs>
        <w:tab w:val="center" w:pos="4513"/>
        <w:tab w:val="right" w:pos="9026"/>
      </w:tabs>
    </w:pPr>
  </w:style>
  <w:style w:type="character" w:customStyle="1" w:styleId="HeaderChar">
    <w:name w:val="Header Char"/>
    <w:basedOn w:val="DefaultParagraphFont"/>
    <w:link w:val="Header"/>
    <w:rsid w:val="00261BD1"/>
    <w:rPr>
      <w:rFonts w:asciiTheme="minorHAnsi" w:hAnsiTheme="minorHAnsi"/>
    </w:rPr>
  </w:style>
  <w:style w:type="paragraph" w:styleId="Footer">
    <w:name w:val="footer"/>
    <w:basedOn w:val="Normal"/>
    <w:link w:val="FooterChar"/>
    <w:uiPriority w:val="99"/>
    <w:unhideWhenUsed/>
    <w:rsid w:val="00261BD1"/>
    <w:pPr>
      <w:tabs>
        <w:tab w:val="center" w:pos="4513"/>
        <w:tab w:val="right" w:pos="9026"/>
      </w:tabs>
    </w:pPr>
  </w:style>
  <w:style w:type="character" w:customStyle="1" w:styleId="FooterChar">
    <w:name w:val="Footer Char"/>
    <w:basedOn w:val="DefaultParagraphFont"/>
    <w:link w:val="Footer"/>
    <w:uiPriority w:val="99"/>
    <w:rsid w:val="00261BD1"/>
    <w:rPr>
      <w:rFonts w:asciiTheme="minorHAnsi" w:hAnsiTheme="minorHAnsi"/>
    </w:rPr>
  </w:style>
  <w:style w:type="paragraph" w:styleId="FootnoteText">
    <w:name w:val="footnote text"/>
    <w:basedOn w:val="Normal"/>
    <w:link w:val="FootnoteTextChar"/>
    <w:uiPriority w:val="99"/>
    <w:semiHidden/>
    <w:unhideWhenUsed/>
    <w:rsid w:val="00336402"/>
  </w:style>
  <w:style w:type="character" w:customStyle="1" w:styleId="FootnoteTextChar">
    <w:name w:val="Footnote Text Char"/>
    <w:basedOn w:val="DefaultParagraphFont"/>
    <w:link w:val="FootnoteText"/>
    <w:uiPriority w:val="99"/>
    <w:semiHidden/>
    <w:rsid w:val="00336402"/>
    <w:rPr>
      <w:rFonts w:asciiTheme="minorHAnsi" w:hAnsiTheme="minorHAnsi"/>
    </w:rPr>
  </w:style>
  <w:style w:type="character" w:styleId="FootnoteReference">
    <w:name w:val="footnote reference"/>
    <w:basedOn w:val="DefaultParagraphFont"/>
    <w:uiPriority w:val="99"/>
    <w:semiHidden/>
    <w:unhideWhenUsed/>
    <w:rsid w:val="00336402"/>
    <w:rPr>
      <w:vertAlign w:val="superscript"/>
    </w:rPr>
  </w:style>
  <w:style w:type="paragraph" w:styleId="BalloonText">
    <w:name w:val="Balloon Text"/>
    <w:basedOn w:val="Normal"/>
    <w:link w:val="BalloonTextChar"/>
    <w:rsid w:val="00336402"/>
    <w:rPr>
      <w:rFonts w:ascii="Tahoma" w:hAnsi="Tahoma" w:cs="Tahoma"/>
      <w:sz w:val="16"/>
      <w:szCs w:val="16"/>
    </w:rPr>
  </w:style>
  <w:style w:type="character" w:customStyle="1" w:styleId="BalloonTextChar">
    <w:name w:val="Balloon Text Char"/>
    <w:basedOn w:val="DefaultParagraphFont"/>
    <w:link w:val="BalloonText"/>
    <w:rsid w:val="00336402"/>
    <w:rPr>
      <w:rFonts w:ascii="Tahoma" w:hAnsi="Tahoma" w:cs="Tahoma"/>
      <w:sz w:val="16"/>
      <w:szCs w:val="16"/>
    </w:rPr>
  </w:style>
  <w:style w:type="character" w:styleId="CommentReference">
    <w:name w:val="annotation reference"/>
    <w:basedOn w:val="DefaultParagraphFont"/>
    <w:rsid w:val="00336402"/>
    <w:rPr>
      <w:sz w:val="16"/>
      <w:szCs w:val="16"/>
    </w:rPr>
  </w:style>
  <w:style w:type="paragraph" w:styleId="NoSpacing">
    <w:name w:val="No Spacing"/>
    <w:link w:val="NoSpacingChar"/>
    <w:uiPriority w:val="1"/>
    <w:qFormat/>
    <w:rsid w:val="0033640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6402"/>
    <w:rPr>
      <w:rFonts w:asciiTheme="minorHAnsi" w:eastAsiaTheme="minorEastAsia" w:hAnsiTheme="minorHAnsi" w:cstheme="minorBidi"/>
      <w:sz w:val="22"/>
      <w:szCs w:val="22"/>
    </w:rPr>
  </w:style>
  <w:style w:type="character" w:customStyle="1" w:styleId="HTMLAddressChar">
    <w:name w:val="HTML Address Char"/>
    <w:basedOn w:val="DefaultParagraphFont"/>
    <w:link w:val="HTMLAddress"/>
    <w:uiPriority w:val="99"/>
    <w:semiHidden/>
    <w:rsid w:val="00E25F3B"/>
    <w:rPr>
      <w:sz w:val="24"/>
      <w:szCs w:val="24"/>
    </w:rPr>
  </w:style>
  <w:style w:type="paragraph" w:styleId="HTMLAddress">
    <w:name w:val="HTML Address"/>
    <w:basedOn w:val="Normal"/>
    <w:link w:val="HTMLAddressChar"/>
    <w:uiPriority w:val="99"/>
    <w:semiHidden/>
    <w:unhideWhenUsed/>
    <w:rsid w:val="00E25F3B"/>
    <w:pPr>
      <w:spacing w:after="300"/>
    </w:pPr>
    <w:rPr>
      <w:rFonts w:ascii="Times New Roman" w:hAnsi="Times New Roman"/>
      <w:sz w:val="24"/>
      <w:szCs w:val="24"/>
    </w:rPr>
  </w:style>
  <w:style w:type="character" w:customStyle="1" w:styleId="HTMLPreformattedChar">
    <w:name w:val="HTML Preformatted Char"/>
    <w:basedOn w:val="DefaultParagraphFont"/>
    <w:link w:val="HTMLPreformatted"/>
    <w:uiPriority w:val="99"/>
    <w:semiHidden/>
    <w:rsid w:val="00E25F3B"/>
    <w:rPr>
      <w:rFonts w:ascii="Consolas" w:hAnsi="Consolas" w:cs="Courier New"/>
      <w:color w:val="333333"/>
      <w:sz w:val="18"/>
      <w:szCs w:val="18"/>
      <w:shd w:val="clear" w:color="auto" w:fill="F5F5F5"/>
    </w:rPr>
  </w:style>
  <w:style w:type="paragraph" w:styleId="HTMLPreformatted">
    <w:name w:val="HTML Preformatted"/>
    <w:basedOn w:val="Normal"/>
    <w:link w:val="HTMLPreformattedChar"/>
    <w:uiPriority w:val="99"/>
    <w:semiHidden/>
    <w:unhideWhenUsed/>
    <w:rsid w:val="00E25F3B"/>
    <w:pPr>
      <w:pBdr>
        <w:top w:val="single" w:sz="6" w:space="7" w:color="999999"/>
        <w:left w:val="single" w:sz="6" w:space="7" w:color="999999"/>
        <w:bottom w:val="single" w:sz="6" w:space="7" w:color="999999"/>
        <w:right w:val="single" w:sz="6" w:space="7" w:color="99999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18"/>
      <w:szCs w:val="18"/>
    </w:rPr>
  </w:style>
  <w:style w:type="character" w:customStyle="1" w:styleId="normaltextrun">
    <w:name w:val="normaltextrun"/>
    <w:basedOn w:val="DefaultParagraphFont"/>
    <w:rsid w:val="005B02DC"/>
  </w:style>
  <w:style w:type="character" w:styleId="UnresolvedMention">
    <w:name w:val="Unresolved Mention"/>
    <w:basedOn w:val="DefaultParagraphFont"/>
    <w:uiPriority w:val="99"/>
    <w:semiHidden/>
    <w:unhideWhenUsed/>
    <w:rsid w:val="005B02DC"/>
    <w:rPr>
      <w:color w:val="605E5C"/>
      <w:shd w:val="clear" w:color="auto" w:fill="E1DFDD"/>
    </w:rPr>
  </w:style>
  <w:style w:type="paragraph" w:styleId="Revision">
    <w:name w:val="Revision"/>
    <w:hidden/>
    <w:uiPriority w:val="99"/>
    <w:semiHidden/>
    <w:rsid w:val="00122900"/>
    <w:rPr>
      <w:rFonts w:asciiTheme="minorHAnsi" w:hAnsiTheme="minorHAnsi"/>
    </w:rPr>
  </w:style>
  <w:style w:type="paragraph" w:styleId="CommentSubject">
    <w:name w:val="annotation subject"/>
    <w:basedOn w:val="CommentText"/>
    <w:next w:val="CommentText"/>
    <w:link w:val="CommentSubjectChar"/>
    <w:semiHidden/>
    <w:unhideWhenUsed/>
    <w:rsid w:val="00AB0BCA"/>
    <w:rPr>
      <w:b/>
      <w:bCs/>
    </w:rPr>
  </w:style>
  <w:style w:type="character" w:customStyle="1" w:styleId="CommentSubjectChar">
    <w:name w:val="Comment Subject Char"/>
    <w:basedOn w:val="CommentTextChar"/>
    <w:link w:val="CommentSubject"/>
    <w:semiHidden/>
    <w:rsid w:val="00AB0BCA"/>
    <w:rPr>
      <w:rFonts w:asciiTheme="minorHAnsi" w:hAnsiTheme="minorHAnsi"/>
      <w:b/>
      <w:bCs/>
    </w:rPr>
  </w:style>
  <w:style w:type="character" w:customStyle="1" w:styleId="ui-provider">
    <w:name w:val="ui-provider"/>
    <w:basedOn w:val="DefaultParagraphFont"/>
    <w:rsid w:val="00E06722"/>
  </w:style>
  <w:style w:type="paragraph" w:customStyle="1" w:styleId="pf0">
    <w:name w:val="pf0"/>
    <w:basedOn w:val="Normal"/>
    <w:rsid w:val="006B10AC"/>
    <w:pPr>
      <w:spacing w:before="100" w:beforeAutospacing="1" w:after="100" w:afterAutospacing="1"/>
    </w:pPr>
    <w:rPr>
      <w:rFonts w:ascii="Times New Roman" w:hAnsi="Times New Roman"/>
      <w:sz w:val="24"/>
      <w:szCs w:val="24"/>
    </w:rPr>
  </w:style>
  <w:style w:type="character" w:customStyle="1" w:styleId="cf01">
    <w:name w:val="cf01"/>
    <w:basedOn w:val="DefaultParagraphFont"/>
    <w:rsid w:val="006B10AC"/>
    <w:rPr>
      <w:rFonts w:ascii="Segoe UI" w:hAnsi="Segoe UI" w:cs="Segoe UI" w:hint="default"/>
      <w:sz w:val="18"/>
      <w:szCs w:val="18"/>
    </w:rPr>
  </w:style>
  <w:style w:type="paragraph" w:styleId="NormalWeb">
    <w:name w:val="Normal (Web)"/>
    <w:basedOn w:val="Normal"/>
    <w:uiPriority w:val="99"/>
    <w:semiHidden/>
    <w:unhideWhenUsed/>
    <w:rsid w:val="007F10A6"/>
    <w:pPr>
      <w:spacing w:before="100" w:beforeAutospacing="1" w:after="100" w:afterAutospacing="1"/>
    </w:pPr>
    <w:rPr>
      <w:rFonts w:ascii="Times New Roman" w:hAnsi="Times New Roman"/>
      <w:sz w:val="24"/>
      <w:szCs w:val="24"/>
    </w:rPr>
  </w:style>
  <w:style w:type="paragraph" w:customStyle="1" w:styleId="P68B1DB1-Normal1">
    <w:name w:val="P68B1DB1-Normal1"/>
    <w:basedOn w:val="Normal"/>
    <w:rPr>
      <w:color w:val="0070C0"/>
      <w:sz w:val="48"/>
    </w:rPr>
  </w:style>
  <w:style w:type="paragraph" w:customStyle="1" w:styleId="P68B1DB1-Normal2">
    <w:name w:val="P68B1DB1-Normal2"/>
    <w:basedOn w:val="Normal"/>
    <w:rPr>
      <w:b/>
    </w:rPr>
  </w:style>
  <w:style w:type="paragraph" w:customStyle="1" w:styleId="P68B1DB1-ListParagraph3">
    <w:name w:val="P68B1DB1-ListParagraph3"/>
    <w:basedOn w:val="ListParagraph"/>
    <w:rPr>
      <w:b/>
    </w:rPr>
  </w:style>
  <w:style w:type="paragraph" w:customStyle="1" w:styleId="P68B1DB1-pf04">
    <w:name w:val="P68B1DB1-pf04"/>
    <w:basedOn w:val="pf0"/>
    <w:rPr>
      <w:rFonts w:asciiTheme="minorHAnsi" w:hAnsiTheme="minorHAnsi"/>
      <w:sz w:val="20"/>
      <w:szCs w:val="20"/>
    </w:rPr>
  </w:style>
  <w:style w:type="paragraph" w:customStyle="1" w:styleId="P68B1DB1-Normal5">
    <w:name w:val="P68B1DB1-Normal5"/>
    <w:basedOn w:val="Normal"/>
    <w:rPr>
      <w:color w:val="00B050"/>
    </w:rPr>
  </w:style>
  <w:style w:type="paragraph" w:customStyle="1" w:styleId="P68B1DB1-Normal6">
    <w:name w:val="P68B1DB1-Normal6"/>
    <w:basedOn w:val="Normal"/>
    <w:rPr>
      <w:color w:val="9BBB59" w:themeColor="accent3"/>
    </w:rPr>
  </w:style>
  <w:style w:type="paragraph" w:customStyle="1" w:styleId="P68B1DB1-Normal7">
    <w:name w:val="P68B1DB1-Normal7"/>
    <w:basedOn w:val="Normal"/>
    <w:rPr>
      <w:color w:val="4F81BD" w:themeColor="accent1"/>
    </w:rPr>
  </w:style>
  <w:style w:type="paragraph" w:customStyle="1" w:styleId="P68B1DB1-Heading78">
    <w:name w:val="P68B1DB1-Heading78"/>
    <w:basedOn w:val="Heading7"/>
    <w:rPr>
      <w:b/>
      <w:sz w:val="20"/>
      <w:szCs w:val="20"/>
    </w:rPr>
  </w:style>
  <w:style w:type="paragraph" w:customStyle="1" w:styleId="P68B1DB1-Heading89">
    <w:name w:val="P68B1DB1-Heading89"/>
    <w:basedOn w:val="Heading8"/>
    <w:rPr>
      <w:sz w:val="20"/>
      <w:szCs w:val="20"/>
    </w:rPr>
  </w:style>
  <w:style w:type="paragraph" w:customStyle="1" w:styleId="P68B1DB1-Normal10">
    <w:name w:val="P68B1DB1-Normal10"/>
    <w:basedOn w:val="Normal"/>
    <w:rPr>
      <w:rFonts w:ascii="Segoe UI" w:hAnsi="Segoe UI" w:cs="Segoe UI"/>
      <w:color w:val="172B4D"/>
    </w:rPr>
  </w:style>
  <w:style w:type="paragraph" w:customStyle="1" w:styleId="P68B1DB1-Normal11">
    <w:name w:val="P68B1DB1-Normal11"/>
    <w:basedOn w:val="Normal"/>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020">
      <w:bodyDiv w:val="1"/>
      <w:marLeft w:val="0"/>
      <w:marRight w:val="0"/>
      <w:marTop w:val="0"/>
      <w:marBottom w:val="0"/>
      <w:divBdr>
        <w:top w:val="none" w:sz="0" w:space="0" w:color="auto"/>
        <w:left w:val="none" w:sz="0" w:space="0" w:color="auto"/>
        <w:bottom w:val="none" w:sz="0" w:space="0" w:color="auto"/>
        <w:right w:val="none" w:sz="0" w:space="0" w:color="auto"/>
      </w:divBdr>
    </w:div>
    <w:div w:id="189340499">
      <w:bodyDiv w:val="1"/>
      <w:marLeft w:val="0"/>
      <w:marRight w:val="0"/>
      <w:marTop w:val="0"/>
      <w:marBottom w:val="0"/>
      <w:divBdr>
        <w:top w:val="none" w:sz="0" w:space="0" w:color="auto"/>
        <w:left w:val="none" w:sz="0" w:space="0" w:color="auto"/>
        <w:bottom w:val="none" w:sz="0" w:space="0" w:color="auto"/>
        <w:right w:val="none" w:sz="0" w:space="0" w:color="auto"/>
      </w:divBdr>
    </w:div>
    <w:div w:id="241793756">
      <w:bodyDiv w:val="1"/>
      <w:marLeft w:val="0"/>
      <w:marRight w:val="0"/>
      <w:marTop w:val="0"/>
      <w:marBottom w:val="0"/>
      <w:divBdr>
        <w:top w:val="none" w:sz="0" w:space="0" w:color="auto"/>
        <w:left w:val="none" w:sz="0" w:space="0" w:color="auto"/>
        <w:bottom w:val="none" w:sz="0" w:space="0" w:color="auto"/>
        <w:right w:val="none" w:sz="0" w:space="0" w:color="auto"/>
      </w:divBdr>
      <w:divsChild>
        <w:div w:id="739409092">
          <w:marLeft w:val="547"/>
          <w:marRight w:val="0"/>
          <w:marTop w:val="0"/>
          <w:marBottom w:val="0"/>
          <w:divBdr>
            <w:top w:val="none" w:sz="0" w:space="0" w:color="auto"/>
            <w:left w:val="none" w:sz="0" w:space="0" w:color="auto"/>
            <w:bottom w:val="none" w:sz="0" w:space="0" w:color="auto"/>
            <w:right w:val="none" w:sz="0" w:space="0" w:color="auto"/>
          </w:divBdr>
        </w:div>
      </w:divsChild>
    </w:div>
    <w:div w:id="374163970">
      <w:bodyDiv w:val="1"/>
      <w:marLeft w:val="0"/>
      <w:marRight w:val="0"/>
      <w:marTop w:val="0"/>
      <w:marBottom w:val="0"/>
      <w:divBdr>
        <w:top w:val="none" w:sz="0" w:space="0" w:color="auto"/>
        <w:left w:val="none" w:sz="0" w:space="0" w:color="auto"/>
        <w:bottom w:val="none" w:sz="0" w:space="0" w:color="auto"/>
        <w:right w:val="none" w:sz="0" w:space="0" w:color="auto"/>
      </w:divBdr>
      <w:divsChild>
        <w:div w:id="751855207">
          <w:marLeft w:val="0"/>
          <w:marRight w:val="0"/>
          <w:marTop w:val="0"/>
          <w:marBottom w:val="0"/>
          <w:divBdr>
            <w:top w:val="none" w:sz="0" w:space="0" w:color="auto"/>
            <w:left w:val="none" w:sz="0" w:space="0" w:color="auto"/>
            <w:bottom w:val="none" w:sz="0" w:space="0" w:color="auto"/>
            <w:right w:val="none" w:sz="0" w:space="0" w:color="auto"/>
          </w:divBdr>
          <w:divsChild>
            <w:div w:id="2097481429">
              <w:marLeft w:val="0"/>
              <w:marRight w:val="0"/>
              <w:marTop w:val="0"/>
              <w:marBottom w:val="0"/>
              <w:divBdr>
                <w:top w:val="none" w:sz="0" w:space="0" w:color="auto"/>
                <w:left w:val="none" w:sz="0" w:space="0" w:color="auto"/>
                <w:bottom w:val="none" w:sz="0" w:space="0" w:color="auto"/>
                <w:right w:val="none" w:sz="0" w:space="0" w:color="auto"/>
              </w:divBdr>
              <w:divsChild>
                <w:div w:id="1990984197">
                  <w:marLeft w:val="-225"/>
                  <w:marRight w:val="-225"/>
                  <w:marTop w:val="0"/>
                  <w:marBottom w:val="0"/>
                  <w:divBdr>
                    <w:top w:val="none" w:sz="0" w:space="0" w:color="auto"/>
                    <w:left w:val="none" w:sz="0" w:space="0" w:color="auto"/>
                    <w:bottom w:val="none" w:sz="0" w:space="0" w:color="auto"/>
                    <w:right w:val="none" w:sz="0" w:space="0" w:color="auto"/>
                  </w:divBdr>
                  <w:divsChild>
                    <w:div w:id="612397167">
                      <w:marLeft w:val="0"/>
                      <w:marRight w:val="0"/>
                      <w:marTop w:val="0"/>
                      <w:marBottom w:val="0"/>
                      <w:divBdr>
                        <w:top w:val="none" w:sz="0" w:space="0" w:color="auto"/>
                        <w:left w:val="none" w:sz="0" w:space="0" w:color="auto"/>
                        <w:bottom w:val="none" w:sz="0" w:space="0" w:color="auto"/>
                        <w:right w:val="none" w:sz="0" w:space="0" w:color="auto"/>
                      </w:divBdr>
                      <w:divsChild>
                        <w:div w:id="140772940">
                          <w:marLeft w:val="0"/>
                          <w:marRight w:val="0"/>
                          <w:marTop w:val="0"/>
                          <w:marBottom w:val="0"/>
                          <w:divBdr>
                            <w:top w:val="none" w:sz="0" w:space="0" w:color="auto"/>
                            <w:left w:val="none" w:sz="0" w:space="0" w:color="auto"/>
                            <w:bottom w:val="none" w:sz="0" w:space="0" w:color="auto"/>
                            <w:right w:val="none" w:sz="0" w:space="0" w:color="auto"/>
                          </w:divBdr>
                          <w:divsChild>
                            <w:div w:id="7947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82615">
      <w:bodyDiv w:val="1"/>
      <w:marLeft w:val="0"/>
      <w:marRight w:val="0"/>
      <w:marTop w:val="0"/>
      <w:marBottom w:val="0"/>
      <w:divBdr>
        <w:top w:val="none" w:sz="0" w:space="0" w:color="auto"/>
        <w:left w:val="none" w:sz="0" w:space="0" w:color="auto"/>
        <w:bottom w:val="none" w:sz="0" w:space="0" w:color="auto"/>
        <w:right w:val="none" w:sz="0" w:space="0" w:color="auto"/>
      </w:divBdr>
    </w:div>
    <w:div w:id="545214546">
      <w:bodyDiv w:val="1"/>
      <w:marLeft w:val="0"/>
      <w:marRight w:val="0"/>
      <w:marTop w:val="0"/>
      <w:marBottom w:val="0"/>
      <w:divBdr>
        <w:top w:val="none" w:sz="0" w:space="0" w:color="auto"/>
        <w:left w:val="none" w:sz="0" w:space="0" w:color="auto"/>
        <w:bottom w:val="none" w:sz="0" w:space="0" w:color="auto"/>
        <w:right w:val="none" w:sz="0" w:space="0" w:color="auto"/>
      </w:divBdr>
    </w:div>
    <w:div w:id="612204364">
      <w:bodyDiv w:val="1"/>
      <w:marLeft w:val="0"/>
      <w:marRight w:val="0"/>
      <w:marTop w:val="0"/>
      <w:marBottom w:val="0"/>
      <w:divBdr>
        <w:top w:val="none" w:sz="0" w:space="0" w:color="auto"/>
        <w:left w:val="none" w:sz="0" w:space="0" w:color="auto"/>
        <w:bottom w:val="none" w:sz="0" w:space="0" w:color="auto"/>
        <w:right w:val="none" w:sz="0" w:space="0" w:color="auto"/>
      </w:divBdr>
      <w:divsChild>
        <w:div w:id="12555">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35938496">
          <w:marLeft w:val="0"/>
          <w:marRight w:val="0"/>
          <w:marTop w:val="0"/>
          <w:marBottom w:val="0"/>
          <w:divBdr>
            <w:top w:val="none" w:sz="0" w:space="0" w:color="auto"/>
            <w:left w:val="none" w:sz="0" w:space="0" w:color="auto"/>
            <w:bottom w:val="none" w:sz="0" w:space="0" w:color="auto"/>
            <w:right w:val="none" w:sz="0" w:space="0" w:color="auto"/>
          </w:divBdr>
        </w:div>
        <w:div w:id="44990436">
          <w:marLeft w:val="0"/>
          <w:marRight w:val="0"/>
          <w:marTop w:val="0"/>
          <w:marBottom w:val="0"/>
          <w:divBdr>
            <w:top w:val="none" w:sz="0" w:space="0" w:color="auto"/>
            <w:left w:val="none" w:sz="0" w:space="0" w:color="auto"/>
            <w:bottom w:val="none" w:sz="0" w:space="0" w:color="auto"/>
            <w:right w:val="none" w:sz="0" w:space="0" w:color="auto"/>
          </w:divBdr>
        </w:div>
        <w:div w:id="53552534">
          <w:marLeft w:val="0"/>
          <w:marRight w:val="0"/>
          <w:marTop w:val="0"/>
          <w:marBottom w:val="0"/>
          <w:divBdr>
            <w:top w:val="none" w:sz="0" w:space="0" w:color="auto"/>
            <w:left w:val="none" w:sz="0" w:space="0" w:color="auto"/>
            <w:bottom w:val="none" w:sz="0" w:space="0" w:color="auto"/>
            <w:right w:val="none" w:sz="0" w:space="0" w:color="auto"/>
          </w:divBdr>
        </w:div>
        <w:div w:id="54672488">
          <w:marLeft w:val="0"/>
          <w:marRight w:val="0"/>
          <w:marTop w:val="0"/>
          <w:marBottom w:val="0"/>
          <w:divBdr>
            <w:top w:val="none" w:sz="0" w:space="0" w:color="auto"/>
            <w:left w:val="none" w:sz="0" w:space="0" w:color="auto"/>
            <w:bottom w:val="none" w:sz="0" w:space="0" w:color="auto"/>
            <w:right w:val="none" w:sz="0" w:space="0" w:color="auto"/>
          </w:divBdr>
        </w:div>
        <w:div w:id="93523115">
          <w:marLeft w:val="0"/>
          <w:marRight w:val="0"/>
          <w:marTop w:val="0"/>
          <w:marBottom w:val="0"/>
          <w:divBdr>
            <w:top w:val="none" w:sz="0" w:space="0" w:color="auto"/>
            <w:left w:val="none" w:sz="0" w:space="0" w:color="auto"/>
            <w:bottom w:val="none" w:sz="0" w:space="0" w:color="auto"/>
            <w:right w:val="none" w:sz="0" w:space="0" w:color="auto"/>
          </w:divBdr>
        </w:div>
        <w:div w:id="99572125">
          <w:marLeft w:val="0"/>
          <w:marRight w:val="0"/>
          <w:marTop w:val="0"/>
          <w:marBottom w:val="0"/>
          <w:divBdr>
            <w:top w:val="none" w:sz="0" w:space="0" w:color="auto"/>
            <w:left w:val="none" w:sz="0" w:space="0" w:color="auto"/>
            <w:bottom w:val="none" w:sz="0" w:space="0" w:color="auto"/>
            <w:right w:val="none" w:sz="0" w:space="0" w:color="auto"/>
          </w:divBdr>
        </w:div>
        <w:div w:id="119496239">
          <w:marLeft w:val="0"/>
          <w:marRight w:val="0"/>
          <w:marTop w:val="0"/>
          <w:marBottom w:val="0"/>
          <w:divBdr>
            <w:top w:val="none" w:sz="0" w:space="0" w:color="auto"/>
            <w:left w:val="none" w:sz="0" w:space="0" w:color="auto"/>
            <w:bottom w:val="none" w:sz="0" w:space="0" w:color="auto"/>
            <w:right w:val="none" w:sz="0" w:space="0" w:color="auto"/>
          </w:divBdr>
        </w:div>
        <w:div w:id="121703144">
          <w:marLeft w:val="0"/>
          <w:marRight w:val="0"/>
          <w:marTop w:val="0"/>
          <w:marBottom w:val="0"/>
          <w:divBdr>
            <w:top w:val="none" w:sz="0" w:space="0" w:color="auto"/>
            <w:left w:val="none" w:sz="0" w:space="0" w:color="auto"/>
            <w:bottom w:val="none" w:sz="0" w:space="0" w:color="auto"/>
            <w:right w:val="none" w:sz="0" w:space="0" w:color="auto"/>
          </w:divBdr>
        </w:div>
        <w:div w:id="130372169">
          <w:marLeft w:val="0"/>
          <w:marRight w:val="0"/>
          <w:marTop w:val="0"/>
          <w:marBottom w:val="0"/>
          <w:divBdr>
            <w:top w:val="none" w:sz="0" w:space="0" w:color="auto"/>
            <w:left w:val="none" w:sz="0" w:space="0" w:color="auto"/>
            <w:bottom w:val="none" w:sz="0" w:space="0" w:color="auto"/>
            <w:right w:val="none" w:sz="0" w:space="0" w:color="auto"/>
          </w:divBdr>
        </w:div>
        <w:div w:id="141891470">
          <w:marLeft w:val="0"/>
          <w:marRight w:val="0"/>
          <w:marTop w:val="0"/>
          <w:marBottom w:val="0"/>
          <w:divBdr>
            <w:top w:val="none" w:sz="0" w:space="0" w:color="auto"/>
            <w:left w:val="none" w:sz="0" w:space="0" w:color="auto"/>
            <w:bottom w:val="none" w:sz="0" w:space="0" w:color="auto"/>
            <w:right w:val="none" w:sz="0" w:space="0" w:color="auto"/>
          </w:divBdr>
        </w:div>
        <w:div w:id="167258991">
          <w:marLeft w:val="0"/>
          <w:marRight w:val="0"/>
          <w:marTop w:val="0"/>
          <w:marBottom w:val="0"/>
          <w:divBdr>
            <w:top w:val="none" w:sz="0" w:space="0" w:color="auto"/>
            <w:left w:val="none" w:sz="0" w:space="0" w:color="auto"/>
            <w:bottom w:val="none" w:sz="0" w:space="0" w:color="auto"/>
            <w:right w:val="none" w:sz="0" w:space="0" w:color="auto"/>
          </w:divBdr>
        </w:div>
        <w:div w:id="173304098">
          <w:marLeft w:val="0"/>
          <w:marRight w:val="0"/>
          <w:marTop w:val="0"/>
          <w:marBottom w:val="0"/>
          <w:divBdr>
            <w:top w:val="none" w:sz="0" w:space="0" w:color="auto"/>
            <w:left w:val="none" w:sz="0" w:space="0" w:color="auto"/>
            <w:bottom w:val="none" w:sz="0" w:space="0" w:color="auto"/>
            <w:right w:val="none" w:sz="0" w:space="0" w:color="auto"/>
          </w:divBdr>
        </w:div>
        <w:div w:id="182519308">
          <w:marLeft w:val="0"/>
          <w:marRight w:val="0"/>
          <w:marTop w:val="0"/>
          <w:marBottom w:val="0"/>
          <w:divBdr>
            <w:top w:val="none" w:sz="0" w:space="0" w:color="auto"/>
            <w:left w:val="none" w:sz="0" w:space="0" w:color="auto"/>
            <w:bottom w:val="none" w:sz="0" w:space="0" w:color="auto"/>
            <w:right w:val="none" w:sz="0" w:space="0" w:color="auto"/>
          </w:divBdr>
        </w:div>
        <w:div w:id="209267760">
          <w:marLeft w:val="0"/>
          <w:marRight w:val="0"/>
          <w:marTop w:val="0"/>
          <w:marBottom w:val="0"/>
          <w:divBdr>
            <w:top w:val="none" w:sz="0" w:space="0" w:color="auto"/>
            <w:left w:val="none" w:sz="0" w:space="0" w:color="auto"/>
            <w:bottom w:val="none" w:sz="0" w:space="0" w:color="auto"/>
            <w:right w:val="none" w:sz="0" w:space="0" w:color="auto"/>
          </w:divBdr>
        </w:div>
        <w:div w:id="227114662">
          <w:marLeft w:val="0"/>
          <w:marRight w:val="0"/>
          <w:marTop w:val="0"/>
          <w:marBottom w:val="0"/>
          <w:divBdr>
            <w:top w:val="none" w:sz="0" w:space="0" w:color="auto"/>
            <w:left w:val="none" w:sz="0" w:space="0" w:color="auto"/>
            <w:bottom w:val="none" w:sz="0" w:space="0" w:color="auto"/>
            <w:right w:val="none" w:sz="0" w:space="0" w:color="auto"/>
          </w:divBdr>
        </w:div>
        <w:div w:id="273829532">
          <w:marLeft w:val="0"/>
          <w:marRight w:val="0"/>
          <w:marTop w:val="0"/>
          <w:marBottom w:val="0"/>
          <w:divBdr>
            <w:top w:val="none" w:sz="0" w:space="0" w:color="auto"/>
            <w:left w:val="none" w:sz="0" w:space="0" w:color="auto"/>
            <w:bottom w:val="none" w:sz="0" w:space="0" w:color="auto"/>
            <w:right w:val="none" w:sz="0" w:space="0" w:color="auto"/>
          </w:divBdr>
        </w:div>
        <w:div w:id="282738722">
          <w:marLeft w:val="0"/>
          <w:marRight w:val="0"/>
          <w:marTop w:val="0"/>
          <w:marBottom w:val="0"/>
          <w:divBdr>
            <w:top w:val="none" w:sz="0" w:space="0" w:color="auto"/>
            <w:left w:val="none" w:sz="0" w:space="0" w:color="auto"/>
            <w:bottom w:val="none" w:sz="0" w:space="0" w:color="auto"/>
            <w:right w:val="none" w:sz="0" w:space="0" w:color="auto"/>
          </w:divBdr>
        </w:div>
        <w:div w:id="406920393">
          <w:marLeft w:val="0"/>
          <w:marRight w:val="0"/>
          <w:marTop w:val="0"/>
          <w:marBottom w:val="0"/>
          <w:divBdr>
            <w:top w:val="none" w:sz="0" w:space="0" w:color="auto"/>
            <w:left w:val="none" w:sz="0" w:space="0" w:color="auto"/>
            <w:bottom w:val="none" w:sz="0" w:space="0" w:color="auto"/>
            <w:right w:val="none" w:sz="0" w:space="0" w:color="auto"/>
          </w:divBdr>
        </w:div>
        <w:div w:id="546451669">
          <w:marLeft w:val="0"/>
          <w:marRight w:val="0"/>
          <w:marTop w:val="0"/>
          <w:marBottom w:val="0"/>
          <w:divBdr>
            <w:top w:val="none" w:sz="0" w:space="0" w:color="auto"/>
            <w:left w:val="none" w:sz="0" w:space="0" w:color="auto"/>
            <w:bottom w:val="none" w:sz="0" w:space="0" w:color="auto"/>
            <w:right w:val="none" w:sz="0" w:space="0" w:color="auto"/>
          </w:divBdr>
        </w:div>
        <w:div w:id="559099746">
          <w:marLeft w:val="0"/>
          <w:marRight w:val="0"/>
          <w:marTop w:val="0"/>
          <w:marBottom w:val="0"/>
          <w:divBdr>
            <w:top w:val="none" w:sz="0" w:space="0" w:color="auto"/>
            <w:left w:val="none" w:sz="0" w:space="0" w:color="auto"/>
            <w:bottom w:val="none" w:sz="0" w:space="0" w:color="auto"/>
            <w:right w:val="none" w:sz="0" w:space="0" w:color="auto"/>
          </w:divBdr>
        </w:div>
        <w:div w:id="576092088">
          <w:marLeft w:val="0"/>
          <w:marRight w:val="0"/>
          <w:marTop w:val="0"/>
          <w:marBottom w:val="0"/>
          <w:divBdr>
            <w:top w:val="none" w:sz="0" w:space="0" w:color="auto"/>
            <w:left w:val="none" w:sz="0" w:space="0" w:color="auto"/>
            <w:bottom w:val="none" w:sz="0" w:space="0" w:color="auto"/>
            <w:right w:val="none" w:sz="0" w:space="0" w:color="auto"/>
          </w:divBdr>
        </w:div>
        <w:div w:id="593559959">
          <w:marLeft w:val="0"/>
          <w:marRight w:val="0"/>
          <w:marTop w:val="0"/>
          <w:marBottom w:val="0"/>
          <w:divBdr>
            <w:top w:val="none" w:sz="0" w:space="0" w:color="auto"/>
            <w:left w:val="none" w:sz="0" w:space="0" w:color="auto"/>
            <w:bottom w:val="none" w:sz="0" w:space="0" w:color="auto"/>
            <w:right w:val="none" w:sz="0" w:space="0" w:color="auto"/>
          </w:divBdr>
        </w:div>
        <w:div w:id="600140825">
          <w:marLeft w:val="0"/>
          <w:marRight w:val="0"/>
          <w:marTop w:val="0"/>
          <w:marBottom w:val="0"/>
          <w:divBdr>
            <w:top w:val="none" w:sz="0" w:space="0" w:color="auto"/>
            <w:left w:val="none" w:sz="0" w:space="0" w:color="auto"/>
            <w:bottom w:val="none" w:sz="0" w:space="0" w:color="auto"/>
            <w:right w:val="none" w:sz="0" w:space="0" w:color="auto"/>
          </w:divBdr>
        </w:div>
        <w:div w:id="632558621">
          <w:marLeft w:val="0"/>
          <w:marRight w:val="0"/>
          <w:marTop w:val="0"/>
          <w:marBottom w:val="0"/>
          <w:divBdr>
            <w:top w:val="none" w:sz="0" w:space="0" w:color="auto"/>
            <w:left w:val="none" w:sz="0" w:space="0" w:color="auto"/>
            <w:bottom w:val="none" w:sz="0" w:space="0" w:color="auto"/>
            <w:right w:val="none" w:sz="0" w:space="0" w:color="auto"/>
          </w:divBdr>
        </w:div>
        <w:div w:id="679546013">
          <w:marLeft w:val="0"/>
          <w:marRight w:val="0"/>
          <w:marTop w:val="0"/>
          <w:marBottom w:val="0"/>
          <w:divBdr>
            <w:top w:val="none" w:sz="0" w:space="0" w:color="auto"/>
            <w:left w:val="none" w:sz="0" w:space="0" w:color="auto"/>
            <w:bottom w:val="none" w:sz="0" w:space="0" w:color="auto"/>
            <w:right w:val="none" w:sz="0" w:space="0" w:color="auto"/>
          </w:divBdr>
        </w:div>
        <w:div w:id="698896349">
          <w:marLeft w:val="0"/>
          <w:marRight w:val="0"/>
          <w:marTop w:val="0"/>
          <w:marBottom w:val="0"/>
          <w:divBdr>
            <w:top w:val="none" w:sz="0" w:space="0" w:color="auto"/>
            <w:left w:val="none" w:sz="0" w:space="0" w:color="auto"/>
            <w:bottom w:val="none" w:sz="0" w:space="0" w:color="auto"/>
            <w:right w:val="none" w:sz="0" w:space="0" w:color="auto"/>
          </w:divBdr>
        </w:div>
        <w:div w:id="702704934">
          <w:marLeft w:val="0"/>
          <w:marRight w:val="0"/>
          <w:marTop w:val="0"/>
          <w:marBottom w:val="0"/>
          <w:divBdr>
            <w:top w:val="none" w:sz="0" w:space="0" w:color="auto"/>
            <w:left w:val="none" w:sz="0" w:space="0" w:color="auto"/>
            <w:bottom w:val="none" w:sz="0" w:space="0" w:color="auto"/>
            <w:right w:val="none" w:sz="0" w:space="0" w:color="auto"/>
          </w:divBdr>
        </w:div>
        <w:div w:id="772089755">
          <w:marLeft w:val="0"/>
          <w:marRight w:val="0"/>
          <w:marTop w:val="0"/>
          <w:marBottom w:val="0"/>
          <w:divBdr>
            <w:top w:val="none" w:sz="0" w:space="0" w:color="auto"/>
            <w:left w:val="none" w:sz="0" w:space="0" w:color="auto"/>
            <w:bottom w:val="none" w:sz="0" w:space="0" w:color="auto"/>
            <w:right w:val="none" w:sz="0" w:space="0" w:color="auto"/>
          </w:divBdr>
        </w:div>
        <w:div w:id="780152430">
          <w:marLeft w:val="0"/>
          <w:marRight w:val="0"/>
          <w:marTop w:val="0"/>
          <w:marBottom w:val="0"/>
          <w:divBdr>
            <w:top w:val="none" w:sz="0" w:space="0" w:color="auto"/>
            <w:left w:val="none" w:sz="0" w:space="0" w:color="auto"/>
            <w:bottom w:val="none" w:sz="0" w:space="0" w:color="auto"/>
            <w:right w:val="none" w:sz="0" w:space="0" w:color="auto"/>
          </w:divBdr>
        </w:div>
        <w:div w:id="931285006">
          <w:marLeft w:val="0"/>
          <w:marRight w:val="0"/>
          <w:marTop w:val="0"/>
          <w:marBottom w:val="0"/>
          <w:divBdr>
            <w:top w:val="none" w:sz="0" w:space="0" w:color="auto"/>
            <w:left w:val="none" w:sz="0" w:space="0" w:color="auto"/>
            <w:bottom w:val="none" w:sz="0" w:space="0" w:color="auto"/>
            <w:right w:val="none" w:sz="0" w:space="0" w:color="auto"/>
          </w:divBdr>
        </w:div>
        <w:div w:id="933051557">
          <w:marLeft w:val="0"/>
          <w:marRight w:val="0"/>
          <w:marTop w:val="0"/>
          <w:marBottom w:val="0"/>
          <w:divBdr>
            <w:top w:val="none" w:sz="0" w:space="0" w:color="auto"/>
            <w:left w:val="none" w:sz="0" w:space="0" w:color="auto"/>
            <w:bottom w:val="none" w:sz="0" w:space="0" w:color="auto"/>
            <w:right w:val="none" w:sz="0" w:space="0" w:color="auto"/>
          </w:divBdr>
        </w:div>
        <w:div w:id="1042443246">
          <w:marLeft w:val="0"/>
          <w:marRight w:val="0"/>
          <w:marTop w:val="0"/>
          <w:marBottom w:val="0"/>
          <w:divBdr>
            <w:top w:val="none" w:sz="0" w:space="0" w:color="auto"/>
            <w:left w:val="none" w:sz="0" w:space="0" w:color="auto"/>
            <w:bottom w:val="none" w:sz="0" w:space="0" w:color="auto"/>
            <w:right w:val="none" w:sz="0" w:space="0" w:color="auto"/>
          </w:divBdr>
        </w:div>
        <w:div w:id="1071584358">
          <w:marLeft w:val="0"/>
          <w:marRight w:val="0"/>
          <w:marTop w:val="0"/>
          <w:marBottom w:val="0"/>
          <w:divBdr>
            <w:top w:val="none" w:sz="0" w:space="0" w:color="auto"/>
            <w:left w:val="none" w:sz="0" w:space="0" w:color="auto"/>
            <w:bottom w:val="none" w:sz="0" w:space="0" w:color="auto"/>
            <w:right w:val="none" w:sz="0" w:space="0" w:color="auto"/>
          </w:divBdr>
        </w:div>
        <w:div w:id="1102728929">
          <w:marLeft w:val="0"/>
          <w:marRight w:val="0"/>
          <w:marTop w:val="0"/>
          <w:marBottom w:val="0"/>
          <w:divBdr>
            <w:top w:val="none" w:sz="0" w:space="0" w:color="auto"/>
            <w:left w:val="none" w:sz="0" w:space="0" w:color="auto"/>
            <w:bottom w:val="none" w:sz="0" w:space="0" w:color="auto"/>
            <w:right w:val="none" w:sz="0" w:space="0" w:color="auto"/>
          </w:divBdr>
        </w:div>
        <w:div w:id="1211112406">
          <w:marLeft w:val="0"/>
          <w:marRight w:val="0"/>
          <w:marTop w:val="0"/>
          <w:marBottom w:val="0"/>
          <w:divBdr>
            <w:top w:val="none" w:sz="0" w:space="0" w:color="auto"/>
            <w:left w:val="none" w:sz="0" w:space="0" w:color="auto"/>
            <w:bottom w:val="none" w:sz="0" w:space="0" w:color="auto"/>
            <w:right w:val="none" w:sz="0" w:space="0" w:color="auto"/>
          </w:divBdr>
        </w:div>
        <w:div w:id="1222328199">
          <w:marLeft w:val="0"/>
          <w:marRight w:val="0"/>
          <w:marTop w:val="0"/>
          <w:marBottom w:val="0"/>
          <w:divBdr>
            <w:top w:val="none" w:sz="0" w:space="0" w:color="auto"/>
            <w:left w:val="none" w:sz="0" w:space="0" w:color="auto"/>
            <w:bottom w:val="none" w:sz="0" w:space="0" w:color="auto"/>
            <w:right w:val="none" w:sz="0" w:space="0" w:color="auto"/>
          </w:divBdr>
        </w:div>
        <w:div w:id="1273828558">
          <w:marLeft w:val="0"/>
          <w:marRight w:val="0"/>
          <w:marTop w:val="0"/>
          <w:marBottom w:val="0"/>
          <w:divBdr>
            <w:top w:val="none" w:sz="0" w:space="0" w:color="auto"/>
            <w:left w:val="none" w:sz="0" w:space="0" w:color="auto"/>
            <w:bottom w:val="none" w:sz="0" w:space="0" w:color="auto"/>
            <w:right w:val="none" w:sz="0" w:space="0" w:color="auto"/>
          </w:divBdr>
        </w:div>
        <w:div w:id="1341200269">
          <w:marLeft w:val="0"/>
          <w:marRight w:val="0"/>
          <w:marTop w:val="0"/>
          <w:marBottom w:val="0"/>
          <w:divBdr>
            <w:top w:val="none" w:sz="0" w:space="0" w:color="auto"/>
            <w:left w:val="none" w:sz="0" w:space="0" w:color="auto"/>
            <w:bottom w:val="none" w:sz="0" w:space="0" w:color="auto"/>
            <w:right w:val="none" w:sz="0" w:space="0" w:color="auto"/>
          </w:divBdr>
        </w:div>
        <w:div w:id="1431777710">
          <w:marLeft w:val="0"/>
          <w:marRight w:val="0"/>
          <w:marTop w:val="0"/>
          <w:marBottom w:val="0"/>
          <w:divBdr>
            <w:top w:val="none" w:sz="0" w:space="0" w:color="auto"/>
            <w:left w:val="none" w:sz="0" w:space="0" w:color="auto"/>
            <w:bottom w:val="none" w:sz="0" w:space="0" w:color="auto"/>
            <w:right w:val="none" w:sz="0" w:space="0" w:color="auto"/>
          </w:divBdr>
        </w:div>
        <w:div w:id="1438061577">
          <w:marLeft w:val="0"/>
          <w:marRight w:val="0"/>
          <w:marTop w:val="0"/>
          <w:marBottom w:val="0"/>
          <w:divBdr>
            <w:top w:val="none" w:sz="0" w:space="0" w:color="auto"/>
            <w:left w:val="none" w:sz="0" w:space="0" w:color="auto"/>
            <w:bottom w:val="none" w:sz="0" w:space="0" w:color="auto"/>
            <w:right w:val="none" w:sz="0" w:space="0" w:color="auto"/>
          </w:divBdr>
        </w:div>
        <w:div w:id="1453401367">
          <w:marLeft w:val="0"/>
          <w:marRight w:val="0"/>
          <w:marTop w:val="0"/>
          <w:marBottom w:val="0"/>
          <w:divBdr>
            <w:top w:val="none" w:sz="0" w:space="0" w:color="auto"/>
            <w:left w:val="none" w:sz="0" w:space="0" w:color="auto"/>
            <w:bottom w:val="none" w:sz="0" w:space="0" w:color="auto"/>
            <w:right w:val="none" w:sz="0" w:space="0" w:color="auto"/>
          </w:divBdr>
        </w:div>
        <w:div w:id="1476023647">
          <w:marLeft w:val="0"/>
          <w:marRight w:val="0"/>
          <w:marTop w:val="0"/>
          <w:marBottom w:val="0"/>
          <w:divBdr>
            <w:top w:val="none" w:sz="0" w:space="0" w:color="auto"/>
            <w:left w:val="none" w:sz="0" w:space="0" w:color="auto"/>
            <w:bottom w:val="none" w:sz="0" w:space="0" w:color="auto"/>
            <w:right w:val="none" w:sz="0" w:space="0" w:color="auto"/>
          </w:divBdr>
        </w:div>
        <w:div w:id="1484198465">
          <w:marLeft w:val="0"/>
          <w:marRight w:val="0"/>
          <w:marTop w:val="0"/>
          <w:marBottom w:val="0"/>
          <w:divBdr>
            <w:top w:val="none" w:sz="0" w:space="0" w:color="auto"/>
            <w:left w:val="none" w:sz="0" w:space="0" w:color="auto"/>
            <w:bottom w:val="none" w:sz="0" w:space="0" w:color="auto"/>
            <w:right w:val="none" w:sz="0" w:space="0" w:color="auto"/>
          </w:divBdr>
        </w:div>
        <w:div w:id="1489249934">
          <w:marLeft w:val="0"/>
          <w:marRight w:val="0"/>
          <w:marTop w:val="0"/>
          <w:marBottom w:val="0"/>
          <w:divBdr>
            <w:top w:val="none" w:sz="0" w:space="0" w:color="auto"/>
            <w:left w:val="none" w:sz="0" w:space="0" w:color="auto"/>
            <w:bottom w:val="none" w:sz="0" w:space="0" w:color="auto"/>
            <w:right w:val="none" w:sz="0" w:space="0" w:color="auto"/>
          </w:divBdr>
        </w:div>
        <w:div w:id="1490171165">
          <w:marLeft w:val="0"/>
          <w:marRight w:val="0"/>
          <w:marTop w:val="0"/>
          <w:marBottom w:val="0"/>
          <w:divBdr>
            <w:top w:val="none" w:sz="0" w:space="0" w:color="auto"/>
            <w:left w:val="none" w:sz="0" w:space="0" w:color="auto"/>
            <w:bottom w:val="none" w:sz="0" w:space="0" w:color="auto"/>
            <w:right w:val="none" w:sz="0" w:space="0" w:color="auto"/>
          </w:divBdr>
        </w:div>
        <w:div w:id="1495755419">
          <w:marLeft w:val="0"/>
          <w:marRight w:val="0"/>
          <w:marTop w:val="0"/>
          <w:marBottom w:val="0"/>
          <w:divBdr>
            <w:top w:val="none" w:sz="0" w:space="0" w:color="auto"/>
            <w:left w:val="none" w:sz="0" w:space="0" w:color="auto"/>
            <w:bottom w:val="none" w:sz="0" w:space="0" w:color="auto"/>
            <w:right w:val="none" w:sz="0" w:space="0" w:color="auto"/>
          </w:divBdr>
        </w:div>
        <w:div w:id="1509637874">
          <w:marLeft w:val="0"/>
          <w:marRight w:val="0"/>
          <w:marTop w:val="0"/>
          <w:marBottom w:val="0"/>
          <w:divBdr>
            <w:top w:val="none" w:sz="0" w:space="0" w:color="auto"/>
            <w:left w:val="none" w:sz="0" w:space="0" w:color="auto"/>
            <w:bottom w:val="none" w:sz="0" w:space="0" w:color="auto"/>
            <w:right w:val="none" w:sz="0" w:space="0" w:color="auto"/>
          </w:divBdr>
        </w:div>
        <w:div w:id="1563059795">
          <w:marLeft w:val="0"/>
          <w:marRight w:val="0"/>
          <w:marTop w:val="0"/>
          <w:marBottom w:val="0"/>
          <w:divBdr>
            <w:top w:val="none" w:sz="0" w:space="0" w:color="auto"/>
            <w:left w:val="none" w:sz="0" w:space="0" w:color="auto"/>
            <w:bottom w:val="none" w:sz="0" w:space="0" w:color="auto"/>
            <w:right w:val="none" w:sz="0" w:space="0" w:color="auto"/>
          </w:divBdr>
        </w:div>
        <w:div w:id="1566376266">
          <w:marLeft w:val="0"/>
          <w:marRight w:val="0"/>
          <w:marTop w:val="0"/>
          <w:marBottom w:val="0"/>
          <w:divBdr>
            <w:top w:val="none" w:sz="0" w:space="0" w:color="auto"/>
            <w:left w:val="none" w:sz="0" w:space="0" w:color="auto"/>
            <w:bottom w:val="none" w:sz="0" w:space="0" w:color="auto"/>
            <w:right w:val="none" w:sz="0" w:space="0" w:color="auto"/>
          </w:divBdr>
        </w:div>
        <w:div w:id="1586920702">
          <w:marLeft w:val="0"/>
          <w:marRight w:val="0"/>
          <w:marTop w:val="0"/>
          <w:marBottom w:val="0"/>
          <w:divBdr>
            <w:top w:val="none" w:sz="0" w:space="0" w:color="auto"/>
            <w:left w:val="none" w:sz="0" w:space="0" w:color="auto"/>
            <w:bottom w:val="none" w:sz="0" w:space="0" w:color="auto"/>
            <w:right w:val="none" w:sz="0" w:space="0" w:color="auto"/>
          </w:divBdr>
        </w:div>
        <w:div w:id="1599560320">
          <w:marLeft w:val="0"/>
          <w:marRight w:val="0"/>
          <w:marTop w:val="0"/>
          <w:marBottom w:val="0"/>
          <w:divBdr>
            <w:top w:val="none" w:sz="0" w:space="0" w:color="auto"/>
            <w:left w:val="none" w:sz="0" w:space="0" w:color="auto"/>
            <w:bottom w:val="none" w:sz="0" w:space="0" w:color="auto"/>
            <w:right w:val="none" w:sz="0" w:space="0" w:color="auto"/>
          </w:divBdr>
        </w:div>
        <w:div w:id="1628585437">
          <w:marLeft w:val="0"/>
          <w:marRight w:val="0"/>
          <w:marTop w:val="0"/>
          <w:marBottom w:val="0"/>
          <w:divBdr>
            <w:top w:val="none" w:sz="0" w:space="0" w:color="auto"/>
            <w:left w:val="none" w:sz="0" w:space="0" w:color="auto"/>
            <w:bottom w:val="none" w:sz="0" w:space="0" w:color="auto"/>
            <w:right w:val="none" w:sz="0" w:space="0" w:color="auto"/>
          </w:divBdr>
        </w:div>
        <w:div w:id="1664310692">
          <w:marLeft w:val="0"/>
          <w:marRight w:val="0"/>
          <w:marTop w:val="0"/>
          <w:marBottom w:val="0"/>
          <w:divBdr>
            <w:top w:val="none" w:sz="0" w:space="0" w:color="auto"/>
            <w:left w:val="none" w:sz="0" w:space="0" w:color="auto"/>
            <w:bottom w:val="none" w:sz="0" w:space="0" w:color="auto"/>
            <w:right w:val="none" w:sz="0" w:space="0" w:color="auto"/>
          </w:divBdr>
        </w:div>
        <w:div w:id="1684014632">
          <w:marLeft w:val="0"/>
          <w:marRight w:val="0"/>
          <w:marTop w:val="0"/>
          <w:marBottom w:val="0"/>
          <w:divBdr>
            <w:top w:val="none" w:sz="0" w:space="0" w:color="auto"/>
            <w:left w:val="none" w:sz="0" w:space="0" w:color="auto"/>
            <w:bottom w:val="none" w:sz="0" w:space="0" w:color="auto"/>
            <w:right w:val="none" w:sz="0" w:space="0" w:color="auto"/>
          </w:divBdr>
        </w:div>
        <w:div w:id="1701708467">
          <w:marLeft w:val="0"/>
          <w:marRight w:val="0"/>
          <w:marTop w:val="0"/>
          <w:marBottom w:val="0"/>
          <w:divBdr>
            <w:top w:val="none" w:sz="0" w:space="0" w:color="auto"/>
            <w:left w:val="none" w:sz="0" w:space="0" w:color="auto"/>
            <w:bottom w:val="none" w:sz="0" w:space="0" w:color="auto"/>
            <w:right w:val="none" w:sz="0" w:space="0" w:color="auto"/>
          </w:divBdr>
        </w:div>
        <w:div w:id="1735004262">
          <w:marLeft w:val="0"/>
          <w:marRight w:val="0"/>
          <w:marTop w:val="0"/>
          <w:marBottom w:val="0"/>
          <w:divBdr>
            <w:top w:val="none" w:sz="0" w:space="0" w:color="auto"/>
            <w:left w:val="none" w:sz="0" w:space="0" w:color="auto"/>
            <w:bottom w:val="none" w:sz="0" w:space="0" w:color="auto"/>
            <w:right w:val="none" w:sz="0" w:space="0" w:color="auto"/>
          </w:divBdr>
        </w:div>
        <w:div w:id="1746802425">
          <w:marLeft w:val="0"/>
          <w:marRight w:val="0"/>
          <w:marTop w:val="0"/>
          <w:marBottom w:val="0"/>
          <w:divBdr>
            <w:top w:val="none" w:sz="0" w:space="0" w:color="auto"/>
            <w:left w:val="none" w:sz="0" w:space="0" w:color="auto"/>
            <w:bottom w:val="none" w:sz="0" w:space="0" w:color="auto"/>
            <w:right w:val="none" w:sz="0" w:space="0" w:color="auto"/>
          </w:divBdr>
        </w:div>
        <w:div w:id="1753239817">
          <w:marLeft w:val="0"/>
          <w:marRight w:val="0"/>
          <w:marTop w:val="0"/>
          <w:marBottom w:val="0"/>
          <w:divBdr>
            <w:top w:val="none" w:sz="0" w:space="0" w:color="auto"/>
            <w:left w:val="none" w:sz="0" w:space="0" w:color="auto"/>
            <w:bottom w:val="none" w:sz="0" w:space="0" w:color="auto"/>
            <w:right w:val="none" w:sz="0" w:space="0" w:color="auto"/>
          </w:divBdr>
        </w:div>
        <w:div w:id="1778676732">
          <w:marLeft w:val="0"/>
          <w:marRight w:val="0"/>
          <w:marTop w:val="0"/>
          <w:marBottom w:val="0"/>
          <w:divBdr>
            <w:top w:val="none" w:sz="0" w:space="0" w:color="auto"/>
            <w:left w:val="none" w:sz="0" w:space="0" w:color="auto"/>
            <w:bottom w:val="none" w:sz="0" w:space="0" w:color="auto"/>
            <w:right w:val="none" w:sz="0" w:space="0" w:color="auto"/>
          </w:divBdr>
        </w:div>
        <w:div w:id="1792091495">
          <w:marLeft w:val="0"/>
          <w:marRight w:val="0"/>
          <w:marTop w:val="0"/>
          <w:marBottom w:val="0"/>
          <w:divBdr>
            <w:top w:val="none" w:sz="0" w:space="0" w:color="auto"/>
            <w:left w:val="none" w:sz="0" w:space="0" w:color="auto"/>
            <w:bottom w:val="none" w:sz="0" w:space="0" w:color="auto"/>
            <w:right w:val="none" w:sz="0" w:space="0" w:color="auto"/>
          </w:divBdr>
        </w:div>
        <w:div w:id="1821146047">
          <w:marLeft w:val="0"/>
          <w:marRight w:val="0"/>
          <w:marTop w:val="0"/>
          <w:marBottom w:val="0"/>
          <w:divBdr>
            <w:top w:val="none" w:sz="0" w:space="0" w:color="auto"/>
            <w:left w:val="none" w:sz="0" w:space="0" w:color="auto"/>
            <w:bottom w:val="none" w:sz="0" w:space="0" w:color="auto"/>
            <w:right w:val="none" w:sz="0" w:space="0" w:color="auto"/>
          </w:divBdr>
        </w:div>
        <w:div w:id="1907687809">
          <w:marLeft w:val="0"/>
          <w:marRight w:val="0"/>
          <w:marTop w:val="0"/>
          <w:marBottom w:val="0"/>
          <w:divBdr>
            <w:top w:val="none" w:sz="0" w:space="0" w:color="auto"/>
            <w:left w:val="none" w:sz="0" w:space="0" w:color="auto"/>
            <w:bottom w:val="none" w:sz="0" w:space="0" w:color="auto"/>
            <w:right w:val="none" w:sz="0" w:space="0" w:color="auto"/>
          </w:divBdr>
        </w:div>
        <w:div w:id="1937058312">
          <w:marLeft w:val="0"/>
          <w:marRight w:val="0"/>
          <w:marTop w:val="0"/>
          <w:marBottom w:val="0"/>
          <w:divBdr>
            <w:top w:val="none" w:sz="0" w:space="0" w:color="auto"/>
            <w:left w:val="none" w:sz="0" w:space="0" w:color="auto"/>
            <w:bottom w:val="none" w:sz="0" w:space="0" w:color="auto"/>
            <w:right w:val="none" w:sz="0" w:space="0" w:color="auto"/>
          </w:divBdr>
        </w:div>
        <w:div w:id="1974368316">
          <w:marLeft w:val="0"/>
          <w:marRight w:val="0"/>
          <w:marTop w:val="0"/>
          <w:marBottom w:val="0"/>
          <w:divBdr>
            <w:top w:val="none" w:sz="0" w:space="0" w:color="auto"/>
            <w:left w:val="none" w:sz="0" w:space="0" w:color="auto"/>
            <w:bottom w:val="none" w:sz="0" w:space="0" w:color="auto"/>
            <w:right w:val="none" w:sz="0" w:space="0" w:color="auto"/>
          </w:divBdr>
        </w:div>
        <w:div w:id="2003503782">
          <w:marLeft w:val="0"/>
          <w:marRight w:val="0"/>
          <w:marTop w:val="0"/>
          <w:marBottom w:val="0"/>
          <w:divBdr>
            <w:top w:val="none" w:sz="0" w:space="0" w:color="auto"/>
            <w:left w:val="none" w:sz="0" w:space="0" w:color="auto"/>
            <w:bottom w:val="none" w:sz="0" w:space="0" w:color="auto"/>
            <w:right w:val="none" w:sz="0" w:space="0" w:color="auto"/>
          </w:divBdr>
        </w:div>
        <w:div w:id="2025548626">
          <w:marLeft w:val="0"/>
          <w:marRight w:val="0"/>
          <w:marTop w:val="0"/>
          <w:marBottom w:val="0"/>
          <w:divBdr>
            <w:top w:val="none" w:sz="0" w:space="0" w:color="auto"/>
            <w:left w:val="none" w:sz="0" w:space="0" w:color="auto"/>
            <w:bottom w:val="none" w:sz="0" w:space="0" w:color="auto"/>
            <w:right w:val="none" w:sz="0" w:space="0" w:color="auto"/>
          </w:divBdr>
        </w:div>
        <w:div w:id="2101288393">
          <w:marLeft w:val="0"/>
          <w:marRight w:val="0"/>
          <w:marTop w:val="0"/>
          <w:marBottom w:val="0"/>
          <w:divBdr>
            <w:top w:val="none" w:sz="0" w:space="0" w:color="auto"/>
            <w:left w:val="none" w:sz="0" w:space="0" w:color="auto"/>
            <w:bottom w:val="none" w:sz="0" w:space="0" w:color="auto"/>
            <w:right w:val="none" w:sz="0" w:space="0" w:color="auto"/>
          </w:divBdr>
        </w:div>
        <w:div w:id="2106657277">
          <w:marLeft w:val="0"/>
          <w:marRight w:val="0"/>
          <w:marTop w:val="0"/>
          <w:marBottom w:val="0"/>
          <w:divBdr>
            <w:top w:val="none" w:sz="0" w:space="0" w:color="auto"/>
            <w:left w:val="none" w:sz="0" w:space="0" w:color="auto"/>
            <w:bottom w:val="none" w:sz="0" w:space="0" w:color="auto"/>
            <w:right w:val="none" w:sz="0" w:space="0" w:color="auto"/>
          </w:divBdr>
        </w:div>
        <w:div w:id="2122608740">
          <w:marLeft w:val="0"/>
          <w:marRight w:val="0"/>
          <w:marTop w:val="0"/>
          <w:marBottom w:val="0"/>
          <w:divBdr>
            <w:top w:val="none" w:sz="0" w:space="0" w:color="auto"/>
            <w:left w:val="none" w:sz="0" w:space="0" w:color="auto"/>
            <w:bottom w:val="none" w:sz="0" w:space="0" w:color="auto"/>
            <w:right w:val="none" w:sz="0" w:space="0" w:color="auto"/>
          </w:divBdr>
        </w:div>
      </w:divsChild>
    </w:div>
    <w:div w:id="667975379">
      <w:bodyDiv w:val="1"/>
      <w:marLeft w:val="0"/>
      <w:marRight w:val="0"/>
      <w:marTop w:val="0"/>
      <w:marBottom w:val="0"/>
      <w:divBdr>
        <w:top w:val="none" w:sz="0" w:space="0" w:color="auto"/>
        <w:left w:val="none" w:sz="0" w:space="0" w:color="auto"/>
        <w:bottom w:val="none" w:sz="0" w:space="0" w:color="auto"/>
        <w:right w:val="none" w:sz="0" w:space="0" w:color="auto"/>
      </w:divBdr>
      <w:divsChild>
        <w:div w:id="104160487">
          <w:marLeft w:val="547"/>
          <w:marRight w:val="0"/>
          <w:marTop w:val="0"/>
          <w:marBottom w:val="0"/>
          <w:divBdr>
            <w:top w:val="none" w:sz="0" w:space="0" w:color="auto"/>
            <w:left w:val="none" w:sz="0" w:space="0" w:color="auto"/>
            <w:bottom w:val="none" w:sz="0" w:space="0" w:color="auto"/>
            <w:right w:val="none" w:sz="0" w:space="0" w:color="auto"/>
          </w:divBdr>
        </w:div>
      </w:divsChild>
    </w:div>
    <w:div w:id="814683770">
      <w:bodyDiv w:val="1"/>
      <w:marLeft w:val="0"/>
      <w:marRight w:val="0"/>
      <w:marTop w:val="0"/>
      <w:marBottom w:val="0"/>
      <w:divBdr>
        <w:top w:val="none" w:sz="0" w:space="0" w:color="auto"/>
        <w:left w:val="none" w:sz="0" w:space="0" w:color="auto"/>
        <w:bottom w:val="none" w:sz="0" w:space="0" w:color="auto"/>
        <w:right w:val="none" w:sz="0" w:space="0" w:color="auto"/>
      </w:divBdr>
    </w:div>
    <w:div w:id="851987806">
      <w:bodyDiv w:val="1"/>
      <w:marLeft w:val="0"/>
      <w:marRight w:val="0"/>
      <w:marTop w:val="0"/>
      <w:marBottom w:val="0"/>
      <w:divBdr>
        <w:top w:val="none" w:sz="0" w:space="0" w:color="auto"/>
        <w:left w:val="none" w:sz="0" w:space="0" w:color="auto"/>
        <w:bottom w:val="none" w:sz="0" w:space="0" w:color="auto"/>
        <w:right w:val="none" w:sz="0" w:space="0" w:color="auto"/>
      </w:divBdr>
    </w:div>
    <w:div w:id="1184519628">
      <w:bodyDiv w:val="1"/>
      <w:marLeft w:val="0"/>
      <w:marRight w:val="0"/>
      <w:marTop w:val="0"/>
      <w:marBottom w:val="0"/>
      <w:divBdr>
        <w:top w:val="none" w:sz="0" w:space="0" w:color="auto"/>
        <w:left w:val="none" w:sz="0" w:space="0" w:color="auto"/>
        <w:bottom w:val="none" w:sz="0" w:space="0" w:color="auto"/>
        <w:right w:val="none" w:sz="0" w:space="0" w:color="auto"/>
      </w:divBdr>
    </w:div>
    <w:div w:id="1220556980">
      <w:bodyDiv w:val="1"/>
      <w:marLeft w:val="0"/>
      <w:marRight w:val="0"/>
      <w:marTop w:val="0"/>
      <w:marBottom w:val="0"/>
      <w:divBdr>
        <w:top w:val="none" w:sz="0" w:space="0" w:color="auto"/>
        <w:left w:val="none" w:sz="0" w:space="0" w:color="auto"/>
        <w:bottom w:val="none" w:sz="0" w:space="0" w:color="auto"/>
        <w:right w:val="none" w:sz="0" w:space="0" w:color="auto"/>
      </w:divBdr>
    </w:div>
    <w:div w:id="1239053527">
      <w:bodyDiv w:val="1"/>
      <w:marLeft w:val="0"/>
      <w:marRight w:val="0"/>
      <w:marTop w:val="0"/>
      <w:marBottom w:val="0"/>
      <w:divBdr>
        <w:top w:val="none" w:sz="0" w:space="0" w:color="auto"/>
        <w:left w:val="none" w:sz="0" w:space="0" w:color="auto"/>
        <w:bottom w:val="none" w:sz="0" w:space="0" w:color="auto"/>
        <w:right w:val="none" w:sz="0" w:space="0" w:color="auto"/>
      </w:divBdr>
    </w:div>
    <w:div w:id="1375231579">
      <w:bodyDiv w:val="1"/>
      <w:marLeft w:val="0"/>
      <w:marRight w:val="0"/>
      <w:marTop w:val="0"/>
      <w:marBottom w:val="0"/>
      <w:divBdr>
        <w:top w:val="none" w:sz="0" w:space="0" w:color="auto"/>
        <w:left w:val="none" w:sz="0" w:space="0" w:color="auto"/>
        <w:bottom w:val="none" w:sz="0" w:space="0" w:color="auto"/>
        <w:right w:val="none" w:sz="0" w:space="0" w:color="auto"/>
      </w:divBdr>
      <w:divsChild>
        <w:div w:id="888497004">
          <w:marLeft w:val="547"/>
          <w:marRight w:val="0"/>
          <w:marTop w:val="0"/>
          <w:marBottom w:val="0"/>
          <w:divBdr>
            <w:top w:val="none" w:sz="0" w:space="0" w:color="auto"/>
            <w:left w:val="none" w:sz="0" w:space="0" w:color="auto"/>
            <w:bottom w:val="none" w:sz="0" w:space="0" w:color="auto"/>
            <w:right w:val="none" w:sz="0" w:space="0" w:color="auto"/>
          </w:divBdr>
        </w:div>
      </w:divsChild>
    </w:div>
    <w:div w:id="1553271295">
      <w:bodyDiv w:val="1"/>
      <w:marLeft w:val="0"/>
      <w:marRight w:val="0"/>
      <w:marTop w:val="0"/>
      <w:marBottom w:val="0"/>
      <w:divBdr>
        <w:top w:val="none" w:sz="0" w:space="0" w:color="auto"/>
        <w:left w:val="none" w:sz="0" w:space="0" w:color="auto"/>
        <w:bottom w:val="none" w:sz="0" w:space="0" w:color="auto"/>
        <w:right w:val="none" w:sz="0" w:space="0" w:color="auto"/>
      </w:divBdr>
      <w:divsChild>
        <w:div w:id="766121791">
          <w:marLeft w:val="547"/>
          <w:marRight w:val="0"/>
          <w:marTop w:val="0"/>
          <w:marBottom w:val="0"/>
          <w:divBdr>
            <w:top w:val="none" w:sz="0" w:space="0" w:color="auto"/>
            <w:left w:val="none" w:sz="0" w:space="0" w:color="auto"/>
            <w:bottom w:val="none" w:sz="0" w:space="0" w:color="auto"/>
            <w:right w:val="none" w:sz="0" w:space="0" w:color="auto"/>
          </w:divBdr>
        </w:div>
      </w:divsChild>
    </w:div>
    <w:div w:id="1642076311">
      <w:bodyDiv w:val="1"/>
      <w:marLeft w:val="0"/>
      <w:marRight w:val="0"/>
      <w:marTop w:val="0"/>
      <w:marBottom w:val="0"/>
      <w:divBdr>
        <w:top w:val="none" w:sz="0" w:space="0" w:color="auto"/>
        <w:left w:val="none" w:sz="0" w:space="0" w:color="auto"/>
        <w:bottom w:val="none" w:sz="0" w:space="0" w:color="auto"/>
        <w:right w:val="none" w:sz="0" w:space="0" w:color="auto"/>
      </w:divBdr>
    </w:div>
    <w:div w:id="1656834461">
      <w:bodyDiv w:val="1"/>
      <w:marLeft w:val="0"/>
      <w:marRight w:val="0"/>
      <w:marTop w:val="0"/>
      <w:marBottom w:val="0"/>
      <w:divBdr>
        <w:top w:val="none" w:sz="0" w:space="0" w:color="auto"/>
        <w:left w:val="none" w:sz="0" w:space="0" w:color="auto"/>
        <w:bottom w:val="none" w:sz="0" w:space="0" w:color="auto"/>
        <w:right w:val="none" w:sz="0" w:space="0" w:color="auto"/>
      </w:divBdr>
      <w:divsChild>
        <w:div w:id="657074985">
          <w:marLeft w:val="547"/>
          <w:marRight w:val="0"/>
          <w:marTop w:val="0"/>
          <w:marBottom w:val="0"/>
          <w:divBdr>
            <w:top w:val="none" w:sz="0" w:space="0" w:color="auto"/>
            <w:left w:val="none" w:sz="0" w:space="0" w:color="auto"/>
            <w:bottom w:val="none" w:sz="0" w:space="0" w:color="auto"/>
            <w:right w:val="none" w:sz="0" w:space="0" w:color="auto"/>
          </w:divBdr>
        </w:div>
      </w:divsChild>
    </w:div>
    <w:div w:id="1886216470">
      <w:bodyDiv w:val="1"/>
      <w:marLeft w:val="0"/>
      <w:marRight w:val="0"/>
      <w:marTop w:val="0"/>
      <w:marBottom w:val="0"/>
      <w:divBdr>
        <w:top w:val="none" w:sz="0" w:space="0" w:color="auto"/>
        <w:left w:val="none" w:sz="0" w:space="0" w:color="auto"/>
        <w:bottom w:val="none" w:sz="0" w:space="0" w:color="auto"/>
        <w:right w:val="none" w:sz="0" w:space="0" w:color="auto"/>
      </w:divBdr>
    </w:div>
    <w:div w:id="2029258774">
      <w:bodyDiv w:val="1"/>
      <w:marLeft w:val="0"/>
      <w:marRight w:val="0"/>
      <w:marTop w:val="0"/>
      <w:marBottom w:val="0"/>
      <w:divBdr>
        <w:top w:val="none" w:sz="0" w:space="0" w:color="auto"/>
        <w:left w:val="none" w:sz="0" w:space="0" w:color="auto"/>
        <w:bottom w:val="none" w:sz="0" w:space="0" w:color="auto"/>
        <w:right w:val="none" w:sz="0" w:space="0" w:color="auto"/>
      </w:divBdr>
      <w:divsChild>
        <w:div w:id="1093673812">
          <w:marLeft w:val="0"/>
          <w:marRight w:val="0"/>
          <w:marTop w:val="0"/>
          <w:marBottom w:val="0"/>
          <w:divBdr>
            <w:top w:val="none" w:sz="0" w:space="0" w:color="auto"/>
            <w:left w:val="none" w:sz="0" w:space="0" w:color="auto"/>
            <w:bottom w:val="none" w:sz="0" w:space="0" w:color="auto"/>
            <w:right w:val="none" w:sz="0" w:space="0" w:color="auto"/>
          </w:divBdr>
        </w:div>
        <w:div w:id="1112432042">
          <w:marLeft w:val="0"/>
          <w:marRight w:val="0"/>
          <w:marTop w:val="0"/>
          <w:marBottom w:val="0"/>
          <w:divBdr>
            <w:top w:val="none" w:sz="0" w:space="0" w:color="auto"/>
            <w:left w:val="none" w:sz="0" w:space="0" w:color="auto"/>
            <w:bottom w:val="none" w:sz="0" w:space="0" w:color="auto"/>
            <w:right w:val="none" w:sz="0" w:space="0" w:color="auto"/>
          </w:divBdr>
        </w:div>
        <w:div w:id="1675062976">
          <w:marLeft w:val="0"/>
          <w:marRight w:val="0"/>
          <w:marTop w:val="0"/>
          <w:marBottom w:val="0"/>
          <w:divBdr>
            <w:top w:val="none" w:sz="0" w:space="0" w:color="auto"/>
            <w:left w:val="none" w:sz="0" w:space="0" w:color="auto"/>
            <w:bottom w:val="none" w:sz="0" w:space="0" w:color="auto"/>
            <w:right w:val="none" w:sz="0" w:space="0" w:color="auto"/>
          </w:divBdr>
        </w:div>
        <w:div w:id="1819111381">
          <w:marLeft w:val="0"/>
          <w:marRight w:val="0"/>
          <w:marTop w:val="0"/>
          <w:marBottom w:val="0"/>
          <w:divBdr>
            <w:top w:val="none" w:sz="0" w:space="0" w:color="auto"/>
            <w:left w:val="none" w:sz="0" w:space="0" w:color="auto"/>
            <w:bottom w:val="none" w:sz="0" w:space="0" w:color="auto"/>
            <w:right w:val="none" w:sz="0" w:space="0" w:color="auto"/>
          </w:divBdr>
        </w:div>
        <w:div w:id="1838569583">
          <w:marLeft w:val="0"/>
          <w:marRight w:val="0"/>
          <w:marTop w:val="0"/>
          <w:marBottom w:val="0"/>
          <w:divBdr>
            <w:top w:val="none" w:sz="0" w:space="0" w:color="auto"/>
            <w:left w:val="none" w:sz="0" w:space="0" w:color="auto"/>
            <w:bottom w:val="none" w:sz="0" w:space="0" w:color="auto"/>
            <w:right w:val="none" w:sz="0" w:space="0" w:color="auto"/>
          </w:divBdr>
        </w:div>
        <w:div w:id="185868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cbip.be/fr/chapters/12?frag=8001869"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ebpracticenet.be/fr/documen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ebpracticenet.be/nl/documen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251F81B5D79B458AFCE700AA763577" ma:contentTypeVersion="14" ma:contentTypeDescription="Create a new document." ma:contentTypeScope="" ma:versionID="727deeebfacac5ba1073bd7f22aefcfd">
  <xsd:schema xmlns:xsd="http://www.w3.org/2001/XMLSchema" xmlns:xs="http://www.w3.org/2001/XMLSchema" xmlns:p="http://schemas.microsoft.com/office/2006/metadata/properties" xmlns:ns2="ad0d590b-c7c2-494c-8d0c-7a6824799955" xmlns:ns3="6fcada29-78b5-40bd-9b17-144012bd8769" targetNamespace="http://schemas.microsoft.com/office/2006/metadata/properties" ma:root="true" ma:fieldsID="ac78293d4955704ef7148572726963b7" ns2:_="" ns3:_="">
    <xsd:import namespace="ad0d590b-c7c2-494c-8d0c-7a6824799955"/>
    <xsd:import namespace="6fcada29-78b5-40bd-9b17-144012bd87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d590b-c7c2-494c-8d0c-7a6824799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677b756-bb6c-42c0-a500-a3c5d40b597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cada29-78b5-40bd-9b17-144012bd87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eae4c1f-cf6f-4e96-bab5-a82bb93f6c0f}" ma:internalName="TaxCatchAll" ma:showField="CatchAllData" ma:web="6fcada29-78b5-40bd-9b17-144012bd8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fcada29-78b5-40bd-9b17-144012bd8769" xsi:nil="true"/>
    <lcf76f155ced4ddcb4097134ff3c332f xmlns="ad0d590b-c7c2-494c-8d0c-7a682479995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3C27C6-9205-4FF9-A105-37A692619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d590b-c7c2-494c-8d0c-7a6824799955"/>
    <ds:schemaRef ds:uri="6fcada29-78b5-40bd-9b17-144012bd8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F70777-ABF3-4277-BA95-A5CFB9F20977}">
  <ds:schemaRefs>
    <ds:schemaRef ds:uri="ad0d590b-c7c2-494c-8d0c-7a6824799955"/>
    <ds:schemaRef ds:uri="http://purl.org/dc/elements/1.1/"/>
    <ds:schemaRef ds:uri="http://schemas.microsoft.com/office/2006/documentManagement/types"/>
    <ds:schemaRef ds:uri="http://purl.org/dc/terms/"/>
    <ds:schemaRef ds:uri="6fcada29-78b5-40bd-9b17-144012bd8769"/>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E7EAE09-B3E4-4D5B-BA51-DD181B001563}">
  <ds:schemaRefs>
    <ds:schemaRef ds:uri="http://schemas.openxmlformats.org/officeDocument/2006/bibliography"/>
  </ds:schemaRefs>
</ds:datastoreItem>
</file>

<file path=customXml/itemProps4.xml><?xml version="1.0" encoding="utf-8"?>
<ds:datastoreItem xmlns:ds="http://schemas.openxmlformats.org/officeDocument/2006/customXml" ds:itemID="{44D89CC3-3804-4D92-A349-4EF3D7F65DC9}">
  <ds:schemaRefs>
    <ds:schemaRef ds:uri="http://schemas.microsoft.com/sharepoint/v3/contenttype/forms"/>
  </ds:schemaRefs>
</ds:datastoreItem>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2383</Words>
  <Characters>16383</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RIZIV-INAMI</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Nerenhausen (RIZIV-INAMI)</dc:creator>
  <cp:keywords/>
  <dc:description/>
  <cp:lastModifiedBy>Nathan Peeters (RIZIV-INAMI)</cp:lastModifiedBy>
  <cp:revision>130</cp:revision>
  <dcterms:created xsi:type="dcterms:W3CDTF">2025-04-08T18:21:00Z</dcterms:created>
  <dcterms:modified xsi:type="dcterms:W3CDTF">2025-06-30T09:23:00Z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0x010100C1251F81B5D79B458AFCE700AA763577</vt:lpwstr>
  </property>
  <property fmtid="{D5CDD505-2E9C-101B-9397-08002B2CF9AE}" pid="3" name="MediaServiceImageTags">
    <vt:lpwstr/>
  </property>
</Properties>
</file>