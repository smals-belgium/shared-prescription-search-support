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20D5" w14:textId="10DF3CE9" w:rsidR="006B2223" w:rsidRPr="00FB5AEA" w:rsidRDefault="00AA0022">
      <w:pPr>
        <w:pStyle w:val="P68B1DB1-Normal1"/>
        <w:jc w:val="center"/>
        <w:rPr>
          <w:szCs w:val="48"/>
          <w:lang w:val="en-GB"/>
        </w:rPr>
      </w:pPr>
      <w:r w:rsidRPr="00FB5AEA">
        <w:rPr>
          <w:lang w:val="en-GB"/>
        </w:rPr>
        <w:t xml:space="preserve"> </w:t>
      </w:r>
      <w:r w:rsidR="00FB5AEA" w:rsidRPr="00FB5AEA">
        <w:rPr>
          <w:lang w:val="en-GB"/>
        </w:rPr>
        <w:t>Prescription</w:t>
      </w:r>
      <w:r w:rsidRPr="00FB5AEA">
        <w:rPr>
          <w:lang w:val="en-GB"/>
        </w:rPr>
        <w:t xml:space="preserve"> Search Support Antimicrobial — B</w:t>
      </w:r>
      <w:r w:rsidR="00FB5AEA" w:rsidRPr="00FB5AEA">
        <w:rPr>
          <w:lang w:val="en-GB"/>
        </w:rPr>
        <w:t>us</w:t>
      </w:r>
      <w:r w:rsidR="00FB5AEA">
        <w:rPr>
          <w:lang w:val="en-GB"/>
        </w:rPr>
        <w:t>iness Rules</w:t>
      </w:r>
    </w:p>
    <w:p w14:paraId="2EB97255" w14:textId="77777777" w:rsidR="006B2223" w:rsidRPr="00FB5AEA" w:rsidRDefault="006B2223">
      <w:pPr>
        <w:rPr>
          <w:lang w:val="en-GB"/>
        </w:rPr>
      </w:pPr>
    </w:p>
    <w:p w14:paraId="71688982" w14:textId="77777777" w:rsidR="006B2223" w:rsidRPr="00D334E7" w:rsidRDefault="006B2223">
      <w:pPr>
        <w:rPr>
          <w:lang w:val="en-GB"/>
        </w:rPr>
      </w:pPr>
    </w:p>
    <w:p w14:paraId="52702A06" w14:textId="77777777" w:rsidR="006B2223" w:rsidRPr="00D334E7" w:rsidRDefault="006B2223">
      <w:pPr>
        <w:rPr>
          <w:lang w:val="en-GB"/>
        </w:rPr>
      </w:pPr>
    </w:p>
    <w:p w14:paraId="3409144D" w14:textId="666DFE0A" w:rsidR="006B2223" w:rsidRDefault="00A1392B">
      <w:pPr>
        <w:pStyle w:val="P68B1DB1-Normal2"/>
      </w:pPr>
      <w:r>
        <w:t xml:space="preserve">Versie van het </w:t>
      </w:r>
      <w:r w:rsidR="00AA0022">
        <w:t>document</w:t>
      </w:r>
    </w:p>
    <w:p w14:paraId="5B5CABEE" w14:textId="77777777" w:rsidR="006B2223" w:rsidRDefault="006B2223"/>
    <w:tbl>
      <w:tblPr>
        <w:tblStyle w:val="TableGrid"/>
        <w:tblW w:w="8613" w:type="dxa"/>
        <w:tblLook w:val="04A0" w:firstRow="1" w:lastRow="0" w:firstColumn="1" w:lastColumn="0" w:noHBand="0" w:noVBand="1"/>
      </w:tblPr>
      <w:tblGrid>
        <w:gridCol w:w="959"/>
        <w:gridCol w:w="1182"/>
        <w:gridCol w:w="6472"/>
      </w:tblGrid>
      <w:tr w:rsidR="006B2223" w14:paraId="4D0C44E1" w14:textId="77777777">
        <w:tc>
          <w:tcPr>
            <w:tcW w:w="959" w:type="dxa"/>
            <w:shd w:val="clear" w:color="auto" w:fill="8DB3E2"/>
          </w:tcPr>
          <w:p w14:paraId="0D3CC120" w14:textId="77777777" w:rsidR="006B2223" w:rsidRDefault="00AA0022">
            <w:r>
              <w:t>Versie</w:t>
            </w:r>
          </w:p>
        </w:tc>
        <w:tc>
          <w:tcPr>
            <w:tcW w:w="1182" w:type="dxa"/>
            <w:shd w:val="clear" w:color="auto" w:fill="8DB3E2"/>
          </w:tcPr>
          <w:p w14:paraId="6EC99F2C" w14:textId="77777777" w:rsidR="006B2223" w:rsidRDefault="00AA0022">
            <w:r>
              <w:t>Datum;</w:t>
            </w:r>
          </w:p>
        </w:tc>
        <w:tc>
          <w:tcPr>
            <w:tcW w:w="6472" w:type="dxa"/>
            <w:shd w:val="clear" w:color="auto" w:fill="8DB3E2"/>
          </w:tcPr>
          <w:p w14:paraId="47EC3DD1" w14:textId="305508D2" w:rsidR="006B2223" w:rsidRDefault="00AA0022">
            <w:r>
              <w:t>Verspreid naar</w:t>
            </w:r>
          </w:p>
        </w:tc>
      </w:tr>
      <w:tr w:rsidR="006B2223" w14:paraId="5ACE047C" w14:textId="77777777">
        <w:tc>
          <w:tcPr>
            <w:tcW w:w="959" w:type="dxa"/>
          </w:tcPr>
          <w:p w14:paraId="6ABB504A" w14:textId="5F6C3754" w:rsidR="006B2223" w:rsidRDefault="00183E0A">
            <w:r>
              <w:t>1.</w:t>
            </w:r>
            <w:r w:rsidR="0036641D">
              <w:t>2</w:t>
            </w:r>
          </w:p>
        </w:tc>
        <w:tc>
          <w:tcPr>
            <w:tcW w:w="1182" w:type="dxa"/>
          </w:tcPr>
          <w:p w14:paraId="2F041DF2" w14:textId="5A0FE0ED" w:rsidR="006B2223" w:rsidRDefault="007D6976">
            <w:r>
              <w:t>30/04/2025</w:t>
            </w:r>
          </w:p>
        </w:tc>
        <w:tc>
          <w:tcPr>
            <w:tcW w:w="6472" w:type="dxa"/>
          </w:tcPr>
          <w:p w14:paraId="4BFD9871" w14:textId="47A80E9F" w:rsidR="006B2223" w:rsidRDefault="00AA0022">
            <w:r>
              <w:t>INAMI</w:t>
            </w:r>
          </w:p>
        </w:tc>
      </w:tr>
    </w:tbl>
    <w:p w14:paraId="7AED103D" w14:textId="77777777" w:rsidR="006B2223" w:rsidRDefault="006B2223"/>
    <w:p w14:paraId="35F37426" w14:textId="17B7CB2D" w:rsidR="006B2223" w:rsidRDefault="00AA0022" w:rsidP="00875937">
      <w:pPr>
        <w:pStyle w:val="P68B1DB1-Normal2"/>
      </w:pPr>
      <w:r>
        <w:t>Gerelateerde documenten</w:t>
      </w:r>
    </w:p>
    <w:p w14:paraId="57BBA9F3" w14:textId="77777777" w:rsidR="006B2223" w:rsidRDefault="006B2223"/>
    <w:tbl>
      <w:tblPr>
        <w:tblStyle w:val="TableGrid"/>
        <w:tblW w:w="8613" w:type="dxa"/>
        <w:tblLook w:val="04A0" w:firstRow="1" w:lastRow="0" w:firstColumn="1" w:lastColumn="0" w:noHBand="0" w:noVBand="1"/>
      </w:tblPr>
      <w:tblGrid>
        <w:gridCol w:w="1417"/>
        <w:gridCol w:w="4928"/>
        <w:gridCol w:w="2268"/>
      </w:tblGrid>
      <w:tr w:rsidR="006B2223" w14:paraId="0B9A275D" w14:textId="77777777">
        <w:tc>
          <w:tcPr>
            <w:tcW w:w="1417" w:type="dxa"/>
            <w:shd w:val="clear" w:color="auto" w:fill="8DB3E2"/>
          </w:tcPr>
          <w:p w14:paraId="5573A871" w14:textId="77777777" w:rsidR="006B2223" w:rsidRDefault="00AA0022">
            <w:r>
              <w:t>Versie</w:t>
            </w:r>
          </w:p>
        </w:tc>
        <w:tc>
          <w:tcPr>
            <w:tcW w:w="4928" w:type="dxa"/>
            <w:shd w:val="clear" w:color="auto" w:fill="8DB3E2"/>
          </w:tcPr>
          <w:p w14:paraId="5111D6BC" w14:textId="3BCEDD6C" w:rsidR="006B2223" w:rsidRDefault="00AA0022">
            <w:r>
              <w:t>Naam document</w:t>
            </w:r>
          </w:p>
        </w:tc>
        <w:tc>
          <w:tcPr>
            <w:tcW w:w="2268" w:type="dxa"/>
            <w:shd w:val="clear" w:color="auto" w:fill="8DB3E2"/>
          </w:tcPr>
          <w:p w14:paraId="3467C26A" w14:textId="40E8DE94" w:rsidR="006B2223" w:rsidRDefault="00AA0022">
            <w:r>
              <w:t>Auteur</w:t>
            </w:r>
          </w:p>
        </w:tc>
      </w:tr>
      <w:tr w:rsidR="006B2223" w14:paraId="47103A8F" w14:textId="77777777">
        <w:tc>
          <w:tcPr>
            <w:tcW w:w="1417" w:type="dxa"/>
          </w:tcPr>
          <w:p w14:paraId="33E4DFDF" w14:textId="10F70C36" w:rsidR="006B2223" w:rsidRDefault="00AA0022">
            <w:r>
              <w:t>V0.6</w:t>
            </w:r>
          </w:p>
        </w:tc>
        <w:tc>
          <w:tcPr>
            <w:tcW w:w="4928" w:type="dxa"/>
          </w:tcPr>
          <w:p w14:paraId="6E6D339E" w14:textId="52426943" w:rsidR="006B2223" w:rsidRPr="00875937" w:rsidRDefault="00AA0022">
            <w:pPr>
              <w:rPr>
                <w:lang w:val="en-GB"/>
              </w:rPr>
            </w:pPr>
            <w:r w:rsidRPr="00875937">
              <w:rPr>
                <w:lang w:val="en-GB"/>
              </w:rPr>
              <w:t>Project</w:t>
            </w:r>
            <w:r w:rsidR="00C47606" w:rsidRPr="00875937">
              <w:rPr>
                <w:lang w:val="en-GB"/>
              </w:rPr>
              <w:t xml:space="preserve"> Proposal</w:t>
            </w:r>
            <w:r w:rsidRPr="00875937">
              <w:rPr>
                <w:lang w:val="en-GB"/>
              </w:rPr>
              <w:t xml:space="preserve"> Prescription Search Project</w:t>
            </w:r>
          </w:p>
        </w:tc>
        <w:tc>
          <w:tcPr>
            <w:tcW w:w="2268" w:type="dxa"/>
          </w:tcPr>
          <w:p w14:paraId="6E622AC8" w14:textId="4668E7CB" w:rsidR="006B2223" w:rsidRDefault="00070B3E">
            <w:r>
              <w:t>Jeroen De Wilde</w:t>
            </w:r>
          </w:p>
        </w:tc>
      </w:tr>
    </w:tbl>
    <w:p w14:paraId="0FA85ED3" w14:textId="77777777" w:rsidR="006B2223" w:rsidRDefault="006B2223"/>
    <w:p w14:paraId="62E2C3F1" w14:textId="77777777" w:rsidR="006B2223" w:rsidRDefault="006B2223"/>
    <w:p w14:paraId="4CE4D4BD" w14:textId="77777777" w:rsidR="006B2223" w:rsidRDefault="006B2223"/>
    <w:p w14:paraId="13975B7C" w14:textId="77777777" w:rsidR="006B2223" w:rsidRDefault="006B2223"/>
    <w:p w14:paraId="2564DE92" w14:textId="77777777" w:rsidR="006B2223" w:rsidRDefault="006B2223"/>
    <w:p w14:paraId="066EE183" w14:textId="77777777" w:rsidR="006B2223" w:rsidRDefault="006B2223"/>
    <w:p w14:paraId="081F844E" w14:textId="77777777" w:rsidR="006B2223" w:rsidRDefault="006B2223"/>
    <w:p w14:paraId="30BEF153" w14:textId="77777777" w:rsidR="006B2223" w:rsidRDefault="006B2223"/>
    <w:p w14:paraId="3DE5F6EF" w14:textId="77777777" w:rsidR="006B2223" w:rsidRDefault="006B2223"/>
    <w:p w14:paraId="1E563DC7" w14:textId="77777777" w:rsidR="006B2223" w:rsidRDefault="006B2223"/>
    <w:p w14:paraId="4C7226B3" w14:textId="77777777" w:rsidR="006B2223" w:rsidRDefault="006B2223"/>
    <w:p w14:paraId="01AAE9E0" w14:textId="77777777" w:rsidR="006B2223" w:rsidRDefault="006B2223"/>
    <w:p w14:paraId="2EE24F82" w14:textId="77777777" w:rsidR="006B2223" w:rsidRDefault="006B2223"/>
    <w:p w14:paraId="139B11F3" w14:textId="77777777" w:rsidR="006B2223" w:rsidRDefault="006B2223"/>
    <w:p w14:paraId="592BD6CA" w14:textId="77777777" w:rsidR="006B2223" w:rsidRDefault="006B2223"/>
    <w:p w14:paraId="17C1AA2D" w14:textId="77777777" w:rsidR="00D334E7" w:rsidRDefault="00D334E7"/>
    <w:p w14:paraId="4EA523F4" w14:textId="77777777" w:rsidR="00D334E7" w:rsidRDefault="00D334E7"/>
    <w:p w14:paraId="19EF361E" w14:textId="77777777" w:rsidR="00D334E7" w:rsidRDefault="00D334E7"/>
    <w:p w14:paraId="3F4D865C" w14:textId="77777777" w:rsidR="00D334E7" w:rsidRDefault="00D334E7"/>
    <w:p w14:paraId="4ED6EAA3" w14:textId="77777777" w:rsidR="00D334E7" w:rsidRDefault="00D334E7"/>
    <w:p w14:paraId="272AB531" w14:textId="77777777" w:rsidR="00D334E7" w:rsidRDefault="00D334E7"/>
    <w:p w14:paraId="410A705C" w14:textId="77777777" w:rsidR="00D334E7" w:rsidRDefault="00D334E7"/>
    <w:p w14:paraId="3AE6E4E5" w14:textId="77777777" w:rsidR="00D334E7" w:rsidRDefault="00D334E7"/>
    <w:p w14:paraId="4DF31EC9" w14:textId="77777777" w:rsidR="00D334E7" w:rsidRDefault="00D334E7"/>
    <w:p w14:paraId="6BD0C48B" w14:textId="77777777" w:rsidR="00D334E7" w:rsidRDefault="00D334E7"/>
    <w:p w14:paraId="7C06CC0C" w14:textId="77777777" w:rsidR="00D334E7" w:rsidRDefault="00D334E7"/>
    <w:p w14:paraId="3D467C44" w14:textId="77777777" w:rsidR="00D334E7" w:rsidRDefault="00D334E7"/>
    <w:p w14:paraId="096F3232" w14:textId="77777777" w:rsidR="00D334E7" w:rsidRDefault="00D334E7"/>
    <w:p w14:paraId="3F4CD080" w14:textId="77777777" w:rsidR="00D334E7" w:rsidRDefault="00D334E7"/>
    <w:p w14:paraId="4F113BAF" w14:textId="77777777" w:rsidR="00D334E7" w:rsidRDefault="00D334E7"/>
    <w:p w14:paraId="5D513960" w14:textId="77777777" w:rsidR="00E9481D" w:rsidRDefault="00E9481D"/>
    <w:p w14:paraId="070E8664" w14:textId="77777777" w:rsidR="006B2223" w:rsidRDefault="006B2223"/>
    <w:sdt>
      <w:sdtPr>
        <w:rPr>
          <w:rFonts w:asciiTheme="minorHAnsi" w:eastAsia="Times New Roman" w:hAnsiTheme="minorHAnsi" w:cs="Times New Roman"/>
          <w:b w:val="0"/>
          <w:bCs w:val="0"/>
          <w:color w:val="auto"/>
          <w:sz w:val="20"/>
          <w:szCs w:val="20"/>
          <w:lang w:val="fr-FR" w:eastAsia="nl-NL"/>
        </w:rPr>
        <w:id w:val="-1320645078"/>
        <w:docPartObj>
          <w:docPartGallery w:val="Table of Contents"/>
          <w:docPartUnique/>
        </w:docPartObj>
      </w:sdtPr>
      <w:sdtEndPr>
        <w:rPr>
          <w:noProof/>
        </w:rPr>
      </w:sdtEndPr>
      <w:sdtContent>
        <w:p w14:paraId="494A6BD7" w14:textId="77777777" w:rsidR="006B2223" w:rsidRDefault="00AA0022">
          <w:pPr>
            <w:pStyle w:val="TOCHeading"/>
          </w:pPr>
          <w:r>
            <w:t>Inhoud</w:t>
          </w:r>
        </w:p>
        <w:p w14:paraId="60AB3D40" w14:textId="1D032031" w:rsidR="007D6EC3" w:rsidRDefault="00AA0022">
          <w:pPr>
            <w:pStyle w:val="TOC1"/>
            <w:tabs>
              <w:tab w:val="left" w:pos="720"/>
              <w:tab w:val="right" w:leader="dot" w:pos="8630"/>
            </w:tabs>
            <w:rPr>
              <w:rFonts w:eastAsiaTheme="minorEastAsia" w:cstheme="minorBidi"/>
              <w:noProof/>
              <w:kern w:val="2"/>
              <w:sz w:val="24"/>
              <w:szCs w:val="24"/>
              <w:lang w:val="en-GB"/>
              <w14:ligatures w14:val="standardContextual"/>
            </w:rPr>
          </w:pPr>
          <w:r>
            <w:fldChar w:fldCharType="begin"/>
          </w:r>
          <w:r>
            <w:instrText xml:space="preserve"> TOC \o "1-3" \h \z \u </w:instrText>
          </w:r>
          <w:r>
            <w:fldChar w:fldCharType="separate"/>
          </w:r>
          <w:hyperlink w:anchor="_Toc202174878" w:history="1">
            <w:r w:rsidR="007D6EC3" w:rsidRPr="006F4BC8">
              <w:rPr>
                <w:rStyle w:val="Hyperlink"/>
                <w:noProof/>
                <w:lang w:val="fr-BE"/>
              </w:rPr>
              <w:t>1.</w:t>
            </w:r>
            <w:r w:rsidR="007D6EC3">
              <w:rPr>
                <w:rFonts w:eastAsiaTheme="minorEastAsia" w:cstheme="minorBidi"/>
                <w:noProof/>
                <w:kern w:val="2"/>
                <w:sz w:val="24"/>
                <w:szCs w:val="24"/>
                <w:lang w:val="en-GB"/>
                <w14:ligatures w14:val="standardContextual"/>
              </w:rPr>
              <w:tab/>
            </w:r>
            <w:r w:rsidR="007D6EC3" w:rsidRPr="006F4BC8">
              <w:rPr>
                <w:rStyle w:val="Hyperlink"/>
                <w:noProof/>
              </w:rPr>
              <w:t>Projet Prescription Search Support</w:t>
            </w:r>
            <w:r w:rsidR="007D6EC3">
              <w:rPr>
                <w:noProof/>
                <w:webHidden/>
              </w:rPr>
              <w:tab/>
            </w:r>
            <w:r w:rsidR="007D6EC3">
              <w:rPr>
                <w:noProof/>
                <w:webHidden/>
              </w:rPr>
              <w:fldChar w:fldCharType="begin"/>
            </w:r>
            <w:r w:rsidR="007D6EC3">
              <w:rPr>
                <w:noProof/>
                <w:webHidden/>
              </w:rPr>
              <w:instrText xml:space="preserve"> PAGEREF _Toc202174878 \h </w:instrText>
            </w:r>
            <w:r w:rsidR="007D6EC3">
              <w:rPr>
                <w:noProof/>
                <w:webHidden/>
              </w:rPr>
            </w:r>
            <w:r w:rsidR="007D6EC3">
              <w:rPr>
                <w:noProof/>
                <w:webHidden/>
              </w:rPr>
              <w:fldChar w:fldCharType="separate"/>
            </w:r>
            <w:r w:rsidR="007D6EC3">
              <w:rPr>
                <w:noProof/>
                <w:webHidden/>
              </w:rPr>
              <w:t>3</w:t>
            </w:r>
            <w:r w:rsidR="007D6EC3">
              <w:rPr>
                <w:noProof/>
                <w:webHidden/>
              </w:rPr>
              <w:fldChar w:fldCharType="end"/>
            </w:r>
          </w:hyperlink>
        </w:p>
        <w:p w14:paraId="2459B78A" w14:textId="2568CE84" w:rsidR="007D6EC3" w:rsidRDefault="007D6EC3">
          <w:pPr>
            <w:pStyle w:val="TOC2"/>
            <w:tabs>
              <w:tab w:val="left" w:pos="960"/>
              <w:tab w:val="right" w:leader="dot" w:pos="8630"/>
            </w:tabs>
            <w:rPr>
              <w:rFonts w:eastAsiaTheme="minorEastAsia" w:cstheme="minorBidi"/>
              <w:noProof/>
              <w:kern w:val="2"/>
              <w:sz w:val="24"/>
              <w:szCs w:val="24"/>
              <w:lang w:val="en-GB"/>
              <w14:ligatures w14:val="standardContextual"/>
            </w:rPr>
          </w:pPr>
          <w:hyperlink w:anchor="_Toc202174879" w:history="1">
            <w:r w:rsidRPr="006F4BC8">
              <w:rPr>
                <w:rStyle w:val="Hyperlink"/>
                <w:noProof/>
              </w:rPr>
              <w:t>1.1.</w:t>
            </w:r>
            <w:r>
              <w:rPr>
                <w:rFonts w:eastAsiaTheme="minorEastAsia" w:cstheme="minorBidi"/>
                <w:noProof/>
                <w:kern w:val="2"/>
                <w:sz w:val="24"/>
                <w:szCs w:val="24"/>
                <w:lang w:val="en-GB"/>
                <w14:ligatures w14:val="standardContextual"/>
              </w:rPr>
              <w:tab/>
            </w:r>
            <w:r w:rsidRPr="006F4BC8">
              <w:rPr>
                <w:rStyle w:val="Hyperlink"/>
                <w:noProof/>
              </w:rPr>
              <w:t>Doel</w:t>
            </w:r>
            <w:r>
              <w:rPr>
                <w:noProof/>
                <w:webHidden/>
              </w:rPr>
              <w:tab/>
            </w:r>
            <w:r>
              <w:rPr>
                <w:noProof/>
                <w:webHidden/>
              </w:rPr>
              <w:fldChar w:fldCharType="begin"/>
            </w:r>
            <w:r>
              <w:rPr>
                <w:noProof/>
                <w:webHidden/>
              </w:rPr>
              <w:instrText xml:space="preserve"> PAGEREF _Toc202174879 \h </w:instrText>
            </w:r>
            <w:r>
              <w:rPr>
                <w:noProof/>
                <w:webHidden/>
              </w:rPr>
            </w:r>
            <w:r>
              <w:rPr>
                <w:noProof/>
                <w:webHidden/>
              </w:rPr>
              <w:fldChar w:fldCharType="separate"/>
            </w:r>
            <w:r>
              <w:rPr>
                <w:noProof/>
                <w:webHidden/>
              </w:rPr>
              <w:t>3</w:t>
            </w:r>
            <w:r>
              <w:rPr>
                <w:noProof/>
                <w:webHidden/>
              </w:rPr>
              <w:fldChar w:fldCharType="end"/>
            </w:r>
          </w:hyperlink>
        </w:p>
        <w:p w14:paraId="20E2E334" w14:textId="534A60AA" w:rsidR="007D6EC3" w:rsidRDefault="007D6EC3">
          <w:pPr>
            <w:pStyle w:val="TOC2"/>
            <w:tabs>
              <w:tab w:val="left" w:pos="960"/>
              <w:tab w:val="right" w:leader="dot" w:pos="8630"/>
            </w:tabs>
            <w:rPr>
              <w:rFonts w:eastAsiaTheme="minorEastAsia" w:cstheme="minorBidi"/>
              <w:noProof/>
              <w:kern w:val="2"/>
              <w:sz w:val="24"/>
              <w:szCs w:val="24"/>
              <w:lang w:val="en-GB"/>
              <w14:ligatures w14:val="standardContextual"/>
            </w:rPr>
          </w:pPr>
          <w:hyperlink w:anchor="_Toc202174880" w:history="1">
            <w:r w:rsidRPr="006F4BC8">
              <w:rPr>
                <w:rStyle w:val="Hyperlink"/>
                <w:noProof/>
              </w:rPr>
              <w:t>1.2.</w:t>
            </w:r>
            <w:r>
              <w:rPr>
                <w:rFonts w:eastAsiaTheme="minorEastAsia" w:cstheme="minorBidi"/>
                <w:noProof/>
                <w:kern w:val="2"/>
                <w:sz w:val="24"/>
                <w:szCs w:val="24"/>
                <w:lang w:val="en-GB"/>
                <w14:ligatures w14:val="standardContextual"/>
              </w:rPr>
              <w:tab/>
            </w:r>
            <w:r w:rsidRPr="006F4BC8">
              <w:rPr>
                <w:rStyle w:val="Hyperlink"/>
                <w:noProof/>
              </w:rPr>
              <w:t>Contextmodellen</w:t>
            </w:r>
            <w:r>
              <w:rPr>
                <w:noProof/>
                <w:webHidden/>
              </w:rPr>
              <w:tab/>
            </w:r>
            <w:r>
              <w:rPr>
                <w:noProof/>
                <w:webHidden/>
              </w:rPr>
              <w:fldChar w:fldCharType="begin"/>
            </w:r>
            <w:r>
              <w:rPr>
                <w:noProof/>
                <w:webHidden/>
              </w:rPr>
              <w:instrText xml:space="preserve"> PAGEREF _Toc202174880 \h </w:instrText>
            </w:r>
            <w:r>
              <w:rPr>
                <w:noProof/>
                <w:webHidden/>
              </w:rPr>
            </w:r>
            <w:r>
              <w:rPr>
                <w:noProof/>
                <w:webHidden/>
              </w:rPr>
              <w:fldChar w:fldCharType="separate"/>
            </w:r>
            <w:r>
              <w:rPr>
                <w:noProof/>
                <w:webHidden/>
              </w:rPr>
              <w:t>4</w:t>
            </w:r>
            <w:r>
              <w:rPr>
                <w:noProof/>
                <w:webHidden/>
              </w:rPr>
              <w:fldChar w:fldCharType="end"/>
            </w:r>
          </w:hyperlink>
        </w:p>
        <w:p w14:paraId="3B3312F7" w14:textId="102F3000" w:rsidR="007D6EC3" w:rsidRDefault="007D6EC3">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4881" w:history="1">
            <w:r w:rsidRPr="006F4BC8">
              <w:rPr>
                <w:rStyle w:val="Hyperlink"/>
                <w:noProof/>
              </w:rPr>
              <w:t>1.2.1.</w:t>
            </w:r>
            <w:r>
              <w:rPr>
                <w:rFonts w:eastAsiaTheme="minorEastAsia" w:cstheme="minorBidi"/>
                <w:noProof/>
                <w:kern w:val="2"/>
                <w:sz w:val="24"/>
                <w:szCs w:val="24"/>
                <w:lang w:val="en-GB"/>
                <w14:ligatures w14:val="standardContextual"/>
              </w:rPr>
              <w:tab/>
            </w:r>
            <w:r w:rsidRPr="006F4BC8">
              <w:rPr>
                <w:rStyle w:val="Hyperlink"/>
                <w:noProof/>
              </w:rPr>
              <w:t>Sequentiediagram</w:t>
            </w:r>
            <w:r>
              <w:rPr>
                <w:noProof/>
                <w:webHidden/>
              </w:rPr>
              <w:tab/>
            </w:r>
            <w:r>
              <w:rPr>
                <w:noProof/>
                <w:webHidden/>
              </w:rPr>
              <w:fldChar w:fldCharType="begin"/>
            </w:r>
            <w:r>
              <w:rPr>
                <w:noProof/>
                <w:webHidden/>
              </w:rPr>
              <w:instrText xml:space="preserve"> PAGEREF _Toc202174881 \h </w:instrText>
            </w:r>
            <w:r>
              <w:rPr>
                <w:noProof/>
                <w:webHidden/>
              </w:rPr>
            </w:r>
            <w:r>
              <w:rPr>
                <w:noProof/>
                <w:webHidden/>
              </w:rPr>
              <w:fldChar w:fldCharType="separate"/>
            </w:r>
            <w:r>
              <w:rPr>
                <w:noProof/>
                <w:webHidden/>
              </w:rPr>
              <w:t>4</w:t>
            </w:r>
            <w:r>
              <w:rPr>
                <w:noProof/>
                <w:webHidden/>
              </w:rPr>
              <w:fldChar w:fldCharType="end"/>
            </w:r>
          </w:hyperlink>
        </w:p>
        <w:p w14:paraId="316B55BD" w14:textId="1B27A3B1" w:rsidR="007D6EC3" w:rsidRDefault="007D6EC3">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4882" w:history="1">
            <w:r w:rsidRPr="006F4BC8">
              <w:rPr>
                <w:rStyle w:val="Hyperlink"/>
                <w:noProof/>
              </w:rPr>
              <w:t>1.2.2.</w:t>
            </w:r>
            <w:r>
              <w:rPr>
                <w:rFonts w:eastAsiaTheme="minorEastAsia" w:cstheme="minorBidi"/>
                <w:noProof/>
                <w:kern w:val="2"/>
                <w:sz w:val="24"/>
                <w:szCs w:val="24"/>
                <w:lang w:val="en-GB"/>
                <w14:ligatures w14:val="standardContextual"/>
              </w:rPr>
              <w:tab/>
            </w:r>
            <w:r w:rsidRPr="006F4BC8">
              <w:rPr>
                <w:rStyle w:val="Hyperlink"/>
                <w:noProof/>
              </w:rPr>
              <w:t>Contextdiagram</w:t>
            </w:r>
            <w:r>
              <w:rPr>
                <w:noProof/>
                <w:webHidden/>
              </w:rPr>
              <w:tab/>
            </w:r>
            <w:r>
              <w:rPr>
                <w:noProof/>
                <w:webHidden/>
              </w:rPr>
              <w:fldChar w:fldCharType="begin"/>
            </w:r>
            <w:r>
              <w:rPr>
                <w:noProof/>
                <w:webHidden/>
              </w:rPr>
              <w:instrText xml:space="preserve"> PAGEREF _Toc202174882 \h </w:instrText>
            </w:r>
            <w:r>
              <w:rPr>
                <w:noProof/>
                <w:webHidden/>
              </w:rPr>
            </w:r>
            <w:r>
              <w:rPr>
                <w:noProof/>
                <w:webHidden/>
              </w:rPr>
              <w:fldChar w:fldCharType="separate"/>
            </w:r>
            <w:r>
              <w:rPr>
                <w:noProof/>
                <w:webHidden/>
              </w:rPr>
              <w:t>6</w:t>
            </w:r>
            <w:r>
              <w:rPr>
                <w:noProof/>
                <w:webHidden/>
              </w:rPr>
              <w:fldChar w:fldCharType="end"/>
            </w:r>
          </w:hyperlink>
        </w:p>
        <w:p w14:paraId="7DC4FC7D" w14:textId="6B6AA81D" w:rsidR="007D6EC3" w:rsidRDefault="007D6EC3">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4883" w:history="1">
            <w:r w:rsidRPr="006F4BC8">
              <w:rPr>
                <w:rStyle w:val="Hyperlink"/>
                <w:noProof/>
              </w:rPr>
              <w:t>1.2.3.</w:t>
            </w:r>
            <w:r>
              <w:rPr>
                <w:rFonts w:eastAsiaTheme="minorEastAsia" w:cstheme="minorBidi"/>
                <w:noProof/>
                <w:kern w:val="2"/>
                <w:sz w:val="24"/>
                <w:szCs w:val="24"/>
                <w:lang w:val="en-GB"/>
                <w14:ligatures w14:val="standardContextual"/>
              </w:rPr>
              <w:tab/>
            </w:r>
            <w:r w:rsidRPr="006F4BC8">
              <w:rPr>
                <w:rStyle w:val="Hyperlink"/>
                <w:noProof/>
              </w:rPr>
              <w:t>Logisch model</w:t>
            </w:r>
            <w:r>
              <w:rPr>
                <w:noProof/>
                <w:webHidden/>
              </w:rPr>
              <w:tab/>
            </w:r>
            <w:r>
              <w:rPr>
                <w:noProof/>
                <w:webHidden/>
              </w:rPr>
              <w:fldChar w:fldCharType="begin"/>
            </w:r>
            <w:r>
              <w:rPr>
                <w:noProof/>
                <w:webHidden/>
              </w:rPr>
              <w:instrText xml:space="preserve"> PAGEREF _Toc202174883 \h </w:instrText>
            </w:r>
            <w:r>
              <w:rPr>
                <w:noProof/>
                <w:webHidden/>
              </w:rPr>
            </w:r>
            <w:r>
              <w:rPr>
                <w:noProof/>
                <w:webHidden/>
              </w:rPr>
              <w:fldChar w:fldCharType="separate"/>
            </w:r>
            <w:r>
              <w:rPr>
                <w:noProof/>
                <w:webHidden/>
              </w:rPr>
              <w:t>6</w:t>
            </w:r>
            <w:r>
              <w:rPr>
                <w:noProof/>
                <w:webHidden/>
              </w:rPr>
              <w:fldChar w:fldCharType="end"/>
            </w:r>
          </w:hyperlink>
        </w:p>
        <w:p w14:paraId="09173688" w14:textId="1BA4552C" w:rsidR="007D6EC3" w:rsidRDefault="007D6EC3">
          <w:pPr>
            <w:pStyle w:val="TOC2"/>
            <w:tabs>
              <w:tab w:val="left" w:pos="960"/>
              <w:tab w:val="right" w:leader="dot" w:pos="8630"/>
            </w:tabs>
            <w:rPr>
              <w:rFonts w:eastAsiaTheme="minorEastAsia" w:cstheme="minorBidi"/>
              <w:noProof/>
              <w:kern w:val="2"/>
              <w:sz w:val="24"/>
              <w:szCs w:val="24"/>
              <w:lang w:val="en-GB"/>
              <w14:ligatures w14:val="standardContextual"/>
            </w:rPr>
          </w:pPr>
          <w:hyperlink w:anchor="_Toc202174884" w:history="1">
            <w:r w:rsidRPr="006F4BC8">
              <w:rPr>
                <w:rStyle w:val="Hyperlink"/>
                <w:noProof/>
              </w:rPr>
              <w:t>1.3.</w:t>
            </w:r>
            <w:r>
              <w:rPr>
                <w:rFonts w:eastAsiaTheme="minorEastAsia" w:cstheme="minorBidi"/>
                <w:noProof/>
                <w:kern w:val="2"/>
                <w:sz w:val="24"/>
                <w:szCs w:val="24"/>
                <w:lang w:val="en-GB"/>
                <w14:ligatures w14:val="standardContextual"/>
              </w:rPr>
              <w:tab/>
            </w:r>
            <w:r w:rsidRPr="006F4BC8">
              <w:rPr>
                <w:rStyle w:val="Hyperlink"/>
                <w:noProof/>
              </w:rPr>
              <w:t>CareSet PSSRequest</w:t>
            </w:r>
            <w:r>
              <w:rPr>
                <w:noProof/>
                <w:webHidden/>
              </w:rPr>
              <w:tab/>
            </w:r>
            <w:r>
              <w:rPr>
                <w:noProof/>
                <w:webHidden/>
              </w:rPr>
              <w:fldChar w:fldCharType="begin"/>
            </w:r>
            <w:r>
              <w:rPr>
                <w:noProof/>
                <w:webHidden/>
              </w:rPr>
              <w:instrText xml:space="preserve"> PAGEREF _Toc202174884 \h </w:instrText>
            </w:r>
            <w:r>
              <w:rPr>
                <w:noProof/>
                <w:webHidden/>
              </w:rPr>
            </w:r>
            <w:r>
              <w:rPr>
                <w:noProof/>
                <w:webHidden/>
              </w:rPr>
              <w:fldChar w:fldCharType="separate"/>
            </w:r>
            <w:r>
              <w:rPr>
                <w:noProof/>
                <w:webHidden/>
              </w:rPr>
              <w:t>7</w:t>
            </w:r>
            <w:r>
              <w:rPr>
                <w:noProof/>
                <w:webHidden/>
              </w:rPr>
              <w:fldChar w:fldCharType="end"/>
            </w:r>
          </w:hyperlink>
        </w:p>
        <w:p w14:paraId="5A93C144" w14:textId="6397E4FD" w:rsidR="007D6EC3" w:rsidRDefault="007D6EC3">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4885" w:history="1">
            <w:r w:rsidRPr="006F4BC8">
              <w:rPr>
                <w:rStyle w:val="Hyperlink"/>
                <w:noProof/>
              </w:rPr>
              <w:t>1.3.1.</w:t>
            </w:r>
            <w:r>
              <w:rPr>
                <w:rFonts w:eastAsiaTheme="minorEastAsia" w:cstheme="minorBidi"/>
                <w:noProof/>
                <w:kern w:val="2"/>
                <w:sz w:val="24"/>
                <w:szCs w:val="24"/>
                <w:lang w:val="en-GB"/>
                <w14:ligatures w14:val="standardContextual"/>
              </w:rPr>
              <w:tab/>
            </w:r>
            <w:r w:rsidRPr="006F4BC8">
              <w:rPr>
                <w:rStyle w:val="Hyperlink"/>
                <w:noProof/>
              </w:rPr>
              <w:t>Elementen</w:t>
            </w:r>
            <w:r>
              <w:rPr>
                <w:noProof/>
                <w:webHidden/>
              </w:rPr>
              <w:tab/>
            </w:r>
            <w:r>
              <w:rPr>
                <w:noProof/>
                <w:webHidden/>
              </w:rPr>
              <w:fldChar w:fldCharType="begin"/>
            </w:r>
            <w:r>
              <w:rPr>
                <w:noProof/>
                <w:webHidden/>
              </w:rPr>
              <w:instrText xml:space="preserve"> PAGEREF _Toc202174885 \h </w:instrText>
            </w:r>
            <w:r>
              <w:rPr>
                <w:noProof/>
                <w:webHidden/>
              </w:rPr>
            </w:r>
            <w:r>
              <w:rPr>
                <w:noProof/>
                <w:webHidden/>
              </w:rPr>
              <w:fldChar w:fldCharType="separate"/>
            </w:r>
            <w:r>
              <w:rPr>
                <w:noProof/>
                <w:webHidden/>
              </w:rPr>
              <w:t>7</w:t>
            </w:r>
            <w:r>
              <w:rPr>
                <w:noProof/>
                <w:webHidden/>
              </w:rPr>
              <w:fldChar w:fldCharType="end"/>
            </w:r>
          </w:hyperlink>
        </w:p>
        <w:p w14:paraId="716A40F1" w14:textId="16FAB4ED" w:rsidR="007D6EC3" w:rsidRDefault="007D6EC3">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4886" w:history="1">
            <w:r w:rsidRPr="006F4BC8">
              <w:rPr>
                <w:rStyle w:val="Hyperlink"/>
                <w:noProof/>
              </w:rPr>
              <w:t>1.3.1.</w:t>
            </w:r>
            <w:r>
              <w:rPr>
                <w:rFonts w:eastAsiaTheme="minorEastAsia" w:cstheme="minorBidi"/>
                <w:noProof/>
                <w:kern w:val="2"/>
                <w:sz w:val="24"/>
                <w:szCs w:val="24"/>
                <w:lang w:val="en-GB"/>
                <w14:ligatures w14:val="standardContextual"/>
              </w:rPr>
              <w:tab/>
            </w:r>
            <w:r w:rsidRPr="006F4BC8">
              <w:rPr>
                <w:rStyle w:val="Hyperlink"/>
                <w:noProof/>
              </w:rPr>
              <w:t>ValueSets van de CareSet</w:t>
            </w:r>
            <w:r>
              <w:rPr>
                <w:noProof/>
                <w:webHidden/>
              </w:rPr>
              <w:tab/>
            </w:r>
            <w:r>
              <w:rPr>
                <w:noProof/>
                <w:webHidden/>
              </w:rPr>
              <w:fldChar w:fldCharType="begin"/>
            </w:r>
            <w:r>
              <w:rPr>
                <w:noProof/>
                <w:webHidden/>
              </w:rPr>
              <w:instrText xml:space="preserve"> PAGEREF _Toc202174886 \h </w:instrText>
            </w:r>
            <w:r>
              <w:rPr>
                <w:noProof/>
                <w:webHidden/>
              </w:rPr>
            </w:r>
            <w:r>
              <w:rPr>
                <w:noProof/>
                <w:webHidden/>
              </w:rPr>
              <w:fldChar w:fldCharType="separate"/>
            </w:r>
            <w:r>
              <w:rPr>
                <w:noProof/>
                <w:webHidden/>
              </w:rPr>
              <w:t>8</w:t>
            </w:r>
            <w:r>
              <w:rPr>
                <w:noProof/>
                <w:webHidden/>
              </w:rPr>
              <w:fldChar w:fldCharType="end"/>
            </w:r>
          </w:hyperlink>
        </w:p>
        <w:p w14:paraId="144A4554" w14:textId="796F68BE" w:rsidR="007D6EC3" w:rsidRDefault="007D6EC3">
          <w:pPr>
            <w:pStyle w:val="TOC2"/>
            <w:tabs>
              <w:tab w:val="left" w:pos="960"/>
              <w:tab w:val="right" w:leader="dot" w:pos="8630"/>
            </w:tabs>
            <w:rPr>
              <w:rFonts w:eastAsiaTheme="minorEastAsia" w:cstheme="minorBidi"/>
              <w:noProof/>
              <w:kern w:val="2"/>
              <w:sz w:val="24"/>
              <w:szCs w:val="24"/>
              <w:lang w:val="en-GB"/>
              <w14:ligatures w14:val="standardContextual"/>
            </w:rPr>
          </w:pPr>
          <w:hyperlink w:anchor="_Toc202174887" w:history="1">
            <w:r w:rsidRPr="006F4BC8">
              <w:rPr>
                <w:rStyle w:val="Hyperlink"/>
                <w:noProof/>
              </w:rPr>
              <w:t>1.4.</w:t>
            </w:r>
            <w:r>
              <w:rPr>
                <w:rFonts w:eastAsiaTheme="minorEastAsia" w:cstheme="minorBidi"/>
                <w:noProof/>
                <w:kern w:val="2"/>
                <w:sz w:val="24"/>
                <w:szCs w:val="24"/>
                <w:lang w:val="en-GB"/>
                <w14:ligatures w14:val="standardContextual"/>
              </w:rPr>
              <w:tab/>
            </w:r>
            <w:r w:rsidRPr="006F4BC8">
              <w:rPr>
                <w:rStyle w:val="Hyperlink"/>
                <w:noProof/>
              </w:rPr>
              <w:t>Careset PSSResponse</w:t>
            </w:r>
            <w:r>
              <w:rPr>
                <w:noProof/>
                <w:webHidden/>
              </w:rPr>
              <w:tab/>
            </w:r>
            <w:r>
              <w:rPr>
                <w:noProof/>
                <w:webHidden/>
              </w:rPr>
              <w:fldChar w:fldCharType="begin"/>
            </w:r>
            <w:r>
              <w:rPr>
                <w:noProof/>
                <w:webHidden/>
              </w:rPr>
              <w:instrText xml:space="preserve"> PAGEREF _Toc202174887 \h </w:instrText>
            </w:r>
            <w:r>
              <w:rPr>
                <w:noProof/>
                <w:webHidden/>
              </w:rPr>
            </w:r>
            <w:r>
              <w:rPr>
                <w:noProof/>
                <w:webHidden/>
              </w:rPr>
              <w:fldChar w:fldCharType="separate"/>
            </w:r>
            <w:r>
              <w:rPr>
                <w:noProof/>
                <w:webHidden/>
              </w:rPr>
              <w:t>8</w:t>
            </w:r>
            <w:r>
              <w:rPr>
                <w:noProof/>
                <w:webHidden/>
              </w:rPr>
              <w:fldChar w:fldCharType="end"/>
            </w:r>
          </w:hyperlink>
        </w:p>
        <w:p w14:paraId="00527106" w14:textId="7740408A" w:rsidR="007D6EC3" w:rsidRDefault="007D6EC3">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4888" w:history="1">
            <w:r w:rsidRPr="006F4BC8">
              <w:rPr>
                <w:rStyle w:val="Hyperlink"/>
                <w:noProof/>
              </w:rPr>
              <w:t>1.4.1.</w:t>
            </w:r>
            <w:r>
              <w:rPr>
                <w:rFonts w:eastAsiaTheme="minorEastAsia" w:cstheme="minorBidi"/>
                <w:noProof/>
                <w:kern w:val="2"/>
                <w:sz w:val="24"/>
                <w:szCs w:val="24"/>
                <w:lang w:val="en-GB"/>
                <w14:ligatures w14:val="standardContextual"/>
              </w:rPr>
              <w:tab/>
            </w:r>
            <w:r w:rsidRPr="006F4BC8">
              <w:rPr>
                <w:rStyle w:val="Hyperlink"/>
                <w:noProof/>
              </w:rPr>
              <w:t>Elementen</w:t>
            </w:r>
            <w:r>
              <w:rPr>
                <w:noProof/>
                <w:webHidden/>
              </w:rPr>
              <w:tab/>
            </w:r>
            <w:r>
              <w:rPr>
                <w:noProof/>
                <w:webHidden/>
              </w:rPr>
              <w:fldChar w:fldCharType="begin"/>
            </w:r>
            <w:r>
              <w:rPr>
                <w:noProof/>
                <w:webHidden/>
              </w:rPr>
              <w:instrText xml:space="preserve"> PAGEREF _Toc202174888 \h </w:instrText>
            </w:r>
            <w:r>
              <w:rPr>
                <w:noProof/>
                <w:webHidden/>
              </w:rPr>
            </w:r>
            <w:r>
              <w:rPr>
                <w:noProof/>
                <w:webHidden/>
              </w:rPr>
              <w:fldChar w:fldCharType="separate"/>
            </w:r>
            <w:r>
              <w:rPr>
                <w:noProof/>
                <w:webHidden/>
              </w:rPr>
              <w:t>8</w:t>
            </w:r>
            <w:r>
              <w:rPr>
                <w:noProof/>
                <w:webHidden/>
              </w:rPr>
              <w:fldChar w:fldCharType="end"/>
            </w:r>
          </w:hyperlink>
        </w:p>
        <w:p w14:paraId="75C6ADEC" w14:textId="4E8E9EFE" w:rsidR="007D6EC3" w:rsidRDefault="007D6EC3">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4889" w:history="1">
            <w:r w:rsidRPr="006F4BC8">
              <w:rPr>
                <w:rStyle w:val="Hyperlink"/>
                <w:noProof/>
              </w:rPr>
              <w:t>1.4.2.</w:t>
            </w:r>
            <w:r>
              <w:rPr>
                <w:rFonts w:eastAsiaTheme="minorEastAsia" w:cstheme="minorBidi"/>
                <w:noProof/>
                <w:kern w:val="2"/>
                <w:sz w:val="24"/>
                <w:szCs w:val="24"/>
                <w:lang w:val="en-GB"/>
                <w14:ligatures w14:val="standardContextual"/>
              </w:rPr>
              <w:tab/>
            </w:r>
            <w:r w:rsidRPr="006F4BC8">
              <w:rPr>
                <w:rStyle w:val="Hyperlink"/>
                <w:noProof/>
              </w:rPr>
              <w:t>ValueSets van de CareSet</w:t>
            </w:r>
            <w:r>
              <w:rPr>
                <w:noProof/>
                <w:webHidden/>
              </w:rPr>
              <w:tab/>
            </w:r>
            <w:r>
              <w:rPr>
                <w:noProof/>
                <w:webHidden/>
              </w:rPr>
              <w:fldChar w:fldCharType="begin"/>
            </w:r>
            <w:r>
              <w:rPr>
                <w:noProof/>
                <w:webHidden/>
              </w:rPr>
              <w:instrText xml:space="preserve"> PAGEREF _Toc202174889 \h </w:instrText>
            </w:r>
            <w:r>
              <w:rPr>
                <w:noProof/>
                <w:webHidden/>
              </w:rPr>
            </w:r>
            <w:r>
              <w:rPr>
                <w:noProof/>
                <w:webHidden/>
              </w:rPr>
              <w:fldChar w:fldCharType="separate"/>
            </w:r>
            <w:r>
              <w:rPr>
                <w:noProof/>
                <w:webHidden/>
              </w:rPr>
              <w:t>8</w:t>
            </w:r>
            <w:r>
              <w:rPr>
                <w:noProof/>
                <w:webHidden/>
              </w:rPr>
              <w:fldChar w:fldCharType="end"/>
            </w:r>
          </w:hyperlink>
        </w:p>
        <w:p w14:paraId="620B2028" w14:textId="49B1E4BB" w:rsidR="007D6EC3" w:rsidRDefault="007D6EC3">
          <w:pPr>
            <w:pStyle w:val="TOC1"/>
            <w:tabs>
              <w:tab w:val="left" w:pos="720"/>
              <w:tab w:val="right" w:leader="dot" w:pos="8630"/>
            </w:tabs>
            <w:rPr>
              <w:rFonts w:eastAsiaTheme="minorEastAsia" w:cstheme="minorBidi"/>
              <w:noProof/>
              <w:kern w:val="2"/>
              <w:sz w:val="24"/>
              <w:szCs w:val="24"/>
              <w:lang w:val="en-GB"/>
              <w14:ligatures w14:val="standardContextual"/>
            </w:rPr>
          </w:pPr>
          <w:hyperlink w:anchor="_Toc202174890" w:history="1">
            <w:r w:rsidRPr="006F4BC8">
              <w:rPr>
                <w:rStyle w:val="Hyperlink"/>
                <w:noProof/>
                <w:lang w:val="fr-BE"/>
              </w:rPr>
              <w:t>2.</w:t>
            </w:r>
            <w:r>
              <w:rPr>
                <w:rFonts w:eastAsiaTheme="minorEastAsia" w:cstheme="minorBidi"/>
                <w:noProof/>
                <w:kern w:val="2"/>
                <w:sz w:val="24"/>
                <w:szCs w:val="24"/>
                <w:lang w:val="en-GB"/>
                <w14:ligatures w14:val="standardContextual"/>
              </w:rPr>
              <w:tab/>
            </w:r>
            <w:r w:rsidRPr="006F4BC8">
              <w:rPr>
                <w:rStyle w:val="Hyperlink"/>
                <w:noProof/>
                <w:lang w:val="en-GB"/>
              </w:rPr>
              <w:t>PSS UserConclusion</w:t>
            </w:r>
            <w:r>
              <w:rPr>
                <w:noProof/>
                <w:webHidden/>
              </w:rPr>
              <w:tab/>
            </w:r>
            <w:r>
              <w:rPr>
                <w:noProof/>
                <w:webHidden/>
              </w:rPr>
              <w:fldChar w:fldCharType="begin"/>
            </w:r>
            <w:r>
              <w:rPr>
                <w:noProof/>
                <w:webHidden/>
              </w:rPr>
              <w:instrText xml:space="preserve"> PAGEREF _Toc202174890 \h </w:instrText>
            </w:r>
            <w:r>
              <w:rPr>
                <w:noProof/>
                <w:webHidden/>
              </w:rPr>
            </w:r>
            <w:r>
              <w:rPr>
                <w:noProof/>
                <w:webHidden/>
              </w:rPr>
              <w:fldChar w:fldCharType="separate"/>
            </w:r>
            <w:r>
              <w:rPr>
                <w:noProof/>
                <w:webHidden/>
              </w:rPr>
              <w:t>9</w:t>
            </w:r>
            <w:r>
              <w:rPr>
                <w:noProof/>
                <w:webHidden/>
              </w:rPr>
              <w:fldChar w:fldCharType="end"/>
            </w:r>
          </w:hyperlink>
        </w:p>
        <w:p w14:paraId="5FDD9CA2" w14:textId="151B5CAF" w:rsidR="007D6EC3" w:rsidRDefault="007D6EC3">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4891" w:history="1">
            <w:r w:rsidRPr="006F4BC8">
              <w:rPr>
                <w:rStyle w:val="Hyperlink"/>
                <w:noProof/>
                <w:lang w:val="fr-FR"/>
              </w:rPr>
              <w:t>2.1.1.</w:t>
            </w:r>
            <w:r>
              <w:rPr>
                <w:rFonts w:eastAsiaTheme="minorEastAsia" w:cstheme="minorBidi"/>
                <w:noProof/>
                <w:kern w:val="2"/>
                <w:sz w:val="24"/>
                <w:szCs w:val="24"/>
                <w:lang w:val="en-GB"/>
                <w14:ligatures w14:val="standardContextual"/>
              </w:rPr>
              <w:tab/>
            </w:r>
            <w:r w:rsidRPr="006F4BC8">
              <w:rPr>
                <w:rStyle w:val="Hyperlink"/>
                <w:noProof/>
                <w:lang w:val="fr-FR"/>
              </w:rPr>
              <w:t>Elementen</w:t>
            </w:r>
            <w:r>
              <w:rPr>
                <w:noProof/>
                <w:webHidden/>
              </w:rPr>
              <w:tab/>
            </w:r>
            <w:r>
              <w:rPr>
                <w:noProof/>
                <w:webHidden/>
              </w:rPr>
              <w:fldChar w:fldCharType="begin"/>
            </w:r>
            <w:r>
              <w:rPr>
                <w:noProof/>
                <w:webHidden/>
              </w:rPr>
              <w:instrText xml:space="preserve"> PAGEREF _Toc202174891 \h </w:instrText>
            </w:r>
            <w:r>
              <w:rPr>
                <w:noProof/>
                <w:webHidden/>
              </w:rPr>
            </w:r>
            <w:r>
              <w:rPr>
                <w:noProof/>
                <w:webHidden/>
              </w:rPr>
              <w:fldChar w:fldCharType="separate"/>
            </w:r>
            <w:r>
              <w:rPr>
                <w:noProof/>
                <w:webHidden/>
              </w:rPr>
              <w:t>9</w:t>
            </w:r>
            <w:r>
              <w:rPr>
                <w:noProof/>
                <w:webHidden/>
              </w:rPr>
              <w:fldChar w:fldCharType="end"/>
            </w:r>
          </w:hyperlink>
        </w:p>
        <w:p w14:paraId="53CEE797" w14:textId="47215CBF" w:rsidR="007D6EC3" w:rsidRDefault="007D6EC3">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4892" w:history="1">
            <w:r w:rsidRPr="006F4BC8">
              <w:rPr>
                <w:rStyle w:val="Hyperlink"/>
                <w:noProof/>
                <w:lang w:val="en-GB"/>
              </w:rPr>
              <w:t>2.1.2.</w:t>
            </w:r>
            <w:r>
              <w:rPr>
                <w:rFonts w:eastAsiaTheme="minorEastAsia" w:cstheme="minorBidi"/>
                <w:noProof/>
                <w:kern w:val="2"/>
                <w:sz w:val="24"/>
                <w:szCs w:val="24"/>
                <w:lang w:val="en-GB"/>
                <w14:ligatures w14:val="standardContextual"/>
              </w:rPr>
              <w:tab/>
            </w:r>
            <w:r w:rsidRPr="006F4BC8">
              <w:rPr>
                <w:rStyle w:val="Hyperlink"/>
                <w:noProof/>
                <w:lang w:val="en-GB"/>
              </w:rPr>
              <w:t>Valuesets van de CareSet</w:t>
            </w:r>
            <w:r>
              <w:rPr>
                <w:noProof/>
                <w:webHidden/>
              </w:rPr>
              <w:tab/>
            </w:r>
            <w:r>
              <w:rPr>
                <w:noProof/>
                <w:webHidden/>
              </w:rPr>
              <w:fldChar w:fldCharType="begin"/>
            </w:r>
            <w:r>
              <w:rPr>
                <w:noProof/>
                <w:webHidden/>
              </w:rPr>
              <w:instrText xml:space="preserve"> PAGEREF _Toc202174892 \h </w:instrText>
            </w:r>
            <w:r>
              <w:rPr>
                <w:noProof/>
                <w:webHidden/>
              </w:rPr>
            </w:r>
            <w:r>
              <w:rPr>
                <w:noProof/>
                <w:webHidden/>
              </w:rPr>
              <w:fldChar w:fldCharType="separate"/>
            </w:r>
            <w:r>
              <w:rPr>
                <w:noProof/>
                <w:webHidden/>
              </w:rPr>
              <w:t>9</w:t>
            </w:r>
            <w:r>
              <w:rPr>
                <w:noProof/>
                <w:webHidden/>
              </w:rPr>
              <w:fldChar w:fldCharType="end"/>
            </w:r>
          </w:hyperlink>
        </w:p>
        <w:p w14:paraId="4397658B" w14:textId="3ECE46BC" w:rsidR="007D6EC3" w:rsidRDefault="007D6EC3">
          <w:pPr>
            <w:pStyle w:val="TOC1"/>
            <w:tabs>
              <w:tab w:val="left" w:pos="720"/>
              <w:tab w:val="right" w:leader="dot" w:pos="8630"/>
            </w:tabs>
            <w:rPr>
              <w:rFonts w:eastAsiaTheme="minorEastAsia" w:cstheme="minorBidi"/>
              <w:noProof/>
              <w:kern w:val="2"/>
              <w:sz w:val="24"/>
              <w:szCs w:val="24"/>
              <w:lang w:val="en-GB"/>
              <w14:ligatures w14:val="standardContextual"/>
            </w:rPr>
          </w:pPr>
          <w:hyperlink w:anchor="_Toc202174893" w:history="1">
            <w:r w:rsidRPr="006F4BC8">
              <w:rPr>
                <w:rStyle w:val="Hyperlink"/>
                <w:noProof/>
                <w:lang w:val="fr-BE"/>
              </w:rPr>
              <w:t>3.</w:t>
            </w:r>
            <w:r>
              <w:rPr>
                <w:rFonts w:eastAsiaTheme="minorEastAsia" w:cstheme="minorBidi"/>
                <w:noProof/>
                <w:kern w:val="2"/>
                <w:sz w:val="24"/>
                <w:szCs w:val="24"/>
                <w:lang w:val="en-GB"/>
                <w14:ligatures w14:val="standardContextual"/>
              </w:rPr>
              <w:tab/>
            </w:r>
            <w:r w:rsidRPr="006F4BC8">
              <w:rPr>
                <w:rStyle w:val="Hyperlink"/>
                <w:noProof/>
              </w:rPr>
              <w:t>Voorbeelden</w:t>
            </w:r>
            <w:r>
              <w:rPr>
                <w:noProof/>
                <w:webHidden/>
              </w:rPr>
              <w:tab/>
            </w:r>
            <w:r>
              <w:rPr>
                <w:noProof/>
                <w:webHidden/>
              </w:rPr>
              <w:fldChar w:fldCharType="begin"/>
            </w:r>
            <w:r>
              <w:rPr>
                <w:noProof/>
                <w:webHidden/>
              </w:rPr>
              <w:instrText xml:space="preserve"> PAGEREF _Toc202174893 \h </w:instrText>
            </w:r>
            <w:r>
              <w:rPr>
                <w:noProof/>
                <w:webHidden/>
              </w:rPr>
            </w:r>
            <w:r>
              <w:rPr>
                <w:noProof/>
                <w:webHidden/>
              </w:rPr>
              <w:fldChar w:fldCharType="separate"/>
            </w:r>
            <w:r>
              <w:rPr>
                <w:noProof/>
                <w:webHidden/>
              </w:rPr>
              <w:t>11</w:t>
            </w:r>
            <w:r>
              <w:rPr>
                <w:noProof/>
                <w:webHidden/>
              </w:rPr>
              <w:fldChar w:fldCharType="end"/>
            </w:r>
          </w:hyperlink>
        </w:p>
        <w:p w14:paraId="221F6F99" w14:textId="71AD88DE" w:rsidR="007D6EC3" w:rsidRDefault="007D6EC3">
          <w:pPr>
            <w:pStyle w:val="TOC2"/>
            <w:tabs>
              <w:tab w:val="left" w:pos="960"/>
              <w:tab w:val="right" w:leader="dot" w:pos="8630"/>
            </w:tabs>
            <w:rPr>
              <w:rFonts w:eastAsiaTheme="minorEastAsia" w:cstheme="minorBidi"/>
              <w:noProof/>
              <w:kern w:val="2"/>
              <w:sz w:val="24"/>
              <w:szCs w:val="24"/>
              <w:lang w:val="en-GB"/>
              <w14:ligatures w14:val="standardContextual"/>
            </w:rPr>
          </w:pPr>
          <w:hyperlink w:anchor="_Toc202174894" w:history="1">
            <w:r w:rsidRPr="006F4BC8">
              <w:rPr>
                <w:rStyle w:val="Hyperlink"/>
                <w:noProof/>
              </w:rPr>
              <w:t>3.1.</w:t>
            </w:r>
            <w:r>
              <w:rPr>
                <w:rFonts w:eastAsiaTheme="minorEastAsia" w:cstheme="minorBidi"/>
                <w:noProof/>
                <w:kern w:val="2"/>
                <w:sz w:val="24"/>
                <w:szCs w:val="24"/>
                <w:lang w:val="en-GB"/>
                <w14:ligatures w14:val="standardContextual"/>
              </w:rPr>
              <w:tab/>
            </w:r>
            <w:r w:rsidRPr="006F4BC8">
              <w:rPr>
                <w:rStyle w:val="Hyperlink"/>
                <w:noProof/>
              </w:rPr>
              <w:t>Zakelijk voorbeeld voor PSS Antimicrobiële stoffen</w:t>
            </w:r>
            <w:r>
              <w:rPr>
                <w:noProof/>
                <w:webHidden/>
              </w:rPr>
              <w:tab/>
            </w:r>
            <w:r>
              <w:rPr>
                <w:noProof/>
                <w:webHidden/>
              </w:rPr>
              <w:fldChar w:fldCharType="begin"/>
            </w:r>
            <w:r>
              <w:rPr>
                <w:noProof/>
                <w:webHidden/>
              </w:rPr>
              <w:instrText xml:space="preserve"> PAGEREF _Toc202174894 \h </w:instrText>
            </w:r>
            <w:r>
              <w:rPr>
                <w:noProof/>
                <w:webHidden/>
              </w:rPr>
            </w:r>
            <w:r>
              <w:rPr>
                <w:noProof/>
                <w:webHidden/>
              </w:rPr>
              <w:fldChar w:fldCharType="separate"/>
            </w:r>
            <w:r>
              <w:rPr>
                <w:noProof/>
                <w:webHidden/>
              </w:rPr>
              <w:t>11</w:t>
            </w:r>
            <w:r>
              <w:rPr>
                <w:noProof/>
                <w:webHidden/>
              </w:rPr>
              <w:fldChar w:fldCharType="end"/>
            </w:r>
          </w:hyperlink>
        </w:p>
        <w:p w14:paraId="2B08FBDA" w14:textId="630AC471" w:rsidR="007D6EC3" w:rsidRDefault="007D6EC3">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4895" w:history="1">
            <w:r w:rsidRPr="006F4BC8">
              <w:rPr>
                <w:rStyle w:val="Hyperlink"/>
                <w:noProof/>
              </w:rPr>
              <w:t>3.1.1.</w:t>
            </w:r>
            <w:r>
              <w:rPr>
                <w:rFonts w:eastAsiaTheme="minorEastAsia" w:cstheme="minorBidi"/>
                <w:noProof/>
                <w:kern w:val="2"/>
                <w:sz w:val="24"/>
                <w:szCs w:val="24"/>
                <w:lang w:val="en-GB"/>
                <w14:ligatures w14:val="standardContextual"/>
              </w:rPr>
              <w:tab/>
            </w:r>
            <w:r w:rsidRPr="006F4BC8">
              <w:rPr>
                <w:rStyle w:val="Hyperlink"/>
                <w:noProof/>
              </w:rPr>
              <w:t>Doel</w:t>
            </w:r>
            <w:r>
              <w:rPr>
                <w:noProof/>
                <w:webHidden/>
              </w:rPr>
              <w:tab/>
            </w:r>
            <w:r>
              <w:rPr>
                <w:noProof/>
                <w:webHidden/>
              </w:rPr>
              <w:fldChar w:fldCharType="begin"/>
            </w:r>
            <w:r>
              <w:rPr>
                <w:noProof/>
                <w:webHidden/>
              </w:rPr>
              <w:instrText xml:space="preserve"> PAGEREF _Toc202174895 \h </w:instrText>
            </w:r>
            <w:r>
              <w:rPr>
                <w:noProof/>
                <w:webHidden/>
              </w:rPr>
            </w:r>
            <w:r>
              <w:rPr>
                <w:noProof/>
                <w:webHidden/>
              </w:rPr>
              <w:fldChar w:fldCharType="separate"/>
            </w:r>
            <w:r>
              <w:rPr>
                <w:noProof/>
                <w:webHidden/>
              </w:rPr>
              <w:t>11</w:t>
            </w:r>
            <w:r>
              <w:rPr>
                <w:noProof/>
                <w:webHidden/>
              </w:rPr>
              <w:fldChar w:fldCharType="end"/>
            </w:r>
          </w:hyperlink>
        </w:p>
        <w:p w14:paraId="12B2A7AD" w14:textId="12F9FB85" w:rsidR="007D6EC3" w:rsidRDefault="007D6EC3">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4896" w:history="1">
            <w:r w:rsidRPr="006F4BC8">
              <w:rPr>
                <w:rStyle w:val="Hyperlink"/>
                <w:noProof/>
                <w:lang w:val="en-GB"/>
              </w:rPr>
              <w:t>3.1.2.</w:t>
            </w:r>
            <w:r>
              <w:rPr>
                <w:rFonts w:eastAsiaTheme="minorEastAsia" w:cstheme="minorBidi"/>
                <w:noProof/>
                <w:kern w:val="2"/>
                <w:sz w:val="24"/>
                <w:szCs w:val="24"/>
                <w:lang w:val="en-GB"/>
                <w14:ligatures w14:val="standardContextual"/>
              </w:rPr>
              <w:tab/>
            </w:r>
            <w:r w:rsidRPr="006F4BC8">
              <w:rPr>
                <w:rStyle w:val="Hyperlink"/>
                <w:noProof/>
                <w:lang w:val="en-GB"/>
              </w:rPr>
              <w:t>Stapsgewijze workflow</w:t>
            </w:r>
            <w:r>
              <w:rPr>
                <w:noProof/>
                <w:webHidden/>
              </w:rPr>
              <w:tab/>
            </w:r>
            <w:r>
              <w:rPr>
                <w:noProof/>
                <w:webHidden/>
              </w:rPr>
              <w:fldChar w:fldCharType="begin"/>
            </w:r>
            <w:r>
              <w:rPr>
                <w:noProof/>
                <w:webHidden/>
              </w:rPr>
              <w:instrText xml:space="preserve"> PAGEREF _Toc202174896 \h </w:instrText>
            </w:r>
            <w:r>
              <w:rPr>
                <w:noProof/>
                <w:webHidden/>
              </w:rPr>
            </w:r>
            <w:r>
              <w:rPr>
                <w:noProof/>
                <w:webHidden/>
              </w:rPr>
              <w:fldChar w:fldCharType="separate"/>
            </w:r>
            <w:r>
              <w:rPr>
                <w:noProof/>
                <w:webHidden/>
              </w:rPr>
              <w:t>11</w:t>
            </w:r>
            <w:r>
              <w:rPr>
                <w:noProof/>
                <w:webHidden/>
              </w:rPr>
              <w:fldChar w:fldCharType="end"/>
            </w:r>
          </w:hyperlink>
        </w:p>
        <w:p w14:paraId="632621AF" w14:textId="6AD74447" w:rsidR="006B2223" w:rsidRDefault="00AA0022">
          <w:pPr>
            <w:rPr>
              <w:b/>
              <w:bCs/>
            </w:rPr>
          </w:pPr>
          <w:r>
            <w:rPr>
              <w:b/>
              <w:bCs/>
            </w:rPr>
            <w:fldChar w:fldCharType="end"/>
          </w:r>
        </w:p>
        <w:p w14:paraId="67F9AFCD" w14:textId="77777777" w:rsidR="006B2223" w:rsidRDefault="006B2223">
          <w:pPr>
            <w:rPr>
              <w:b/>
              <w:bCs/>
            </w:rPr>
          </w:pPr>
        </w:p>
        <w:p w14:paraId="3AE7848B" w14:textId="48E72EC2" w:rsidR="006B2223" w:rsidRDefault="007D6EC3"/>
      </w:sdtContent>
    </w:sdt>
    <w:bookmarkStart w:id="0" w:name="_Toc158124213" w:displacedByCustomXml="prev"/>
    <w:p w14:paraId="1AB4485A" w14:textId="77777777" w:rsidR="006B2223" w:rsidRDefault="006B2223"/>
    <w:p w14:paraId="5C669472" w14:textId="77777777" w:rsidR="006B2223" w:rsidRDefault="006B2223"/>
    <w:p w14:paraId="1C525E5D" w14:textId="77777777" w:rsidR="006B2223" w:rsidRDefault="006B2223"/>
    <w:p w14:paraId="16B17962" w14:textId="77777777" w:rsidR="006B2223" w:rsidRDefault="006B2223"/>
    <w:p w14:paraId="271EFDE0" w14:textId="77777777" w:rsidR="006B2223" w:rsidRDefault="006B2223"/>
    <w:p w14:paraId="3570E783" w14:textId="77777777" w:rsidR="006B2223" w:rsidRDefault="006B2223"/>
    <w:p w14:paraId="71BE173C" w14:textId="77777777" w:rsidR="006B2223" w:rsidRDefault="006B2223"/>
    <w:p w14:paraId="0027D2B9" w14:textId="77777777" w:rsidR="006B2223" w:rsidRDefault="006B2223"/>
    <w:p w14:paraId="1315CCFF" w14:textId="77777777" w:rsidR="006B2223" w:rsidRDefault="006B2223"/>
    <w:p w14:paraId="5507E10F" w14:textId="77777777" w:rsidR="006B2223" w:rsidRDefault="006B2223"/>
    <w:p w14:paraId="1F351677" w14:textId="77777777" w:rsidR="006B2223" w:rsidRDefault="006B2223"/>
    <w:p w14:paraId="1A83B21C" w14:textId="77777777" w:rsidR="006B2223" w:rsidRDefault="006B2223"/>
    <w:p w14:paraId="023F81F0" w14:textId="77777777" w:rsidR="006B2223" w:rsidRDefault="006B2223"/>
    <w:p w14:paraId="2A68DD8E" w14:textId="77777777" w:rsidR="006B2223" w:rsidRDefault="006B2223"/>
    <w:p w14:paraId="1D778468" w14:textId="77777777" w:rsidR="006B2223" w:rsidRDefault="006B2223"/>
    <w:p w14:paraId="156BF01A" w14:textId="77777777" w:rsidR="006B2223" w:rsidRDefault="006B2223"/>
    <w:p w14:paraId="05523E10" w14:textId="77777777" w:rsidR="006B2223" w:rsidRDefault="006B2223"/>
    <w:p w14:paraId="6233080F" w14:textId="308B1DFD" w:rsidR="006B2223" w:rsidRDefault="00AA0022">
      <w:pPr>
        <w:pStyle w:val="Heading1"/>
        <w:jc w:val="both"/>
      </w:pPr>
      <w:bookmarkStart w:id="1" w:name="_Toc202174878"/>
      <w:r>
        <w:lastRenderedPageBreak/>
        <w:t xml:space="preserve">Projet </w:t>
      </w:r>
      <w:bookmarkEnd w:id="0"/>
      <w:r>
        <w:t>Prescription Search Support</w:t>
      </w:r>
      <w:bookmarkEnd w:id="1"/>
      <w:r>
        <w:t> </w:t>
      </w:r>
    </w:p>
    <w:p w14:paraId="5CC2D5FE" w14:textId="07986973" w:rsidR="006B2223" w:rsidRDefault="00AA0022">
      <w:pPr>
        <w:pStyle w:val="Heading2"/>
        <w:jc w:val="both"/>
      </w:pPr>
      <w:bookmarkStart w:id="2" w:name="_Toc202174879"/>
      <w:r>
        <w:t>Doel</w:t>
      </w:r>
      <w:bookmarkEnd w:id="2"/>
    </w:p>
    <w:p w14:paraId="1565F69A" w14:textId="0C5236BE" w:rsidR="006B2223" w:rsidRDefault="00AA0022">
      <w:bookmarkStart w:id="3" w:name="_Toc158124215"/>
      <w:r>
        <w:t xml:space="preserve">Dit project definieert de CareSets die worden gebruikt als onderdeel van het instrument ter ondersteuning met betrekking tot medische </w:t>
      </w:r>
      <w:r w:rsidR="00B140F8">
        <w:t>voorschrift</w:t>
      </w:r>
      <w:r w:rsidR="001B6526">
        <w:t>en</w:t>
      </w:r>
      <w:r>
        <w:t xml:space="preserve"> of door artsen uitgebrachte </w:t>
      </w:r>
      <w:r w:rsidR="00875937">
        <w:t>verwijsvoorschriften</w:t>
      </w:r>
      <w:r>
        <w:t>: PSS. Dit prescriptie-ondersteuningsproces eindigt met het verkrijgen van een PSS-</w:t>
      </w:r>
      <w:r w:rsidR="008D657D">
        <w:t xml:space="preserve">decision </w:t>
      </w:r>
      <w:r>
        <w:t xml:space="preserve">ID in verband met het besluit van de voorschrijver en </w:t>
      </w:r>
      <w:r w:rsidR="003D3C15">
        <w:t xml:space="preserve">wordt </w:t>
      </w:r>
      <w:r>
        <w:t xml:space="preserve">opgeslagen in de PSS-databank. </w:t>
      </w:r>
      <w:r w:rsidR="008675A1">
        <w:t>Deze</w:t>
      </w:r>
      <w:r>
        <w:t xml:space="preserve"> PSS-decision </w:t>
      </w:r>
      <w:r w:rsidR="008675A1">
        <w:t xml:space="preserve">ID </w:t>
      </w:r>
      <w:r>
        <w:t xml:space="preserve">wordt doorgegeven en geïntegreerd in het voorschrift wanneer de PSSCore consultatie </w:t>
      </w:r>
      <w:r w:rsidR="008675A1">
        <w:t>tot zijn creatie leidde.</w:t>
      </w:r>
    </w:p>
    <w:p w14:paraId="03B22400" w14:textId="4C096857" w:rsidR="006B2223" w:rsidRDefault="00AA0022">
      <w:r>
        <w:t>Het project „Prescription Search Support” (in het verleden ook CDS of klinische beslissingsondersteuning genoemd) heeft tot doel problemen/uitdagingen op te lossen in verband met:</w:t>
      </w:r>
    </w:p>
    <w:p w14:paraId="641BD45D" w14:textId="1F8E8EF2" w:rsidR="006B2223" w:rsidRDefault="00AA0022">
      <w:pPr>
        <w:pStyle w:val="ListParagraph"/>
        <w:numPr>
          <w:ilvl w:val="0"/>
          <w:numId w:val="3"/>
        </w:numPr>
      </w:pPr>
      <w:r>
        <w:t>radiologie</w:t>
      </w:r>
    </w:p>
    <w:p w14:paraId="1AAECEC0" w14:textId="054A7DE4" w:rsidR="006B2223" w:rsidRDefault="00AA0022">
      <w:pPr>
        <w:pStyle w:val="ListParagraph"/>
        <w:numPr>
          <w:ilvl w:val="0"/>
          <w:numId w:val="3"/>
        </w:numPr>
      </w:pPr>
      <w:r>
        <w:t>klinische biologie</w:t>
      </w:r>
    </w:p>
    <w:p w14:paraId="3F3E62DB" w14:textId="29575D35" w:rsidR="006B2223" w:rsidRDefault="00AA0022">
      <w:pPr>
        <w:pStyle w:val="P68B1DB1-ListParagraph3"/>
        <w:numPr>
          <w:ilvl w:val="0"/>
          <w:numId w:val="3"/>
        </w:numPr>
        <w:rPr>
          <w:bCs/>
        </w:rPr>
      </w:pPr>
      <w:r>
        <w:t>Antimicrobiële middelen</w:t>
      </w:r>
    </w:p>
    <w:p w14:paraId="576353DC" w14:textId="3FF644D0" w:rsidR="006B2223" w:rsidRDefault="00AA0022">
      <w:pPr>
        <w:pStyle w:val="ListParagraph"/>
        <w:numPr>
          <w:ilvl w:val="0"/>
          <w:numId w:val="3"/>
        </w:numPr>
      </w:pPr>
      <w:r>
        <w:t>Andere potentiële contexten in de toekomst</w:t>
      </w:r>
    </w:p>
    <w:p w14:paraId="1894F2C5" w14:textId="77777777" w:rsidR="006B2223" w:rsidRDefault="006B2223"/>
    <w:p w14:paraId="25322CDC" w14:textId="7FBFF02B" w:rsidR="006B2223" w:rsidRDefault="00AA0022">
      <w:r>
        <w:t>Er zullen twee doelstellingen worden bereikt:</w:t>
      </w:r>
    </w:p>
    <w:p w14:paraId="584E5F30" w14:textId="61DFB203" w:rsidR="006B2223" w:rsidRDefault="00AA0022">
      <w:pPr>
        <w:pStyle w:val="ListParagraph"/>
        <w:numPr>
          <w:ilvl w:val="0"/>
          <w:numId w:val="3"/>
        </w:numPr>
      </w:pPr>
      <w:r>
        <w:t>Eerste doelstelling: met dezelfde middelen (infrastructuur, aantal zorgaanbieders) het aantal patiënten dat toegang heeft tot een adequaat en kwalitatief onderzoek of behandeling</w:t>
      </w:r>
      <w:r w:rsidR="00817899">
        <w:t xml:space="preserve"> verhogen, </w:t>
      </w:r>
      <w:r>
        <w:t>waardoor de relevantie van de zorg wordt vergroot.</w:t>
      </w:r>
    </w:p>
    <w:p w14:paraId="429ECAF3" w14:textId="405BE0A6" w:rsidR="005258AF" w:rsidRDefault="00AA0022">
      <w:pPr>
        <w:pStyle w:val="ListParagraph"/>
        <w:numPr>
          <w:ilvl w:val="0"/>
          <w:numId w:val="4"/>
        </w:numPr>
      </w:pPr>
      <w:r>
        <w:t xml:space="preserve">Tweede doelstelling: de gezondheidsrisico’s die in verband kunnen worden gebracht met </w:t>
      </w:r>
    </w:p>
    <w:p w14:paraId="6D98179E" w14:textId="77777777" w:rsidR="005258AF" w:rsidRDefault="005258AF" w:rsidP="005258AF">
      <w:pPr>
        <w:pStyle w:val="ListParagraph"/>
      </w:pPr>
      <w:r>
        <w:t xml:space="preserve">- </w:t>
      </w:r>
      <w:r w:rsidR="00AA0022">
        <w:t>het uitvoeren van gezondheidsonderzoeken (zoals mogelijke vervolgonderzoeken, enz.) of met</w:t>
      </w:r>
    </w:p>
    <w:p w14:paraId="7D8A8D03" w14:textId="674293C9" w:rsidR="006B2223" w:rsidRDefault="005258AF" w:rsidP="005258AF">
      <w:pPr>
        <w:pStyle w:val="ListParagraph"/>
      </w:pPr>
      <w:r>
        <w:t xml:space="preserve">- </w:t>
      </w:r>
      <w:r w:rsidR="00AA0022">
        <w:t xml:space="preserve">de toediening van geneesmiddelen (zoals </w:t>
      </w:r>
      <w:r w:rsidR="00B54C88">
        <w:t>resisten</w:t>
      </w:r>
      <w:r w:rsidR="00451154">
        <w:t>t</w:t>
      </w:r>
      <w:r w:rsidR="00B54C88">
        <w:t>ie</w:t>
      </w:r>
      <w:r w:rsidR="00AA0022">
        <w:t xml:space="preserve"> tegen bepaalde medicatie) </w:t>
      </w:r>
    </w:p>
    <w:p w14:paraId="4750B6EF" w14:textId="14F2BAFF" w:rsidR="006B2223" w:rsidRDefault="005258AF" w:rsidP="005258AF">
      <w:pPr>
        <w:ind w:firstLine="720"/>
      </w:pPr>
      <w:r>
        <w:t>verminderen.</w:t>
      </w:r>
    </w:p>
    <w:p w14:paraId="1D147FB3" w14:textId="77777777" w:rsidR="005258AF" w:rsidRDefault="005258AF" w:rsidP="005258AF">
      <w:pPr>
        <w:ind w:firstLine="720"/>
      </w:pPr>
    </w:p>
    <w:p w14:paraId="7E86B8A0" w14:textId="77777777" w:rsidR="006B2223" w:rsidRDefault="00AA0022">
      <w:r>
        <w:t>Het delen van informatie over geneesmiddelen is een cruciaal onderdeel van de ondersteuning van de continuïteit van de zorg.</w:t>
      </w:r>
    </w:p>
    <w:p w14:paraId="1165CF1C" w14:textId="6168E809" w:rsidR="006B2223" w:rsidRDefault="00AA0022">
      <w:r>
        <w:t xml:space="preserve">Wat medische voorschriften en verwijsvoorschriften betreft, maakt dit project ter ondersteuning van het zoeken naar </w:t>
      </w:r>
      <w:r w:rsidR="00EB2F7F">
        <w:t>voorschriften</w:t>
      </w:r>
      <w:r>
        <w:t xml:space="preserve"> deel uit van het actieplan 2022-2024</w:t>
      </w:r>
      <w:r w:rsidR="00080C36">
        <w:t>en 2025-2027</w:t>
      </w:r>
      <w:r>
        <w:t xml:space="preserve"> voor e-gezondheid, dat is opgenomen onder „Cluster I. Quality, continuïteit en veiligheid van de zorg”.</w:t>
      </w:r>
    </w:p>
    <w:p w14:paraId="09C717C1" w14:textId="19597B27" w:rsidR="006B2223" w:rsidRDefault="00AA0022">
      <w:pPr>
        <w:pStyle w:val="ListParagraph"/>
        <w:numPr>
          <w:ilvl w:val="0"/>
          <w:numId w:val="5"/>
        </w:numPr>
      </w:pPr>
      <w:r>
        <w:t>Het is gekoppeld aan andere projecten van dezelfde groep:</w:t>
      </w:r>
    </w:p>
    <w:p w14:paraId="35E6EB88" w14:textId="7DC29C4A" w:rsidR="006B2223" w:rsidRDefault="00CC596E">
      <w:pPr>
        <w:pStyle w:val="ListParagraph"/>
        <w:numPr>
          <w:ilvl w:val="0"/>
          <w:numId w:val="6"/>
        </w:numPr>
      </w:pPr>
      <w:r>
        <w:t>wat betreft de vereisten voor</w:t>
      </w:r>
      <w:r w:rsidR="00AA0022">
        <w:t xml:space="preserve"> verwijs</w:t>
      </w:r>
      <w:r>
        <w:t>voorschriften</w:t>
      </w:r>
      <w:r w:rsidR="00AA0022">
        <w:t xml:space="preserve">, </w:t>
      </w:r>
      <w:r>
        <w:t>aan</w:t>
      </w:r>
      <w:r w:rsidR="00AA0022">
        <w:t xml:space="preserve"> het project „ReferralPrescription”.</w:t>
      </w:r>
    </w:p>
    <w:p w14:paraId="5F001FCB" w14:textId="7F90203E" w:rsidR="006B2223" w:rsidRDefault="00CC596E">
      <w:pPr>
        <w:pStyle w:val="ListParagraph"/>
        <w:numPr>
          <w:ilvl w:val="0"/>
          <w:numId w:val="6"/>
        </w:numPr>
      </w:pPr>
      <w:r>
        <w:t xml:space="preserve">wat betreft de </w:t>
      </w:r>
      <w:r w:rsidR="00AA0022">
        <w:t>medische voorschriften, bij het VIDIS-project</w:t>
      </w:r>
    </w:p>
    <w:bookmarkEnd w:id="3"/>
    <w:p w14:paraId="7F652049" w14:textId="6367621D" w:rsidR="006B2223" w:rsidRDefault="00AA0022">
      <w:r>
        <w:br w:type="page"/>
      </w:r>
    </w:p>
    <w:p w14:paraId="4170BCAF" w14:textId="47339FF1" w:rsidR="006B2223" w:rsidRDefault="00AA0022">
      <w:pPr>
        <w:pStyle w:val="Heading2"/>
      </w:pPr>
      <w:bookmarkStart w:id="4" w:name="_Toc202174880"/>
      <w:r>
        <w:lastRenderedPageBreak/>
        <w:t>Contextmodellen</w:t>
      </w:r>
      <w:bookmarkEnd w:id="4"/>
      <w:r>
        <w:t xml:space="preserve"> </w:t>
      </w:r>
    </w:p>
    <w:p w14:paraId="57DC81E9" w14:textId="77777777" w:rsidR="006B2223" w:rsidRDefault="006B2223"/>
    <w:p w14:paraId="67DCB3C1" w14:textId="2A78F000" w:rsidR="006B2223" w:rsidRDefault="00AA0022" w:rsidP="00AD7371">
      <w:pPr>
        <w:pStyle w:val="Heading3"/>
      </w:pPr>
      <w:bookmarkStart w:id="5" w:name="_Toc202174881"/>
      <w:r>
        <w:t>Sequentiediagram</w:t>
      </w:r>
      <w:bookmarkEnd w:id="5"/>
    </w:p>
    <w:p w14:paraId="18E8E3E2" w14:textId="77777777" w:rsidR="006B2223" w:rsidRDefault="006B2223">
      <w:pPr>
        <w:rPr>
          <w:b/>
          <w:bCs/>
        </w:rPr>
      </w:pPr>
    </w:p>
    <w:p w14:paraId="32AAB010" w14:textId="0170EB20" w:rsidR="006B2223" w:rsidRDefault="001A4898">
      <w:ins w:id="6" w:author="Jeroen De Wilde (RIZIV-INAMI)" w:date="2025-06-05T14:21:00Z">
        <w:r>
          <w:rPr>
            <w:noProof/>
          </w:rPr>
          <mc:AlternateContent>
            <mc:Choice Requires="wps">
              <w:drawing>
                <wp:anchor distT="0" distB="0" distL="114300" distR="114300" simplePos="0" relativeHeight="251660288" behindDoc="0" locked="0" layoutInCell="1" allowOverlap="1" wp14:anchorId="0A282A28" wp14:editId="30F06E72">
                  <wp:simplePos x="0" y="0"/>
                  <wp:positionH relativeFrom="column">
                    <wp:posOffset>1713865</wp:posOffset>
                  </wp:positionH>
                  <wp:positionV relativeFrom="paragraph">
                    <wp:posOffset>1212215</wp:posOffset>
                  </wp:positionV>
                  <wp:extent cx="240030" cy="152400"/>
                  <wp:effectExtent l="19050" t="0" r="7620" b="0"/>
                  <wp:wrapNone/>
                  <wp:docPr id="1240600766" name="Arrow: Curved Right 1"/>
                  <wp:cNvGraphicFramePr/>
                  <a:graphic xmlns:a="http://schemas.openxmlformats.org/drawingml/2006/main">
                    <a:graphicData uri="http://schemas.microsoft.com/office/word/2010/wordprocessingShape">
                      <wps:wsp>
                        <wps:cNvSpPr/>
                        <wps:spPr>
                          <a:xfrm>
                            <a:off x="0" y="0"/>
                            <a:ext cx="240030" cy="152400"/>
                          </a:xfrm>
                          <a:prstGeom prst="curvedRightArrow">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47D2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 o:spid="_x0000_s1026" type="#_x0000_t102" style="position:absolute;margin-left:134.95pt;margin-top:95.45pt;width:18.9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" adj="10800,18900,18171" fillcolor="#4f81bd [3204]" stroked="f" strokeweight="2pt"/>
              </w:pict>
            </mc:Fallback>
          </mc:AlternateContent>
        </w:r>
        <w:r>
          <w:rPr>
            <w:noProof/>
          </w:rPr>
          <mc:AlternateContent>
            <mc:Choice Requires="wps">
              <w:drawing>
                <wp:anchor distT="45720" distB="45720" distL="114300" distR="114300" simplePos="0" relativeHeight="251661312" behindDoc="0" locked="0" layoutInCell="1" allowOverlap="1" wp14:anchorId="2C6492B2" wp14:editId="369944C8">
                  <wp:simplePos x="0" y="0"/>
                  <wp:positionH relativeFrom="column">
                    <wp:posOffset>1295400</wp:posOffset>
                  </wp:positionH>
                  <wp:positionV relativeFrom="paragraph">
                    <wp:posOffset>1067435</wp:posOffset>
                  </wp:positionV>
                  <wp:extent cx="708264"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264" cy="1404620"/>
                          </a:xfrm>
                          <a:prstGeom prst="rect">
                            <a:avLst/>
                          </a:prstGeom>
                          <a:noFill/>
                          <a:ln w="9525">
                            <a:noFill/>
                            <a:miter lim="800000"/>
                            <a:headEnd/>
                            <a:tailEnd/>
                          </a:ln>
                        </wps:spPr>
                        <wps:txbx>
                          <w:txbxContent>
                            <w:p w14:paraId="7C0DF1BD" w14:textId="77777777" w:rsidR="001A4898" w:rsidRPr="009F16BC" w:rsidRDefault="001A4898" w:rsidP="001A4898">
                              <w:pPr>
                                <w:rPr>
                                  <w:sz w:val="18"/>
                                  <w:szCs w:val="18"/>
                                  <w:lang w:val="nl-BE"/>
                                </w:rPr>
                              </w:pPr>
                              <w:r w:rsidRPr="009F16BC">
                                <w:rPr>
                                  <w:sz w:val="18"/>
                                  <w:szCs w:val="18"/>
                                  <w:lang w:val="nl-BE"/>
                                </w:rPr>
                                <w:t>Auto-fill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492B2" id="_x0000_t202" coordsize="21600,21600" o:spt="202" path="m,l,21600r21600,l21600,xe">
                  <v:stroke joinstyle="miter"/>
                  <v:path gradientshapeok="t" o:connecttype="rect"/>
                </v:shapetype>
                <v:shape id="Text Box 2" o:spid="_x0000_s1026" type="#_x0000_t202" style="position:absolute;margin-left:102pt;margin-top:84.05pt;width:55.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" filled="f" stroked="f">
                  <v:textbox style="mso-fit-shape-to-text:t">
                    <w:txbxContent>
                      <w:p w14:paraId="7C0DF1BD" w14:textId="77777777" w:rsidR="001A4898" w:rsidRPr="009F16BC" w:rsidRDefault="001A4898" w:rsidP="001A4898">
                        <w:pPr>
                          <w:rPr>
                            <w:sz w:val="18"/>
                            <w:szCs w:val="18"/>
                            <w:lang w:val="nl-BE"/>
                          </w:rPr>
                        </w:pPr>
                        <w:r w:rsidRPr="009F16BC">
                          <w:rPr>
                            <w:sz w:val="18"/>
                            <w:szCs w:val="18"/>
                            <w:lang w:val="nl-BE"/>
                          </w:rPr>
                          <w:t>Auto-fill</w:t>
                        </w:r>
                      </w:p>
                    </w:txbxContent>
                  </v:textbox>
                </v:shape>
              </w:pict>
            </mc:Fallback>
          </mc:AlternateContent>
        </w:r>
      </w:ins>
      <w:r w:rsidR="00AA0022">
        <w:rPr>
          <w:noProof/>
        </w:rPr>
        <mc:AlternateContent>
          <mc:Choice Requires="wps">
            <w:drawing>
              <wp:anchor distT="0" distB="0" distL="114300" distR="114300" simplePos="0" relativeHeight="251658240" behindDoc="0" locked="0" layoutInCell="1" allowOverlap="1" wp14:anchorId="3FE1BE9E" wp14:editId="68D83622">
                <wp:simplePos x="0" y="0"/>
                <wp:positionH relativeFrom="column">
                  <wp:posOffset>3490415</wp:posOffset>
                </wp:positionH>
                <wp:positionV relativeFrom="paragraph">
                  <wp:posOffset>779979</wp:posOffset>
                </wp:positionV>
                <wp:extent cx="1426191" cy="75063"/>
                <wp:effectExtent l="0" t="0" r="3175" b="1270"/>
                <wp:wrapNone/>
                <wp:docPr id="174837588" name="Rechthoek 1"/>
                <wp:cNvGraphicFramePr/>
                <a:graphic xmlns:a="http://schemas.openxmlformats.org/drawingml/2006/main">
                  <a:graphicData uri="http://schemas.microsoft.com/office/word/2010/wordprocessingShape">
                    <wps:wsp>
                      <wps:cNvSpPr/>
                      <wps:spPr>
                        <a:xfrm>
                          <a:off x="0" y="0"/>
                          <a:ext cx="1426191" cy="7506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53ABB" id="Rechthoek 1" o:spid="_x0000_s1026" style="position:absolute;margin-left:274.85pt;margin-top:61.4pt;width:112.3pt;height: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" fillcolor="white [3212]" stroked="f" strokeweight="2pt"/>
            </w:pict>
          </mc:Fallback>
        </mc:AlternateContent>
      </w:r>
      <w:r w:rsidR="00AA0022">
        <w:rPr>
          <w:noProof/>
        </w:rPr>
        <w:drawing>
          <wp:inline distT="0" distB="0" distL="0" distR="0" wp14:anchorId="4233B3F8" wp14:editId="3D7E7578">
            <wp:extent cx="5839962" cy="2695575"/>
            <wp:effectExtent l="152400" t="152400" r="370840" b="352425"/>
            <wp:docPr id="529909201" name="Figuu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9201" name=""/>
                    <pic:cNvPicPr/>
                  </pic:nvPicPr>
                  <pic:blipFill>
                    <a:blip r:embed="rId11"/>
                    <a:stretch>
                      <a:fillRect/>
                    </a:stretch>
                  </pic:blipFill>
                  <pic:spPr>
                    <a:xfrm>
                      <a:off x="0" y="0"/>
                      <a:ext cx="5855277" cy="2702644"/>
                    </a:xfrm>
                    <a:prstGeom prst="rect">
                      <a:avLst/>
                    </a:prstGeom>
                    <a:ln>
                      <a:noFill/>
                    </a:ln>
                    <a:effectLst>
                      <a:outerShdw blurRad="292100" dist="139700" dir="2700000" algn="tl" rotWithShape="0">
                        <a:srgbClr val="333333">
                          <a:alpha val="65000"/>
                        </a:srgbClr>
                      </a:outerShdw>
                    </a:effectLst>
                  </pic:spPr>
                </pic:pic>
              </a:graphicData>
            </a:graphic>
          </wp:inline>
        </w:drawing>
      </w:r>
    </w:p>
    <w:p w14:paraId="050CC096" w14:textId="0E53753F" w:rsidR="006B2223" w:rsidRDefault="00AA0022">
      <w:pPr>
        <w:pStyle w:val="P68B1DB1-Normal2"/>
        <w:rPr>
          <w:bCs/>
        </w:rPr>
      </w:pPr>
      <w:r>
        <w:t>Stap 1</w:t>
      </w:r>
    </w:p>
    <w:p w14:paraId="530D9660" w14:textId="3CA4B7E4" w:rsidR="006B2223" w:rsidRDefault="00AA0022">
      <w:pPr>
        <w:rPr>
          <w:rStyle w:val="CommentReference"/>
        </w:rPr>
      </w:pPr>
      <w:r>
        <w:t xml:space="preserve">Na onderzoek van de patiënt verbindt de arts zich met zijn EPD. </w:t>
      </w:r>
      <w:r w:rsidR="00D66110" w:rsidRPr="00D66110">
        <w:t>Hij wil een antibioticum voorschrijven voor een probleem (indicatie van de patiënt) met behulp van PSS.</w:t>
      </w:r>
      <w:r w:rsidR="00D3115F">
        <w:t xml:space="preserve"> </w:t>
      </w:r>
      <w:r>
        <w:t>Hij opent een voorschrift</w:t>
      </w:r>
      <w:r>
        <w:rPr>
          <w:rStyle w:val="CommentReference"/>
        </w:rPr>
        <w:t>.</w:t>
      </w:r>
    </w:p>
    <w:p w14:paraId="583E55B9" w14:textId="73F771AE" w:rsidR="006B2223" w:rsidRDefault="00AA0022">
      <w:pPr>
        <w:pStyle w:val="P68B1DB1-pf04"/>
      </w:pPr>
      <w:r>
        <w:t>Hij schrijft de indicatie in zijn EPD. Op</w:t>
      </w:r>
      <w:r w:rsidR="00861B83">
        <w:t xml:space="preserve"> de achtergrond </w:t>
      </w:r>
      <w:r>
        <w:t xml:space="preserve">wordt de indicatie erkend als een infectieziekte waarvoor PSS </w:t>
      </w:r>
      <w:r w:rsidR="00861B83">
        <w:t>aanbevelingen</w:t>
      </w:r>
      <w:r>
        <w:t xml:space="preserve"> kan </w:t>
      </w:r>
      <w:r w:rsidR="00861B83">
        <w:t>geven</w:t>
      </w:r>
      <w:r>
        <w:t>.</w:t>
      </w:r>
      <w:r w:rsidR="00BF2582">
        <w:t xml:space="preserve"> </w:t>
      </w:r>
      <w:r w:rsidR="00861B83">
        <w:t>De “</w:t>
      </w:r>
      <w:r>
        <w:t>PSS knop</w:t>
      </w:r>
      <w:r w:rsidR="00861B83">
        <w:t>”</w:t>
      </w:r>
      <w:r>
        <w:t xml:space="preserve"> verschijnt. </w:t>
      </w:r>
      <w:r w:rsidR="00BF2582">
        <w:t>Wanneer de</w:t>
      </w:r>
      <w:r>
        <w:t xml:space="preserve"> artsen op </w:t>
      </w:r>
      <w:r w:rsidR="00BF2582">
        <w:t xml:space="preserve">de </w:t>
      </w:r>
      <w:r>
        <w:t>PSS</w:t>
      </w:r>
      <w:r w:rsidR="00BF2582">
        <w:t>-knop klikken, wordt d</w:t>
      </w:r>
      <w:r>
        <w:t>e indicatie wordt naar PSS gestuurd.</w:t>
      </w:r>
    </w:p>
    <w:p w14:paraId="4B4EB0E6" w14:textId="47309916" w:rsidR="006B2223" w:rsidRDefault="00BF2582">
      <w:r>
        <w:t xml:space="preserve">Vanuit de </w:t>
      </w:r>
      <w:r w:rsidR="00AA0022">
        <w:t xml:space="preserve">backend </w:t>
      </w:r>
      <w:r w:rsidR="009C065B">
        <w:t xml:space="preserve">wordt een </w:t>
      </w:r>
      <w:r w:rsidR="00AA0022">
        <w:t xml:space="preserve">„Get” </w:t>
      </w:r>
      <w:r w:rsidR="009C065B">
        <w:t>opzoeking</w:t>
      </w:r>
      <w:r w:rsidR="00D3115F">
        <w:t xml:space="preserve"> naar het </w:t>
      </w:r>
      <w:r w:rsidR="00E5235A">
        <w:t xml:space="preserve">PSS </w:t>
      </w:r>
      <w:r w:rsidR="00D3115F">
        <w:t>systeem gestuurd,</w:t>
      </w:r>
      <w:r w:rsidR="00AA0022">
        <w:t xml:space="preserve"> met de indicatiecode waarvoor </w:t>
      </w:r>
      <w:r w:rsidR="009C065B">
        <w:t>men</w:t>
      </w:r>
      <w:r w:rsidR="00AA0022">
        <w:t xml:space="preserve"> aanbevelingen</w:t>
      </w:r>
      <w:r w:rsidR="00D3115F">
        <w:t xml:space="preserve"> </w:t>
      </w:r>
      <w:r w:rsidR="006C072D">
        <w:t>van</w:t>
      </w:r>
      <w:r w:rsidR="00D3115F">
        <w:t xml:space="preserve"> PSS </w:t>
      </w:r>
      <w:r w:rsidR="00AA0022">
        <w:t xml:space="preserve"> wenst</w:t>
      </w:r>
      <w:r w:rsidR="00D3115F">
        <w:t xml:space="preserve"> te </w:t>
      </w:r>
      <w:r w:rsidR="0000576F">
        <w:t>ontvangen</w:t>
      </w:r>
      <w:r w:rsidR="00D3115F">
        <w:t xml:space="preserve"> </w:t>
      </w:r>
      <w:r w:rsidR="00AA0022">
        <w:t>(evenals een aantal patiëntvariabelen zoals leeftijd, intolerantie).</w:t>
      </w:r>
    </w:p>
    <w:p w14:paraId="1CD123F3" w14:textId="77777777" w:rsidR="006B2223" w:rsidRDefault="006B2223"/>
    <w:p w14:paraId="24E54119" w14:textId="77777777" w:rsidR="006B2223" w:rsidRDefault="00AA0022">
      <w:pPr>
        <w:pStyle w:val="P68B1DB1-Normal2"/>
        <w:rPr>
          <w:bCs/>
        </w:rPr>
      </w:pPr>
      <w:r>
        <w:t>Stap 2</w:t>
      </w:r>
    </w:p>
    <w:p w14:paraId="09FF11E2" w14:textId="40A22AFF" w:rsidR="006B2223" w:rsidRDefault="00AA0022">
      <w:r>
        <w:t xml:space="preserve">Op basis van de indicatie </w:t>
      </w:r>
      <w:r w:rsidR="00E6133F">
        <w:t>stuurt</w:t>
      </w:r>
      <w:r>
        <w:t xml:space="preserve"> PSSCore</w:t>
      </w:r>
      <w:r w:rsidR="004C10A6">
        <w:t xml:space="preserve"> naar het EPD</w:t>
      </w:r>
      <w:r>
        <w:t xml:space="preserve"> </w:t>
      </w:r>
      <w:r w:rsidR="00E6133F">
        <w:t>een</w:t>
      </w:r>
      <w:r>
        <w:t xml:space="preserve"> vragenlijst</w:t>
      </w:r>
      <w:r w:rsidR="00D3115F">
        <w:t>,</w:t>
      </w:r>
      <w:r w:rsidR="00E6133F">
        <w:t xml:space="preserve"> met de verschillende variabelen</w:t>
      </w:r>
      <w:r>
        <w:t xml:space="preserve"> </w:t>
      </w:r>
      <w:r w:rsidR="00D3115F">
        <w:t xml:space="preserve">die de arts </w:t>
      </w:r>
      <w:r w:rsidR="00E6133F">
        <w:t xml:space="preserve">moet invullen </w:t>
      </w:r>
      <w:r w:rsidR="00D3115F">
        <w:t>om de aanbevelingen te bekomen</w:t>
      </w:r>
      <w:r w:rsidR="00EE4A46">
        <w:t>.</w:t>
      </w:r>
    </w:p>
    <w:p w14:paraId="699A2A73" w14:textId="77777777" w:rsidR="006B2223" w:rsidRDefault="006B2223"/>
    <w:p w14:paraId="195DCE9D" w14:textId="77777777" w:rsidR="006B2223" w:rsidRPr="00875937" w:rsidRDefault="00AA0022">
      <w:pPr>
        <w:pStyle w:val="P68B1DB1-Normal2"/>
        <w:rPr>
          <w:bCs/>
          <w:lang w:val="nl-BE"/>
        </w:rPr>
      </w:pPr>
      <w:r>
        <w:t>Stap 3</w:t>
      </w:r>
    </w:p>
    <w:p w14:paraId="3ECC29C3" w14:textId="4F00C1D4" w:rsidR="006B2223" w:rsidRDefault="00AA0022">
      <w:r>
        <w:t xml:space="preserve">De arts </w:t>
      </w:r>
      <w:r w:rsidR="00CD7A7D">
        <w:t>levert de in de vragenlijst gevraagde patientgegevens.</w:t>
      </w:r>
      <w:r>
        <w:t>.</w:t>
      </w:r>
    </w:p>
    <w:p w14:paraId="396AF7AE" w14:textId="453F0E44" w:rsidR="006B2223" w:rsidRDefault="00AA0022">
      <w:pPr>
        <w:pStyle w:val="ListParagraph"/>
        <w:numPr>
          <w:ilvl w:val="0"/>
          <w:numId w:val="4"/>
        </w:numPr>
      </w:pPr>
      <w:r>
        <w:t xml:space="preserve">De EPD vult automatisch de patiëntgegevens </w:t>
      </w:r>
      <w:r w:rsidR="0031416C">
        <w:t>die het kent</w:t>
      </w:r>
      <w:r w:rsidR="00CD7A7D">
        <w:t xml:space="preserve"> in</w:t>
      </w:r>
      <w:r w:rsidR="0031416C">
        <w:t>.</w:t>
      </w:r>
    </w:p>
    <w:p w14:paraId="57AC9FE2" w14:textId="07FFD832" w:rsidR="006B2223" w:rsidRDefault="00AA0022">
      <w:pPr>
        <w:pStyle w:val="ListParagraph"/>
        <w:numPr>
          <w:ilvl w:val="0"/>
          <w:numId w:val="4"/>
        </w:numPr>
      </w:pPr>
      <w:r>
        <w:t>De voorschrijver vervolledigt de vereiste patiëntgegevens die niet door de EPD worden verstrekt.</w:t>
      </w:r>
    </w:p>
    <w:p w14:paraId="147E7A7E" w14:textId="21825B79" w:rsidR="006B2223" w:rsidRDefault="00CD7A7D">
      <w:r>
        <w:t>Het a</w:t>
      </w:r>
      <w:r w:rsidR="00AA0022">
        <w:t>ntwoord wordt van</w:t>
      </w:r>
      <w:r>
        <w:t xml:space="preserve"> het</w:t>
      </w:r>
      <w:r w:rsidR="00AA0022">
        <w:t xml:space="preserve"> EPD naar </w:t>
      </w:r>
      <w:r>
        <w:t xml:space="preserve">de </w:t>
      </w:r>
      <w:r w:rsidR="00AA0022">
        <w:t xml:space="preserve">PSS </w:t>
      </w:r>
      <w:r w:rsidR="00B21FD0">
        <w:t>C</w:t>
      </w:r>
      <w:r w:rsidR="00AA0022">
        <w:t xml:space="preserve">ore </w:t>
      </w:r>
      <w:r>
        <w:t xml:space="preserve">verstuuurd </w:t>
      </w:r>
      <w:bookmarkStart w:id="7" w:name="_Hlk195026131"/>
      <w:r>
        <w:t>(</w:t>
      </w:r>
      <w:r w:rsidR="00AA0022">
        <w:t>met de</w:t>
      </w:r>
      <w:r w:rsidR="00B21FD0">
        <w:t xml:space="preserve"> QuestionnaireResponse</w:t>
      </w:r>
      <w:r>
        <w:t>)</w:t>
      </w:r>
      <w:r w:rsidR="00AA0022">
        <w:t>.</w:t>
      </w:r>
    </w:p>
    <w:p w14:paraId="0A491517" w14:textId="77777777" w:rsidR="006B2223" w:rsidRDefault="006B2223"/>
    <w:bookmarkEnd w:id="7"/>
    <w:p w14:paraId="532E01FF" w14:textId="77777777" w:rsidR="006B2223" w:rsidRDefault="00AA0022">
      <w:pPr>
        <w:pStyle w:val="P68B1DB1-Normal2"/>
        <w:rPr>
          <w:bCs/>
        </w:rPr>
      </w:pPr>
      <w:r>
        <w:t>Stap 4</w:t>
      </w:r>
    </w:p>
    <w:p w14:paraId="270F85C1" w14:textId="272703C8" w:rsidR="006B2223" w:rsidRDefault="00AA0022">
      <w:r>
        <w:t>PSS</w:t>
      </w:r>
      <w:r w:rsidR="0025363F">
        <w:t xml:space="preserve"> </w:t>
      </w:r>
      <w:r>
        <w:t xml:space="preserve">Core </w:t>
      </w:r>
      <w:r w:rsidR="0025363F">
        <w:t>bezorgt</w:t>
      </w:r>
      <w:r>
        <w:t xml:space="preserve"> de aanbevelingen op basis van de </w:t>
      </w:r>
      <w:r w:rsidR="0025363F">
        <w:t xml:space="preserve">door </w:t>
      </w:r>
      <w:r>
        <w:t>de voorschrijver verstrekte gegevens.</w:t>
      </w:r>
    </w:p>
    <w:p w14:paraId="5AD9BF47" w14:textId="77777777" w:rsidR="006B2223" w:rsidRDefault="006B2223"/>
    <w:p w14:paraId="70255D4D" w14:textId="77777777" w:rsidR="0025363F" w:rsidRDefault="0025363F">
      <w:pPr>
        <w:rPr>
          <w:b/>
        </w:rPr>
      </w:pPr>
      <w:r>
        <w:br w:type="page"/>
      </w:r>
    </w:p>
    <w:p w14:paraId="472530AE" w14:textId="147BE5A3" w:rsidR="006B2223" w:rsidRDefault="00AA0022">
      <w:pPr>
        <w:pStyle w:val="P68B1DB1-Normal2"/>
        <w:rPr>
          <w:bCs/>
        </w:rPr>
      </w:pPr>
      <w:r>
        <w:lastRenderedPageBreak/>
        <w:t>Stap 5</w:t>
      </w:r>
    </w:p>
    <w:p w14:paraId="639D26AB" w14:textId="280A160A" w:rsidR="006B2223" w:rsidRDefault="00AA0022">
      <w:r>
        <w:t xml:space="preserve">De arts selecteert de </w:t>
      </w:r>
      <w:r w:rsidR="0025363F">
        <w:t xml:space="preserve">gewesnte </w:t>
      </w:r>
      <w:r>
        <w:t>aanbeveling via zijn EPD. (</w:t>
      </w:r>
      <w:r w:rsidR="0025363F">
        <w:t xml:space="preserve">Voorschrijven </w:t>
      </w:r>
      <w:r>
        <w:t>antibioticum, wait-and-</w:t>
      </w:r>
      <w:r w:rsidR="0025363F">
        <w:t>see</w:t>
      </w:r>
      <w:r>
        <w:t xml:space="preserve"> beleid enz.). </w:t>
      </w:r>
    </w:p>
    <w:p w14:paraId="6094FDDA" w14:textId="77777777" w:rsidR="009D1E5E" w:rsidRDefault="009D1E5E"/>
    <w:p w14:paraId="0AA7386F" w14:textId="77777777" w:rsidR="006B2223" w:rsidRDefault="00AA0022">
      <w:pPr>
        <w:ind w:left="360"/>
      </w:pPr>
      <w:r>
        <w:t>(</w:t>
      </w:r>
      <w:r>
        <w:rPr>
          <w:b/>
        </w:rPr>
        <w:t>Opmerking</w:t>
      </w:r>
      <w:r>
        <w:t>: De voorschrijver kan verschillende simulaties uitvoeren alvorens te beslissen)</w:t>
      </w:r>
    </w:p>
    <w:p w14:paraId="32C41F6C" w14:textId="4DB6412A" w:rsidR="006B2223" w:rsidRDefault="00AA0022">
      <w:pPr>
        <w:ind w:left="360"/>
        <w:rPr>
          <w:b/>
          <w:bCs/>
          <w:color w:val="FF0000"/>
        </w:rPr>
      </w:pPr>
      <w:r>
        <w:t xml:space="preserve">Als de arts </w:t>
      </w:r>
      <w:r w:rsidR="008F4383">
        <w:t>vervolgens het medische</w:t>
      </w:r>
      <w:r>
        <w:t xml:space="preserve"> </w:t>
      </w:r>
      <w:r w:rsidR="0025363F">
        <w:t>voorschrijft</w:t>
      </w:r>
      <w:r w:rsidR="00A94D88">
        <w:t xml:space="preserve"> aanmaakt</w:t>
      </w:r>
      <w:r w:rsidR="0025363F">
        <w:t xml:space="preserve"> volgens de </w:t>
      </w:r>
      <w:r>
        <w:t>aanbevelingen</w:t>
      </w:r>
      <w:r w:rsidR="00814247">
        <w:t xml:space="preserve"> uit PSS</w:t>
      </w:r>
      <w:r w:rsidR="0025363F">
        <w:t xml:space="preserve">, </w:t>
      </w:r>
      <w:r>
        <w:t>wordt de beslissings-ID in het medisch voorschrift</w:t>
      </w:r>
      <w:r w:rsidR="0025363F">
        <w:t xml:space="preserve"> bewaard</w:t>
      </w:r>
      <w:r>
        <w:t xml:space="preserve">. </w:t>
      </w:r>
      <w:r w:rsidRPr="00875937">
        <w:rPr>
          <w:b/>
          <w:bCs/>
          <w:color w:val="FF0000"/>
        </w:rPr>
        <w:t>(</w:t>
      </w:r>
      <w:r>
        <w:rPr>
          <w:b/>
          <w:color w:val="FF0000"/>
        </w:rPr>
        <w:t>Onder voorbehoud</w:t>
      </w:r>
      <w:r w:rsidR="00875937">
        <w:rPr>
          <w:b/>
          <w:color w:val="FF0000"/>
        </w:rPr>
        <w:t xml:space="preserve"> van</w:t>
      </w:r>
      <w:r>
        <w:rPr>
          <w:b/>
          <w:color w:val="FF0000"/>
        </w:rPr>
        <w:t xml:space="preserve"> juridisch</w:t>
      </w:r>
      <w:r w:rsidR="00875937">
        <w:rPr>
          <w:b/>
          <w:color w:val="FF0000"/>
        </w:rPr>
        <w:t>e</w:t>
      </w:r>
      <w:r>
        <w:rPr>
          <w:b/>
          <w:color w:val="FF0000"/>
        </w:rPr>
        <w:t xml:space="preserve"> bevestig</w:t>
      </w:r>
      <w:r w:rsidR="00875937">
        <w:rPr>
          <w:b/>
          <w:color w:val="FF0000"/>
        </w:rPr>
        <w:t>ing</w:t>
      </w:r>
      <w:r>
        <w:rPr>
          <w:b/>
          <w:color w:val="FF0000"/>
        </w:rPr>
        <w:t>)</w:t>
      </w:r>
    </w:p>
    <w:p w14:paraId="39009AA2" w14:textId="77777777" w:rsidR="006B2223" w:rsidRDefault="006B2223">
      <w:pPr>
        <w:ind w:left="360"/>
        <w:rPr>
          <w:b/>
          <w:bCs/>
          <w:color w:val="FF0000"/>
        </w:rPr>
      </w:pPr>
    </w:p>
    <w:p w14:paraId="41A90CF3" w14:textId="77777777" w:rsidR="006B2223" w:rsidRDefault="006B2223">
      <w:pPr>
        <w:ind w:left="360"/>
        <w:rPr>
          <w:b/>
          <w:bCs/>
          <w:color w:val="FF0000"/>
        </w:rPr>
      </w:pPr>
    </w:p>
    <w:p w14:paraId="1DD8D73A" w14:textId="77777777" w:rsidR="006B2223" w:rsidRDefault="006B2223">
      <w:pPr>
        <w:ind w:left="360"/>
        <w:rPr>
          <w:b/>
          <w:bCs/>
          <w:color w:val="FF0000"/>
        </w:rPr>
      </w:pPr>
    </w:p>
    <w:p w14:paraId="0D5933EF" w14:textId="77777777" w:rsidR="006B2223" w:rsidRDefault="006B2223">
      <w:pPr>
        <w:ind w:left="360"/>
        <w:rPr>
          <w:b/>
          <w:bCs/>
          <w:color w:val="FF0000"/>
        </w:rPr>
      </w:pPr>
    </w:p>
    <w:p w14:paraId="0FEF7272" w14:textId="77777777" w:rsidR="006B2223" w:rsidRDefault="006B2223">
      <w:pPr>
        <w:ind w:left="360"/>
        <w:rPr>
          <w:b/>
          <w:bCs/>
          <w:color w:val="FF0000"/>
        </w:rPr>
      </w:pPr>
    </w:p>
    <w:p w14:paraId="3770F6CC" w14:textId="77777777" w:rsidR="006B2223" w:rsidRDefault="006B2223">
      <w:pPr>
        <w:ind w:left="360"/>
        <w:rPr>
          <w:b/>
          <w:bCs/>
          <w:color w:val="FF0000"/>
        </w:rPr>
      </w:pPr>
    </w:p>
    <w:p w14:paraId="606AE081" w14:textId="77777777" w:rsidR="006B2223" w:rsidRDefault="006B2223">
      <w:pPr>
        <w:ind w:left="360"/>
        <w:rPr>
          <w:b/>
          <w:bCs/>
          <w:color w:val="FF0000"/>
        </w:rPr>
      </w:pPr>
    </w:p>
    <w:p w14:paraId="791B93DE" w14:textId="77777777" w:rsidR="006B2223" w:rsidRDefault="006B2223">
      <w:pPr>
        <w:ind w:left="360"/>
        <w:rPr>
          <w:b/>
          <w:bCs/>
          <w:color w:val="FF0000"/>
        </w:rPr>
      </w:pPr>
    </w:p>
    <w:p w14:paraId="786F99DF" w14:textId="77777777" w:rsidR="006B2223" w:rsidRDefault="006B2223">
      <w:pPr>
        <w:ind w:left="360"/>
        <w:rPr>
          <w:b/>
          <w:bCs/>
          <w:color w:val="FF0000"/>
        </w:rPr>
      </w:pPr>
    </w:p>
    <w:p w14:paraId="76405424" w14:textId="77777777" w:rsidR="006B2223" w:rsidRDefault="006B2223">
      <w:pPr>
        <w:ind w:left="360"/>
        <w:rPr>
          <w:b/>
          <w:bCs/>
          <w:color w:val="FF0000"/>
        </w:rPr>
      </w:pPr>
    </w:p>
    <w:p w14:paraId="2BA3DF6D" w14:textId="77777777" w:rsidR="006B2223" w:rsidRDefault="006B2223">
      <w:pPr>
        <w:ind w:left="360"/>
        <w:rPr>
          <w:b/>
          <w:bCs/>
          <w:color w:val="FF0000"/>
        </w:rPr>
      </w:pPr>
    </w:p>
    <w:p w14:paraId="527CBDC5" w14:textId="77777777" w:rsidR="006B2223" w:rsidRDefault="006B2223">
      <w:pPr>
        <w:ind w:left="360"/>
        <w:rPr>
          <w:b/>
          <w:bCs/>
          <w:color w:val="FF0000"/>
        </w:rPr>
      </w:pPr>
    </w:p>
    <w:p w14:paraId="223F6D84" w14:textId="77777777" w:rsidR="006B2223" w:rsidRDefault="006B2223">
      <w:pPr>
        <w:ind w:left="360"/>
        <w:rPr>
          <w:b/>
          <w:bCs/>
          <w:color w:val="FF0000"/>
        </w:rPr>
      </w:pPr>
    </w:p>
    <w:p w14:paraId="549C58AC" w14:textId="77777777" w:rsidR="006B2223" w:rsidRDefault="006B2223">
      <w:pPr>
        <w:ind w:left="360"/>
        <w:rPr>
          <w:b/>
          <w:bCs/>
          <w:color w:val="FF0000"/>
        </w:rPr>
      </w:pPr>
    </w:p>
    <w:p w14:paraId="3915E8C1" w14:textId="77777777" w:rsidR="006B2223" w:rsidRDefault="006B2223">
      <w:pPr>
        <w:ind w:left="360"/>
        <w:rPr>
          <w:b/>
          <w:bCs/>
          <w:color w:val="FF0000"/>
        </w:rPr>
      </w:pPr>
    </w:p>
    <w:p w14:paraId="41FD67FD" w14:textId="77777777" w:rsidR="006B2223" w:rsidRDefault="006B2223">
      <w:pPr>
        <w:ind w:left="360"/>
        <w:rPr>
          <w:b/>
          <w:bCs/>
          <w:color w:val="FF0000"/>
        </w:rPr>
      </w:pPr>
    </w:p>
    <w:p w14:paraId="40C46D7F" w14:textId="77777777" w:rsidR="006B2223" w:rsidRDefault="006B2223">
      <w:pPr>
        <w:ind w:left="360"/>
        <w:rPr>
          <w:b/>
          <w:bCs/>
          <w:color w:val="FF0000"/>
        </w:rPr>
      </w:pPr>
    </w:p>
    <w:p w14:paraId="60BD7310" w14:textId="77777777" w:rsidR="006B2223" w:rsidRDefault="006B2223">
      <w:pPr>
        <w:ind w:left="360"/>
        <w:rPr>
          <w:b/>
          <w:bCs/>
          <w:color w:val="FF0000"/>
        </w:rPr>
      </w:pPr>
    </w:p>
    <w:p w14:paraId="54FA6BF5" w14:textId="77777777" w:rsidR="006B2223" w:rsidRDefault="006B2223">
      <w:pPr>
        <w:ind w:left="360"/>
        <w:rPr>
          <w:b/>
          <w:bCs/>
          <w:color w:val="FF0000"/>
        </w:rPr>
      </w:pPr>
    </w:p>
    <w:p w14:paraId="4698BE3A" w14:textId="77777777" w:rsidR="006B2223" w:rsidRDefault="006B2223">
      <w:pPr>
        <w:ind w:left="360"/>
        <w:rPr>
          <w:b/>
          <w:bCs/>
          <w:color w:val="FF0000"/>
        </w:rPr>
      </w:pPr>
    </w:p>
    <w:p w14:paraId="18281287" w14:textId="77777777" w:rsidR="006B2223" w:rsidRDefault="006B2223">
      <w:pPr>
        <w:ind w:left="360"/>
        <w:rPr>
          <w:b/>
          <w:bCs/>
          <w:color w:val="FF0000"/>
        </w:rPr>
      </w:pPr>
    </w:p>
    <w:p w14:paraId="4614801B" w14:textId="77777777" w:rsidR="006B2223" w:rsidRDefault="006B2223">
      <w:pPr>
        <w:rPr>
          <w:b/>
          <w:bCs/>
          <w:color w:val="FF0000"/>
        </w:rPr>
      </w:pPr>
    </w:p>
    <w:p w14:paraId="5B71871F" w14:textId="77777777" w:rsidR="006B2223" w:rsidRDefault="006B2223">
      <w:pPr>
        <w:rPr>
          <w:b/>
          <w:bCs/>
          <w:color w:val="FF0000"/>
        </w:rPr>
      </w:pPr>
    </w:p>
    <w:p w14:paraId="631EAA8F" w14:textId="77777777" w:rsidR="006B2223" w:rsidRDefault="006B2223">
      <w:pPr>
        <w:rPr>
          <w:b/>
          <w:bCs/>
          <w:color w:val="FF0000"/>
        </w:rPr>
      </w:pPr>
    </w:p>
    <w:p w14:paraId="5B90071A" w14:textId="77777777" w:rsidR="006B2223" w:rsidRDefault="006B2223">
      <w:pPr>
        <w:rPr>
          <w:b/>
          <w:bCs/>
          <w:color w:val="FF0000"/>
        </w:rPr>
      </w:pPr>
    </w:p>
    <w:p w14:paraId="6225FD64" w14:textId="77777777" w:rsidR="006B2223" w:rsidRDefault="006B2223">
      <w:pPr>
        <w:rPr>
          <w:b/>
          <w:bCs/>
          <w:color w:val="FF0000"/>
        </w:rPr>
      </w:pPr>
    </w:p>
    <w:p w14:paraId="78F1B3DA" w14:textId="77777777" w:rsidR="006B2223" w:rsidRDefault="006B2223">
      <w:pPr>
        <w:rPr>
          <w:b/>
          <w:bCs/>
          <w:color w:val="FF0000"/>
        </w:rPr>
      </w:pPr>
    </w:p>
    <w:p w14:paraId="368BBE98" w14:textId="77777777" w:rsidR="006B2223" w:rsidRDefault="006B2223">
      <w:pPr>
        <w:rPr>
          <w:b/>
          <w:bCs/>
          <w:color w:val="FF0000"/>
        </w:rPr>
      </w:pPr>
    </w:p>
    <w:p w14:paraId="01FBBB17" w14:textId="77777777" w:rsidR="006B2223" w:rsidRDefault="006B2223">
      <w:pPr>
        <w:rPr>
          <w:b/>
          <w:bCs/>
          <w:color w:val="FF0000"/>
        </w:rPr>
      </w:pPr>
    </w:p>
    <w:p w14:paraId="42FAB885" w14:textId="77777777" w:rsidR="006B2223" w:rsidRDefault="006B2223">
      <w:pPr>
        <w:rPr>
          <w:b/>
          <w:bCs/>
          <w:color w:val="FF0000"/>
        </w:rPr>
      </w:pPr>
    </w:p>
    <w:p w14:paraId="497B3171" w14:textId="77777777" w:rsidR="006B2223" w:rsidRDefault="006B2223">
      <w:pPr>
        <w:rPr>
          <w:b/>
          <w:bCs/>
          <w:color w:val="FF0000"/>
        </w:rPr>
      </w:pPr>
    </w:p>
    <w:p w14:paraId="12441846" w14:textId="77777777" w:rsidR="006B2223" w:rsidRDefault="006B2223">
      <w:pPr>
        <w:rPr>
          <w:b/>
          <w:bCs/>
          <w:color w:val="FF0000"/>
        </w:rPr>
      </w:pPr>
    </w:p>
    <w:p w14:paraId="6A356F14" w14:textId="77777777" w:rsidR="006B2223" w:rsidRDefault="006B2223">
      <w:pPr>
        <w:rPr>
          <w:b/>
          <w:bCs/>
          <w:color w:val="FF0000"/>
        </w:rPr>
      </w:pPr>
    </w:p>
    <w:p w14:paraId="75960F72" w14:textId="77777777" w:rsidR="006B2223" w:rsidRDefault="006B2223">
      <w:pPr>
        <w:rPr>
          <w:b/>
          <w:bCs/>
          <w:color w:val="FF0000"/>
        </w:rPr>
      </w:pPr>
    </w:p>
    <w:p w14:paraId="3985022D" w14:textId="77777777" w:rsidR="006B2223" w:rsidRDefault="006B2223">
      <w:pPr>
        <w:rPr>
          <w:b/>
          <w:bCs/>
          <w:color w:val="FF0000"/>
        </w:rPr>
      </w:pPr>
    </w:p>
    <w:p w14:paraId="34996260" w14:textId="77777777" w:rsidR="006B2223" w:rsidRDefault="006B2223">
      <w:pPr>
        <w:rPr>
          <w:b/>
          <w:bCs/>
          <w:color w:val="FF0000"/>
        </w:rPr>
      </w:pPr>
    </w:p>
    <w:p w14:paraId="2727575E" w14:textId="77777777" w:rsidR="006B2223" w:rsidRDefault="006B2223">
      <w:pPr>
        <w:rPr>
          <w:b/>
          <w:bCs/>
          <w:color w:val="FF0000"/>
        </w:rPr>
      </w:pPr>
    </w:p>
    <w:p w14:paraId="25AADC8D" w14:textId="77777777" w:rsidR="006B2223" w:rsidRDefault="006B2223">
      <w:pPr>
        <w:rPr>
          <w:b/>
          <w:bCs/>
          <w:color w:val="FF0000"/>
        </w:rPr>
      </w:pPr>
    </w:p>
    <w:p w14:paraId="583A1C2A" w14:textId="77777777" w:rsidR="006B2223" w:rsidRDefault="006B2223">
      <w:pPr>
        <w:rPr>
          <w:b/>
          <w:bCs/>
          <w:color w:val="FF0000"/>
        </w:rPr>
      </w:pPr>
    </w:p>
    <w:p w14:paraId="5839847A" w14:textId="77777777" w:rsidR="006B2223" w:rsidRDefault="006B2223">
      <w:pPr>
        <w:rPr>
          <w:b/>
          <w:bCs/>
          <w:color w:val="FF0000"/>
        </w:rPr>
      </w:pPr>
    </w:p>
    <w:p w14:paraId="4F580E8B" w14:textId="77777777" w:rsidR="006B2223" w:rsidRDefault="006B2223">
      <w:pPr>
        <w:rPr>
          <w:b/>
          <w:bCs/>
          <w:color w:val="FF0000"/>
        </w:rPr>
      </w:pPr>
    </w:p>
    <w:p w14:paraId="38F8CE04" w14:textId="77777777" w:rsidR="006B2223" w:rsidRDefault="006B2223">
      <w:pPr>
        <w:rPr>
          <w:b/>
          <w:bCs/>
          <w:color w:val="FF0000"/>
        </w:rPr>
      </w:pPr>
    </w:p>
    <w:p w14:paraId="097179D8" w14:textId="77777777" w:rsidR="006B2223" w:rsidRDefault="006B2223">
      <w:pPr>
        <w:rPr>
          <w:b/>
          <w:bCs/>
          <w:color w:val="FF0000"/>
        </w:rPr>
      </w:pPr>
    </w:p>
    <w:p w14:paraId="24E4A82C" w14:textId="77777777" w:rsidR="006B2223" w:rsidRDefault="006B2223">
      <w:pPr>
        <w:rPr>
          <w:b/>
          <w:bCs/>
          <w:color w:val="FF0000"/>
        </w:rPr>
      </w:pPr>
    </w:p>
    <w:p w14:paraId="6F0ED950" w14:textId="77777777" w:rsidR="006B2223" w:rsidRDefault="006B2223">
      <w:pPr>
        <w:rPr>
          <w:b/>
          <w:bCs/>
          <w:color w:val="FF0000"/>
        </w:rPr>
      </w:pPr>
    </w:p>
    <w:p w14:paraId="33D38349" w14:textId="77777777" w:rsidR="006B2223" w:rsidRDefault="006B2223">
      <w:pPr>
        <w:rPr>
          <w:b/>
          <w:bCs/>
          <w:color w:val="FF0000"/>
        </w:rPr>
      </w:pPr>
    </w:p>
    <w:p w14:paraId="4C6E9C7B" w14:textId="77777777" w:rsidR="006B2223" w:rsidRDefault="006B2223">
      <w:pPr>
        <w:ind w:left="360"/>
        <w:rPr>
          <w:b/>
          <w:bCs/>
          <w:color w:val="FF0000"/>
        </w:rPr>
      </w:pPr>
    </w:p>
    <w:p w14:paraId="74C71597" w14:textId="4633C1E4" w:rsidR="006B2223" w:rsidRDefault="006B2223">
      <w:pPr>
        <w:rPr>
          <w:b/>
          <w:bCs/>
        </w:rPr>
      </w:pPr>
    </w:p>
    <w:p w14:paraId="78F604BF" w14:textId="0A157E1F" w:rsidR="006B2223" w:rsidRDefault="00AA0022" w:rsidP="00AD7371">
      <w:pPr>
        <w:pStyle w:val="Heading3"/>
      </w:pPr>
      <w:bookmarkStart w:id="8" w:name="_Toc202174882"/>
      <w:r>
        <w:t>Contextdiagram</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44180" w14:paraId="46F39919" w14:textId="77777777" w:rsidTr="00E44180">
        <w:tc>
          <w:tcPr>
            <w:tcW w:w="8630" w:type="dxa"/>
          </w:tcPr>
          <w:p w14:paraId="30299987" w14:textId="6D115C4F" w:rsidR="00E44180" w:rsidRDefault="00E44180" w:rsidP="00E44180">
            <w:pPr>
              <w:jc w:val="center"/>
            </w:pPr>
            <w:r>
              <w:rPr>
                <w:noProof/>
              </w:rPr>
              <w:drawing>
                <wp:inline distT="0" distB="0" distL="0" distR="0" wp14:anchorId="4E0F368A" wp14:editId="51B375EA">
                  <wp:extent cx="5166360" cy="1624652"/>
                  <wp:effectExtent l="152400" t="152400" r="358140" b="356870"/>
                  <wp:docPr id="1048140672" name="Figuur 3" descr="A white background with black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40672" name="Figuur 3" descr="A white background with black text  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5039" cy="163996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2A048E07" w14:textId="77777777" w:rsidR="00E44180" w:rsidRPr="00E44180" w:rsidRDefault="00E44180" w:rsidP="00E44180"/>
    <w:p w14:paraId="3481A7DB" w14:textId="0FAEDE34" w:rsidR="006B2223" w:rsidRDefault="00AA0022" w:rsidP="00AD7371">
      <w:pPr>
        <w:pStyle w:val="Heading3"/>
      </w:pPr>
      <w:bookmarkStart w:id="9" w:name="_Toc202174883"/>
      <w:r>
        <w:t>Logisch model</w:t>
      </w:r>
      <w:bookmarkEnd w:id="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44180" w14:paraId="0B54BD27" w14:textId="77777777" w:rsidTr="00E44180">
        <w:tc>
          <w:tcPr>
            <w:tcW w:w="5000" w:type="pct"/>
          </w:tcPr>
          <w:p w14:paraId="7A5E3644" w14:textId="67D6B542" w:rsidR="00E44180" w:rsidRDefault="00E44180" w:rsidP="00E44180">
            <w:pPr>
              <w:jc w:val="center"/>
            </w:pPr>
            <w:r>
              <w:rPr>
                <w:noProof/>
              </w:rPr>
              <w:drawing>
                <wp:inline distT="0" distB="0" distL="0" distR="0" wp14:anchorId="32F48BA1" wp14:editId="5E43905B">
                  <wp:extent cx="4809050" cy="3252788"/>
                  <wp:effectExtent l="152400" t="152400" r="353695" b="367030"/>
                  <wp:docPr id="258298746" name="Figuur 4" descr="A diagram of a patie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98746" name="Figuur 4" descr="A diagram of a patient  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3218" cy="3255607"/>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5156671D" w14:textId="77777777" w:rsidR="00E44180" w:rsidRPr="00E44180" w:rsidRDefault="00E44180" w:rsidP="00E44180"/>
    <w:p w14:paraId="2318A03F" w14:textId="77777777" w:rsidR="006B2223" w:rsidRDefault="006B2223">
      <w:pPr>
        <w:rPr>
          <w:b/>
          <w:bCs/>
        </w:rPr>
      </w:pPr>
    </w:p>
    <w:p w14:paraId="68E834F4" w14:textId="77777777" w:rsidR="006B2223" w:rsidRDefault="006B2223">
      <w:pPr>
        <w:rPr>
          <w:b/>
          <w:bCs/>
        </w:rPr>
      </w:pPr>
    </w:p>
    <w:p w14:paraId="028B127B" w14:textId="74A03DE3" w:rsidR="006B2223" w:rsidRDefault="006B2223">
      <w:pPr>
        <w:rPr>
          <w:b/>
          <w:bCs/>
        </w:rPr>
      </w:pPr>
    </w:p>
    <w:p w14:paraId="3A8963FF" w14:textId="77777777" w:rsidR="006B2223" w:rsidRDefault="006B2223">
      <w:pPr>
        <w:rPr>
          <w:b/>
          <w:bCs/>
        </w:rPr>
      </w:pPr>
    </w:p>
    <w:p w14:paraId="7657AAB8" w14:textId="77777777" w:rsidR="006B2223" w:rsidRDefault="006B2223">
      <w:pPr>
        <w:rPr>
          <w:b/>
          <w:bCs/>
        </w:rPr>
      </w:pPr>
    </w:p>
    <w:p w14:paraId="134EDFA9" w14:textId="77777777" w:rsidR="006B2223" w:rsidRDefault="006B2223">
      <w:pPr>
        <w:rPr>
          <w:b/>
          <w:bCs/>
        </w:rPr>
      </w:pPr>
    </w:p>
    <w:p w14:paraId="0A8487EF" w14:textId="582ED2F2" w:rsidR="006B2223" w:rsidRDefault="00AA0022" w:rsidP="004B7F04">
      <w:pPr>
        <w:pStyle w:val="Heading2"/>
      </w:pPr>
      <w:bookmarkStart w:id="10" w:name="_Toc202174884"/>
      <w:r>
        <w:lastRenderedPageBreak/>
        <w:t>CareSet PSSRequest</w:t>
      </w:r>
      <w:bookmarkEnd w:id="10"/>
    </w:p>
    <w:p w14:paraId="3F66AF23" w14:textId="77777777" w:rsidR="006B2223" w:rsidRDefault="006B2223"/>
    <w:p w14:paraId="792B3823" w14:textId="5D701694" w:rsidR="006B2223" w:rsidRDefault="00AA0022">
      <w:r>
        <w:t xml:space="preserve">Wanneer </w:t>
      </w:r>
      <w:r w:rsidR="008674A7">
        <w:t xml:space="preserve">een voorschrijver een vragenlijst aanvraagt en vervolgens </w:t>
      </w:r>
      <w:r>
        <w:t>invult  om aanbevelingen</w:t>
      </w:r>
      <w:r w:rsidR="008674A7">
        <w:t xml:space="preserve"> te bekomen</w:t>
      </w:r>
      <w:r>
        <w:t>, stuurt</w:t>
      </w:r>
      <w:r w:rsidR="008674A7">
        <w:t xml:space="preserve"> hij via zijn </w:t>
      </w:r>
      <w:r>
        <w:t xml:space="preserve">EPD patiëntvariabelen naar </w:t>
      </w:r>
      <w:r w:rsidR="008674A7">
        <w:t xml:space="preserve">het </w:t>
      </w:r>
      <w:r>
        <w:t xml:space="preserve">PSS </w:t>
      </w:r>
      <w:r w:rsidR="008674A7">
        <w:t>systeem.</w:t>
      </w:r>
      <w:r>
        <w:t xml:space="preserve">. Dat </w:t>
      </w:r>
      <w:r w:rsidR="008674A7">
        <w:t xml:space="preserve">noemt men een </w:t>
      </w:r>
      <w:r w:rsidRPr="008674A7">
        <w:rPr>
          <w:b/>
          <w:bCs/>
        </w:rPr>
        <w:t>PSSRequest</w:t>
      </w:r>
      <w:r w:rsidR="008674A7">
        <w:t>.</w:t>
      </w:r>
      <w:r w:rsidR="0043116B">
        <w:t xml:space="preserve"> </w:t>
      </w:r>
      <w:r w:rsidR="0043116B" w:rsidRPr="00F86769">
        <w:rPr>
          <w:b/>
          <w:bCs/>
        </w:rPr>
        <w:t>(PSS ondersteuningsvraag in Nederlands)</w:t>
      </w:r>
      <w:r w:rsidR="0043116B" w:rsidRPr="00F86769">
        <w:t>.</w:t>
      </w:r>
    </w:p>
    <w:p w14:paraId="5B547A39" w14:textId="7A5FE75E" w:rsidR="006B2223" w:rsidRDefault="008674A7">
      <w:r>
        <w:t>H</w:t>
      </w:r>
      <w:r w:rsidR="00AA0022">
        <w:t xml:space="preserve">et </w:t>
      </w:r>
      <w:r>
        <w:t xml:space="preserve">is voorzien dat in de toekomst </w:t>
      </w:r>
      <w:r w:rsidR="00AA0022">
        <w:t xml:space="preserve">sommige variabelen </w:t>
      </w:r>
      <w:r>
        <w:t>uit</w:t>
      </w:r>
      <w:r w:rsidR="00AA0022">
        <w:t xml:space="preserve"> de vragenlijst </w:t>
      </w:r>
      <w:r>
        <w:t xml:space="preserve">automatisch, op basis van SNOMEDCT-codes en andere CareSet, door het EPD </w:t>
      </w:r>
      <w:r w:rsidR="00AA0022">
        <w:t xml:space="preserve">worden </w:t>
      </w:r>
      <w:r>
        <w:t>ingevuld</w:t>
      </w:r>
      <w:r w:rsidR="00AA0022">
        <w:t>,.</w:t>
      </w:r>
    </w:p>
    <w:p w14:paraId="413FCE02" w14:textId="34BF7135" w:rsidR="006B2223" w:rsidRDefault="00AA0022">
      <w:r>
        <w:t xml:space="preserve">Voor antimicrobiële middelen hangen de in de </w:t>
      </w:r>
      <w:r w:rsidR="008674A7">
        <w:t>vragenlijst</w:t>
      </w:r>
      <w:r>
        <w:t xml:space="preserve"> gevraagde variabelen af van de geselecteerde indicatie waarvoor </w:t>
      </w:r>
      <w:r w:rsidR="008674A7">
        <w:t xml:space="preserve">de </w:t>
      </w:r>
      <w:r>
        <w:t>voorschrijvend</w:t>
      </w:r>
      <w:r w:rsidR="008674A7">
        <w:t>e</w:t>
      </w:r>
      <w:r>
        <w:t xml:space="preserve"> arts aanbevelingen wenst.</w:t>
      </w:r>
    </w:p>
    <w:p w14:paraId="42C44FEB" w14:textId="082652B6" w:rsidR="006B2223" w:rsidRDefault="00AA0022">
      <w:r>
        <w:t xml:space="preserve"> </w:t>
      </w:r>
    </w:p>
    <w:p w14:paraId="04610918" w14:textId="77777777" w:rsidR="00F422B6" w:rsidRDefault="00F422B6" w:rsidP="00F422B6">
      <w:pPr>
        <w:pStyle w:val="ListParagraph"/>
        <w:numPr>
          <w:ilvl w:val="0"/>
          <w:numId w:val="7"/>
        </w:numPr>
      </w:pPr>
      <w:r>
        <w:t>Voor antimicrobiële stoffen kunnen deze variabelen bestaan uit waarnemingen, AllergyIntolerantie, MedicationScheme, patientgegevens opgeslaan in het EPD.</w:t>
      </w:r>
      <w:r>
        <w:br/>
        <w:t>Deze worden automatisch in de vragenlijst</w:t>
      </w:r>
      <w:r w:rsidDel="00C56FA5">
        <w:t xml:space="preserve"> </w:t>
      </w:r>
      <w:r>
        <w:t>geïntegreerd door het EPD,</w:t>
      </w:r>
      <w:r>
        <w:br/>
        <w:t>of via input van de voorschrijvers ingevuld.</w:t>
      </w:r>
    </w:p>
    <w:p w14:paraId="4471FC59" w14:textId="645C9FA1" w:rsidR="006B2223" w:rsidRDefault="00AA0022" w:rsidP="004B7F04">
      <w:pPr>
        <w:pStyle w:val="Heading3"/>
      </w:pPr>
      <w:bookmarkStart w:id="11" w:name="_Toc202174885"/>
      <w:r>
        <w:t>Elementen</w:t>
      </w:r>
      <w:bookmarkEnd w:id="11"/>
    </w:p>
    <w:tbl>
      <w:tblPr>
        <w:tblStyle w:val="TableGrid"/>
        <w:tblW w:w="9782" w:type="dxa"/>
        <w:tblInd w:w="-113" w:type="dxa"/>
        <w:tblLayout w:type="fixed"/>
        <w:tblLook w:val="04A0" w:firstRow="1" w:lastRow="0" w:firstColumn="1" w:lastColumn="0" w:noHBand="0" w:noVBand="1"/>
      </w:tblPr>
      <w:tblGrid>
        <w:gridCol w:w="2127"/>
        <w:gridCol w:w="709"/>
        <w:gridCol w:w="5386"/>
        <w:gridCol w:w="1560"/>
      </w:tblGrid>
      <w:tr w:rsidR="006B2223" w14:paraId="0E1A544A" w14:textId="77777777" w:rsidTr="00432BF8">
        <w:trPr>
          <w:trHeight w:val="476"/>
        </w:trPr>
        <w:tc>
          <w:tcPr>
            <w:tcW w:w="2127" w:type="dxa"/>
            <w:shd w:val="clear" w:color="auto" w:fill="DAEEF3" w:themeFill="accent5" w:themeFillTint="33"/>
          </w:tcPr>
          <w:p w14:paraId="522FA802" w14:textId="2F12B052" w:rsidR="006B2223" w:rsidRPr="006A6453" w:rsidRDefault="00FE4FD0">
            <w:pPr>
              <w:rPr>
                <w:b/>
                <w:bCs/>
              </w:rPr>
            </w:pPr>
            <w:r>
              <w:rPr>
                <w:b/>
                <w:bCs/>
              </w:rPr>
              <w:t>Item</w:t>
            </w:r>
          </w:p>
        </w:tc>
        <w:tc>
          <w:tcPr>
            <w:tcW w:w="709" w:type="dxa"/>
            <w:shd w:val="clear" w:color="auto" w:fill="DAEEF3" w:themeFill="accent5" w:themeFillTint="33"/>
          </w:tcPr>
          <w:p w14:paraId="094D4918" w14:textId="3DB99932" w:rsidR="006B2223" w:rsidRPr="006A6453" w:rsidRDefault="006A6453">
            <w:pPr>
              <w:rPr>
                <w:b/>
                <w:bCs/>
              </w:rPr>
            </w:pPr>
            <w:r w:rsidRPr="006A6453">
              <w:rPr>
                <w:b/>
                <w:bCs/>
              </w:rPr>
              <w:t>Card</w:t>
            </w:r>
            <w:r w:rsidR="00AA0022" w:rsidRPr="006A6453">
              <w:rPr>
                <w:b/>
                <w:bCs/>
              </w:rPr>
              <w:t>.</w:t>
            </w:r>
          </w:p>
        </w:tc>
        <w:tc>
          <w:tcPr>
            <w:tcW w:w="5386" w:type="dxa"/>
            <w:shd w:val="clear" w:color="auto" w:fill="DAEEF3" w:themeFill="accent5" w:themeFillTint="33"/>
          </w:tcPr>
          <w:p w14:paraId="74F9D490" w14:textId="77777777" w:rsidR="006B2223" w:rsidRPr="006A6453" w:rsidRDefault="00AA0022">
            <w:pPr>
              <w:rPr>
                <w:b/>
                <w:bCs/>
              </w:rPr>
            </w:pPr>
            <w:r w:rsidRPr="006A6453">
              <w:rPr>
                <w:b/>
                <w:bCs/>
              </w:rPr>
              <w:t>Beschrijving</w:t>
            </w:r>
          </w:p>
        </w:tc>
        <w:tc>
          <w:tcPr>
            <w:tcW w:w="1560" w:type="dxa"/>
            <w:shd w:val="clear" w:color="auto" w:fill="DAEEF3" w:themeFill="accent5" w:themeFillTint="33"/>
          </w:tcPr>
          <w:p w14:paraId="3940A3F3" w14:textId="77777777" w:rsidR="006B2223" w:rsidRDefault="006A6453">
            <w:pPr>
              <w:rPr>
                <w:b/>
                <w:bCs/>
              </w:rPr>
            </w:pPr>
            <w:r w:rsidRPr="006A6453">
              <w:rPr>
                <w:b/>
                <w:bCs/>
              </w:rPr>
              <w:t xml:space="preserve">Item </w:t>
            </w:r>
            <w:r w:rsidR="00AA0022" w:rsidRPr="006A6453">
              <w:rPr>
                <w:b/>
                <w:bCs/>
              </w:rPr>
              <w:t>Punt FHIR</w:t>
            </w:r>
          </w:p>
          <w:p w14:paraId="2F5C9705" w14:textId="24236E5C" w:rsidR="006A6453" w:rsidRPr="006A6453" w:rsidRDefault="006A6453">
            <w:pPr>
              <w:rPr>
                <w:b/>
                <w:bCs/>
              </w:rPr>
            </w:pPr>
            <w:r>
              <w:rPr>
                <w:b/>
                <w:bCs/>
              </w:rPr>
              <w:t>(project)</w:t>
            </w:r>
          </w:p>
        </w:tc>
      </w:tr>
      <w:tr w:rsidR="003D4AA3" w14:paraId="1F246CF5" w14:textId="77777777" w:rsidTr="00432BF8">
        <w:tc>
          <w:tcPr>
            <w:tcW w:w="2127" w:type="dxa"/>
          </w:tcPr>
          <w:p w14:paraId="23205A93" w14:textId="75B9A502" w:rsidR="003D4AA3" w:rsidRDefault="003D4AA3" w:rsidP="003D4AA3">
            <w:proofErr w:type="spellStart"/>
            <w:r>
              <w:rPr>
                <w:lang w:val="fr-BE"/>
              </w:rPr>
              <w:t>RecordedDate</w:t>
            </w:r>
            <w:proofErr w:type="spellEnd"/>
          </w:p>
        </w:tc>
        <w:tc>
          <w:tcPr>
            <w:tcW w:w="709" w:type="dxa"/>
          </w:tcPr>
          <w:p w14:paraId="2B3F7C04" w14:textId="77777777" w:rsidR="003D4AA3" w:rsidRDefault="003D4AA3" w:rsidP="003D4AA3">
            <w:r>
              <w:t>1.. 1</w:t>
            </w:r>
          </w:p>
        </w:tc>
        <w:tc>
          <w:tcPr>
            <w:tcW w:w="5386" w:type="dxa"/>
          </w:tcPr>
          <w:p w14:paraId="3D856B49" w14:textId="4615F64A" w:rsidR="003D4AA3" w:rsidRDefault="003D4AA3" w:rsidP="003D4AA3">
            <w:r>
              <w:t>Datum waarop de informatie is geregistreerd</w:t>
            </w:r>
            <w:r w:rsidR="006A6453">
              <w:t>.</w:t>
            </w:r>
          </w:p>
        </w:tc>
        <w:tc>
          <w:tcPr>
            <w:tcW w:w="1560" w:type="dxa"/>
          </w:tcPr>
          <w:p w14:paraId="4271B473" w14:textId="77777777" w:rsidR="003D4AA3" w:rsidRDefault="003D4AA3" w:rsidP="003D4AA3"/>
        </w:tc>
      </w:tr>
      <w:tr w:rsidR="003D4AA3" w14:paraId="77526916" w14:textId="77777777" w:rsidTr="00432BF8">
        <w:tc>
          <w:tcPr>
            <w:tcW w:w="2127" w:type="dxa"/>
          </w:tcPr>
          <w:p w14:paraId="5374A9ED" w14:textId="7ED57CBE" w:rsidR="003D4AA3" w:rsidRDefault="003D4AA3" w:rsidP="003D4AA3">
            <w:proofErr w:type="spellStart"/>
            <w:r>
              <w:rPr>
                <w:lang w:val="fr-BE"/>
              </w:rPr>
              <w:t>PSSNumber</w:t>
            </w:r>
            <w:proofErr w:type="spellEnd"/>
          </w:p>
        </w:tc>
        <w:tc>
          <w:tcPr>
            <w:tcW w:w="709" w:type="dxa"/>
          </w:tcPr>
          <w:p w14:paraId="3DA7C868" w14:textId="77777777" w:rsidR="003D4AA3" w:rsidRDefault="003D4AA3" w:rsidP="003D4AA3">
            <w:r>
              <w:t>1.. 1</w:t>
            </w:r>
          </w:p>
        </w:tc>
        <w:tc>
          <w:tcPr>
            <w:tcW w:w="5386" w:type="dxa"/>
          </w:tcPr>
          <w:p w14:paraId="68C0196B" w14:textId="5064CCE9" w:rsidR="003D4AA3" w:rsidRDefault="003D4AA3" w:rsidP="003D4AA3">
            <w:r>
              <w:t>Identificatiecode van de uitwisselingssessie</w:t>
            </w:r>
            <w:r w:rsidR="006A6453">
              <w:t>.</w:t>
            </w:r>
          </w:p>
        </w:tc>
        <w:tc>
          <w:tcPr>
            <w:tcW w:w="1560" w:type="dxa"/>
          </w:tcPr>
          <w:p w14:paraId="2C9BFD55" w14:textId="4C2898DD" w:rsidR="003D4AA3" w:rsidRDefault="00F46214" w:rsidP="003D4AA3">
            <w:r>
              <w:t>identifier</w:t>
            </w:r>
          </w:p>
        </w:tc>
      </w:tr>
      <w:tr w:rsidR="003D4AA3" w14:paraId="46750321" w14:textId="77777777" w:rsidTr="00432BF8">
        <w:tc>
          <w:tcPr>
            <w:tcW w:w="2127" w:type="dxa"/>
          </w:tcPr>
          <w:p w14:paraId="22C45292" w14:textId="55AEA62E" w:rsidR="003D4AA3" w:rsidRDefault="003D4AA3" w:rsidP="003D4AA3">
            <w:r>
              <w:rPr>
                <w:lang w:val="fr-BE"/>
              </w:rPr>
              <w:t>Indication</w:t>
            </w:r>
          </w:p>
        </w:tc>
        <w:tc>
          <w:tcPr>
            <w:tcW w:w="709" w:type="dxa"/>
          </w:tcPr>
          <w:p w14:paraId="60A070B9" w14:textId="60E01F73" w:rsidR="003D4AA3" w:rsidRDefault="003D4AA3" w:rsidP="003D4AA3">
            <w:r>
              <w:t>1.. 1</w:t>
            </w:r>
          </w:p>
        </w:tc>
        <w:tc>
          <w:tcPr>
            <w:tcW w:w="5386" w:type="dxa"/>
          </w:tcPr>
          <w:p w14:paraId="17E98589" w14:textId="77777777" w:rsidR="00DC7C21" w:rsidRDefault="00DC7C21" w:rsidP="00DC7C21">
            <w:pPr>
              <w:rPr>
                <w:color w:val="C0504D" w:themeColor="accent2"/>
              </w:rPr>
            </w:pPr>
            <w:r>
              <w:t>Indicatie die het PSS-verzoek triggert en de bijbehorende vragenlijst teruggeeft. Symptoom of hoofddiagnose</w:t>
            </w:r>
          </w:p>
          <w:p w14:paraId="5ED8B9F2" w14:textId="65679804" w:rsidR="003D4AA3" w:rsidRDefault="003D4AA3" w:rsidP="003D4AA3">
            <w:pPr>
              <w:rPr>
                <w:color w:val="C0504D" w:themeColor="accent2"/>
              </w:rPr>
            </w:pPr>
          </w:p>
        </w:tc>
        <w:tc>
          <w:tcPr>
            <w:tcW w:w="1560" w:type="dxa"/>
          </w:tcPr>
          <w:p w14:paraId="3B625573" w14:textId="4792067D" w:rsidR="003D4AA3" w:rsidRDefault="003D4AA3" w:rsidP="003D4AA3">
            <w:r>
              <w:t>Condition</w:t>
            </w:r>
          </w:p>
        </w:tc>
      </w:tr>
      <w:tr w:rsidR="003D4AA3" w14:paraId="7CDF9339" w14:textId="77777777" w:rsidTr="00432BF8">
        <w:tc>
          <w:tcPr>
            <w:tcW w:w="2127" w:type="dxa"/>
          </w:tcPr>
          <w:p w14:paraId="32256E4C" w14:textId="72A012D4" w:rsidR="003D4AA3" w:rsidRDefault="003D4AA3" w:rsidP="003D4AA3">
            <w:pPr>
              <w:pStyle w:val="P68B1DB1-Normal5"/>
            </w:pPr>
            <w:proofErr w:type="spellStart"/>
            <w:r w:rsidRPr="00401AF8">
              <w:rPr>
                <w:lang w:val="fr-BE"/>
              </w:rPr>
              <w:t>PatientVariables</w:t>
            </w:r>
            <w:proofErr w:type="spellEnd"/>
          </w:p>
        </w:tc>
        <w:tc>
          <w:tcPr>
            <w:tcW w:w="709" w:type="dxa"/>
          </w:tcPr>
          <w:p w14:paraId="610532D9" w14:textId="4A1A3847" w:rsidR="003D4AA3" w:rsidRDefault="003D4AA3" w:rsidP="003D4AA3">
            <w:r>
              <w:t>0.. *</w:t>
            </w:r>
          </w:p>
        </w:tc>
        <w:tc>
          <w:tcPr>
            <w:tcW w:w="5386" w:type="dxa"/>
          </w:tcPr>
          <w:p w14:paraId="30A193C5" w14:textId="3902DBE4" w:rsidR="00A53DD6" w:rsidRDefault="00A95A5D" w:rsidP="003D4AA3">
            <w:r>
              <w:t>Mogelijke variabelen voor de patiënt en voor de gegeven indicatie. Het wordt ingevuld door de voorschrijver of rechtstreeks vanuit het EPD</w:t>
            </w:r>
            <w:r w:rsidR="003D4AA3">
              <w:t xml:space="preserve">. (Kan medicatie zijn die de patiënt gebruikt, allergieën, zwangerschap, eerdere aandoeningen, enz.). </w:t>
            </w:r>
          </w:p>
          <w:p w14:paraId="44396E5C" w14:textId="208A5FBB" w:rsidR="00EC798E" w:rsidRDefault="007F111B" w:rsidP="003D4AA3">
            <w:r>
              <w:t>Enkele</w:t>
            </w:r>
            <w:r w:rsidR="003D4AA3">
              <w:t xml:space="preserve"> </w:t>
            </w:r>
            <w:r w:rsidR="003D4AA3" w:rsidRPr="00090889">
              <w:t>voorbeelden</w:t>
            </w:r>
            <w:r w:rsidR="00A53DD6">
              <w:t xml:space="preserve"> :</w:t>
            </w:r>
          </w:p>
          <w:p w14:paraId="4B2E4D0B" w14:textId="195D750B" w:rsidR="003D4AA3" w:rsidRPr="00EC798E" w:rsidRDefault="00F45183" w:rsidP="00EC798E">
            <w:pPr>
              <w:pStyle w:val="ListParagraph"/>
              <w:numPr>
                <w:ilvl w:val="0"/>
                <w:numId w:val="23"/>
              </w:numPr>
              <w:rPr>
                <w:lang w:val="nl-BE"/>
              </w:rPr>
            </w:pPr>
            <w:proofErr w:type="spellStart"/>
            <w:r w:rsidRPr="00EC798E">
              <w:rPr>
                <w:lang w:val="nl-BE"/>
              </w:rPr>
              <w:t>pv_pregnant</w:t>
            </w:r>
            <w:proofErr w:type="spellEnd"/>
          </w:p>
          <w:p w14:paraId="1CCCC89D" w14:textId="77777777" w:rsidR="00A53DD6" w:rsidRPr="00B404C6" w:rsidRDefault="00A53DD6" w:rsidP="00A53DD6">
            <w:pPr>
              <w:pStyle w:val="ListParagraph"/>
              <w:numPr>
                <w:ilvl w:val="0"/>
                <w:numId w:val="23"/>
              </w:numPr>
              <w:rPr>
                <w:lang w:val="nl-BE"/>
              </w:rPr>
            </w:pPr>
            <w:proofErr w:type="spellStart"/>
            <w:r w:rsidRPr="00A53DD6">
              <w:rPr>
                <w:lang w:val="fr-FR"/>
              </w:rPr>
              <w:t>pv_bacterial_vag</w:t>
            </w:r>
            <w:proofErr w:type="spellEnd"/>
          </w:p>
          <w:p w14:paraId="1F7C957C" w14:textId="7738E5F4" w:rsidR="00B404C6" w:rsidRPr="00A53DD6" w:rsidRDefault="00B404C6" w:rsidP="00A53DD6">
            <w:pPr>
              <w:pStyle w:val="ListParagraph"/>
              <w:numPr>
                <w:ilvl w:val="0"/>
                <w:numId w:val="23"/>
              </w:numPr>
              <w:rPr>
                <w:lang w:val="nl-BE"/>
              </w:rPr>
            </w:pPr>
            <w:proofErr w:type="spellStart"/>
            <w:r w:rsidRPr="6B8A8016">
              <w:rPr>
                <w:lang w:val="fr-FR"/>
              </w:rPr>
              <w:t>sp_excMand_knownPathogen_vag</w:t>
            </w:r>
            <w:proofErr w:type="spellEnd"/>
          </w:p>
        </w:tc>
        <w:tc>
          <w:tcPr>
            <w:tcW w:w="1560" w:type="dxa"/>
          </w:tcPr>
          <w:p w14:paraId="097F8A0C" w14:textId="29649B52" w:rsidR="003D4AA3" w:rsidRDefault="00F46214" w:rsidP="003D4AA3">
            <w:r>
              <w:t>Questionnaire</w:t>
            </w:r>
          </w:p>
        </w:tc>
      </w:tr>
      <w:tr w:rsidR="003D4AA3" w14:paraId="115914F2" w14:textId="77777777" w:rsidTr="00432BF8">
        <w:tc>
          <w:tcPr>
            <w:tcW w:w="2127" w:type="dxa"/>
          </w:tcPr>
          <w:p w14:paraId="49C5C1EA" w14:textId="38B49E81" w:rsidR="003D4AA3" w:rsidRDefault="003D4AA3" w:rsidP="003D4AA3">
            <w:proofErr w:type="spellStart"/>
            <w:r w:rsidRPr="00401AF8">
              <w:rPr>
                <w:color w:val="00B050"/>
                <w:lang w:val="fr-BE"/>
              </w:rPr>
              <w:t>PatientVariables</w:t>
            </w:r>
            <w:r>
              <w:rPr>
                <w:lang w:val="fr-BE"/>
              </w:rPr>
              <w:t>.Medications</w:t>
            </w:r>
            <w:proofErr w:type="spellEnd"/>
          </w:p>
        </w:tc>
        <w:tc>
          <w:tcPr>
            <w:tcW w:w="709" w:type="dxa"/>
          </w:tcPr>
          <w:p w14:paraId="42ACFFC1" w14:textId="78A4B834" w:rsidR="003D4AA3" w:rsidRDefault="003D4AA3" w:rsidP="003D4AA3">
            <w:r>
              <w:t>0.. 1</w:t>
            </w:r>
          </w:p>
        </w:tc>
        <w:tc>
          <w:tcPr>
            <w:tcW w:w="5386" w:type="dxa"/>
          </w:tcPr>
          <w:p w14:paraId="01DC6F7A" w14:textId="64E1FA2D" w:rsidR="003D4AA3" w:rsidRDefault="003D4AA3" w:rsidP="003D4AA3">
            <w:r>
              <w:t>Relevante medicatie van de patiënt</w:t>
            </w:r>
            <w:r w:rsidR="006928E8">
              <w:t xml:space="preserve"> in het kader van de PSS aanvraag.</w:t>
            </w:r>
            <w:r>
              <w:t xml:space="preserve"> (antibiotica gebruikt? penicilline?)</w:t>
            </w:r>
          </w:p>
        </w:tc>
        <w:tc>
          <w:tcPr>
            <w:tcW w:w="1560" w:type="dxa"/>
          </w:tcPr>
          <w:p w14:paraId="00AD3F11" w14:textId="17A2527B" w:rsidR="003D4AA3" w:rsidRDefault="00F46214" w:rsidP="003D4AA3">
            <w:r>
              <w:t>Questionnaire</w:t>
            </w:r>
          </w:p>
        </w:tc>
      </w:tr>
      <w:tr w:rsidR="003D4AA3" w14:paraId="13A8B056" w14:textId="77777777" w:rsidTr="00432BF8">
        <w:tc>
          <w:tcPr>
            <w:tcW w:w="2127" w:type="dxa"/>
          </w:tcPr>
          <w:p w14:paraId="7B419272" w14:textId="7D92C105" w:rsidR="003D4AA3" w:rsidRDefault="003D4AA3" w:rsidP="003D4AA3">
            <w:proofErr w:type="spellStart"/>
            <w:r w:rsidRPr="00401AF8">
              <w:rPr>
                <w:color w:val="00B050"/>
                <w:lang w:val="fr-BE"/>
              </w:rPr>
              <w:t>PatientVariables</w:t>
            </w:r>
            <w:r>
              <w:rPr>
                <w:lang w:val="fr-BE"/>
              </w:rPr>
              <w:t>.Allergies</w:t>
            </w:r>
            <w:proofErr w:type="spellEnd"/>
          </w:p>
        </w:tc>
        <w:tc>
          <w:tcPr>
            <w:tcW w:w="709" w:type="dxa"/>
          </w:tcPr>
          <w:p w14:paraId="1D9C1E6C" w14:textId="0E3698C3" w:rsidR="003D4AA3" w:rsidRDefault="003D4AA3" w:rsidP="003D4AA3">
            <w:r>
              <w:t>0.. 1</w:t>
            </w:r>
          </w:p>
        </w:tc>
        <w:tc>
          <w:tcPr>
            <w:tcW w:w="5386" w:type="dxa"/>
          </w:tcPr>
          <w:p w14:paraId="0947C438" w14:textId="1C4883AD" w:rsidR="003D4AA3" w:rsidRDefault="00CC0169" w:rsidP="003D4AA3">
            <w:r>
              <w:t>Relevante allergieën voor patiënten. Het wordt ingevuld door de voorschrijver of rechtstreeks vanuit het EPD.</w:t>
            </w:r>
          </w:p>
        </w:tc>
        <w:tc>
          <w:tcPr>
            <w:tcW w:w="1560" w:type="dxa"/>
          </w:tcPr>
          <w:p w14:paraId="213F478D" w14:textId="3EEBCC14" w:rsidR="003D4AA3" w:rsidRDefault="007F1EFA" w:rsidP="003D4AA3">
            <w:r>
              <w:t>AllergyIntolerance</w:t>
            </w:r>
          </w:p>
        </w:tc>
      </w:tr>
      <w:tr w:rsidR="003D4AA3" w14:paraId="12D1A24A" w14:textId="77777777" w:rsidTr="00432BF8">
        <w:tc>
          <w:tcPr>
            <w:tcW w:w="2127" w:type="dxa"/>
          </w:tcPr>
          <w:p w14:paraId="37284281" w14:textId="66BEF788" w:rsidR="003D4AA3" w:rsidRDefault="003D4AA3" w:rsidP="003D4AA3">
            <w:proofErr w:type="spellStart"/>
            <w:r w:rsidRPr="00401AF8">
              <w:rPr>
                <w:color w:val="00B050"/>
                <w:lang w:val="fr-BE"/>
              </w:rPr>
              <w:t>PatientVariables</w:t>
            </w:r>
            <w:proofErr w:type="spellEnd"/>
            <w:r>
              <w:rPr>
                <w:color w:val="00B050"/>
                <w:lang w:val="fr-BE"/>
              </w:rPr>
              <w:t>.</w:t>
            </w:r>
            <w:r>
              <w:rPr>
                <w:lang w:val="fr-BE"/>
              </w:rPr>
              <w:t xml:space="preserve"> </w:t>
            </w:r>
            <w:proofErr w:type="spellStart"/>
            <w:r>
              <w:rPr>
                <w:lang w:val="fr-BE"/>
              </w:rPr>
              <w:t>Pregnancy</w:t>
            </w:r>
            <w:proofErr w:type="spellEnd"/>
          </w:p>
        </w:tc>
        <w:tc>
          <w:tcPr>
            <w:tcW w:w="709" w:type="dxa"/>
          </w:tcPr>
          <w:p w14:paraId="1E8C1B11" w14:textId="7329D95A" w:rsidR="003D4AA3" w:rsidRDefault="003D4AA3" w:rsidP="003D4AA3">
            <w:r>
              <w:t>0.. 1</w:t>
            </w:r>
          </w:p>
        </w:tc>
        <w:tc>
          <w:tcPr>
            <w:tcW w:w="5386" w:type="dxa"/>
          </w:tcPr>
          <w:p w14:paraId="7FF72A99" w14:textId="7174501C" w:rsidR="003D4AA3" w:rsidRDefault="003D4AA3" w:rsidP="003D4AA3">
            <w:r>
              <w:t>Zwangerschap van de patiënt.</w:t>
            </w:r>
          </w:p>
        </w:tc>
        <w:tc>
          <w:tcPr>
            <w:tcW w:w="1560" w:type="dxa"/>
          </w:tcPr>
          <w:p w14:paraId="482A1E1A" w14:textId="694BED80" w:rsidR="003D4AA3" w:rsidRDefault="00F46214" w:rsidP="003D4AA3">
            <w:r>
              <w:t>Questionnaire</w:t>
            </w:r>
          </w:p>
        </w:tc>
      </w:tr>
      <w:tr w:rsidR="003D4AA3" w14:paraId="36DBB3E3" w14:textId="77777777" w:rsidTr="00432BF8">
        <w:tc>
          <w:tcPr>
            <w:tcW w:w="2127" w:type="dxa"/>
          </w:tcPr>
          <w:p w14:paraId="65F718ED" w14:textId="578BC82C" w:rsidR="003D4AA3" w:rsidRDefault="003D4AA3" w:rsidP="003D4AA3">
            <w:proofErr w:type="spellStart"/>
            <w:r w:rsidRPr="00401AF8">
              <w:rPr>
                <w:color w:val="00B050"/>
                <w:lang w:val="fr-BE"/>
              </w:rPr>
              <w:t>PatientVariables</w:t>
            </w:r>
            <w:proofErr w:type="spellEnd"/>
            <w:r>
              <w:rPr>
                <w:color w:val="00B050"/>
                <w:lang w:val="fr-BE"/>
              </w:rPr>
              <w:t>.</w:t>
            </w:r>
            <w:r>
              <w:rPr>
                <w:lang w:val="fr-BE"/>
              </w:rPr>
              <w:t xml:space="preserve"> </w:t>
            </w:r>
            <w:proofErr w:type="spellStart"/>
            <w:r>
              <w:rPr>
                <w:lang w:val="fr-BE"/>
              </w:rPr>
              <w:t>PreviousConditions</w:t>
            </w:r>
            <w:proofErr w:type="spellEnd"/>
          </w:p>
        </w:tc>
        <w:tc>
          <w:tcPr>
            <w:tcW w:w="709" w:type="dxa"/>
          </w:tcPr>
          <w:p w14:paraId="53842B97" w14:textId="71D7C894" w:rsidR="003D4AA3" w:rsidRDefault="003D4AA3" w:rsidP="003D4AA3">
            <w:r>
              <w:t>0.. 1</w:t>
            </w:r>
          </w:p>
        </w:tc>
        <w:tc>
          <w:tcPr>
            <w:tcW w:w="5386" w:type="dxa"/>
          </w:tcPr>
          <w:p w14:paraId="1089247D" w14:textId="041DF65A" w:rsidR="003D4AA3" w:rsidRDefault="003D4AA3" w:rsidP="003D4AA3">
            <w:r>
              <w:t>Relevante eerdere aandoeningen van de patiënt.</w:t>
            </w:r>
          </w:p>
        </w:tc>
        <w:tc>
          <w:tcPr>
            <w:tcW w:w="1560" w:type="dxa"/>
          </w:tcPr>
          <w:p w14:paraId="784980B6" w14:textId="45FB6756" w:rsidR="003D4AA3" w:rsidRDefault="00F46214" w:rsidP="003D4AA3">
            <w:r>
              <w:t>Questionnaire</w:t>
            </w:r>
          </w:p>
        </w:tc>
      </w:tr>
      <w:tr w:rsidR="003D4AA3" w14:paraId="4DDFD878" w14:textId="77777777" w:rsidTr="00432BF8">
        <w:tc>
          <w:tcPr>
            <w:tcW w:w="2127" w:type="dxa"/>
          </w:tcPr>
          <w:p w14:paraId="1205E77A" w14:textId="7B3C8764" w:rsidR="003D4AA3" w:rsidRDefault="003D4AA3" w:rsidP="003D4AA3">
            <w:pPr>
              <w:rPr>
                <w:color w:val="FF0000"/>
              </w:rPr>
            </w:pPr>
            <w:r w:rsidRPr="00F66B21">
              <w:rPr>
                <w:lang w:val="fr-BE"/>
              </w:rPr>
              <w:t>Patient</w:t>
            </w:r>
          </w:p>
        </w:tc>
        <w:tc>
          <w:tcPr>
            <w:tcW w:w="709" w:type="dxa"/>
          </w:tcPr>
          <w:p w14:paraId="078DE8AC" w14:textId="77777777" w:rsidR="003D4AA3" w:rsidRDefault="003D4AA3" w:rsidP="003D4AA3">
            <w:r>
              <w:t>1.. 1</w:t>
            </w:r>
          </w:p>
        </w:tc>
        <w:tc>
          <w:tcPr>
            <w:tcW w:w="5386" w:type="dxa"/>
          </w:tcPr>
          <w:p w14:paraId="6A23CE8C" w14:textId="52011EF9" w:rsidR="003D4AA3" w:rsidRDefault="009D4CC0" w:rsidP="003D4AA3">
            <w:r>
              <w:t xml:space="preserve">“Patient” </w:t>
            </w:r>
            <w:r w:rsidR="009C0059">
              <w:t>I</w:t>
            </w:r>
            <w:r w:rsidR="003D4AA3">
              <w:t>nformatie die nuttig is voor PSS om voorstellen te formuleren. (bv. leeftijd enz.)</w:t>
            </w:r>
          </w:p>
          <w:p w14:paraId="7AB7B64F" w14:textId="77777777" w:rsidR="003D4AA3" w:rsidRDefault="003D4AA3" w:rsidP="003D4AA3">
            <w:r>
              <w:t>Belangrijk: Het verzoek wordt anoniem gedaan voor PSS, de NISS wordt daarom niet in het verzoek verstuurd, maar alleen de variabelen die nuttig zijn voor het formuleren van de voorstellen.</w:t>
            </w:r>
          </w:p>
          <w:p w14:paraId="74D9F2A7" w14:textId="5F1D8374" w:rsidR="003D4AA3" w:rsidRDefault="003D4AA3" w:rsidP="003D4AA3">
            <w:r>
              <w:t>In de context van antimicrobiële stoffen is dit de leeftijd.</w:t>
            </w:r>
          </w:p>
        </w:tc>
        <w:tc>
          <w:tcPr>
            <w:tcW w:w="1560" w:type="dxa"/>
          </w:tcPr>
          <w:p w14:paraId="683ED78B" w14:textId="3EDABD10" w:rsidR="003D4AA3" w:rsidRDefault="003D4AA3" w:rsidP="003D4AA3">
            <w:r>
              <w:t>BePatient</w:t>
            </w:r>
          </w:p>
        </w:tc>
      </w:tr>
      <w:tr w:rsidR="00631F78" w14:paraId="0A132F59" w14:textId="77777777" w:rsidTr="00432BF8">
        <w:tc>
          <w:tcPr>
            <w:tcW w:w="2127" w:type="dxa"/>
          </w:tcPr>
          <w:p w14:paraId="568E5ED6" w14:textId="53D37237" w:rsidR="00631F78" w:rsidRPr="00F66B21" w:rsidRDefault="00631F78" w:rsidP="00631F78">
            <w:pPr>
              <w:rPr>
                <w:lang w:val="fr-BE"/>
              </w:rPr>
            </w:pPr>
            <w:proofErr w:type="spellStart"/>
            <w:r>
              <w:rPr>
                <w:lang w:val="fr-BE"/>
              </w:rPr>
              <w:t>Author</w:t>
            </w:r>
            <w:proofErr w:type="spellEnd"/>
          </w:p>
        </w:tc>
        <w:tc>
          <w:tcPr>
            <w:tcW w:w="709" w:type="dxa"/>
          </w:tcPr>
          <w:p w14:paraId="2ED90D16" w14:textId="71D18470" w:rsidR="00631F78" w:rsidRDefault="00631F78" w:rsidP="00631F78">
            <w:r>
              <w:t>1..1</w:t>
            </w:r>
          </w:p>
        </w:tc>
        <w:tc>
          <w:tcPr>
            <w:tcW w:w="5386" w:type="dxa"/>
          </w:tcPr>
          <w:p w14:paraId="57D7DA8F" w14:textId="26764D09" w:rsidR="00631F78" w:rsidRDefault="00B03859" w:rsidP="00631F78">
            <w:r>
              <w:t>Auteur van het PSS Request</w:t>
            </w:r>
          </w:p>
        </w:tc>
        <w:tc>
          <w:tcPr>
            <w:tcW w:w="1560" w:type="dxa"/>
          </w:tcPr>
          <w:p w14:paraId="0EE88A6D" w14:textId="3AED4FCD" w:rsidR="00631F78" w:rsidRDefault="00437B13" w:rsidP="00631F78">
            <w:r>
              <w:t>Pra</w:t>
            </w:r>
            <w:r w:rsidR="00AF2013">
              <w:t>c</w:t>
            </w:r>
            <w:r>
              <w:t>titioner</w:t>
            </w:r>
          </w:p>
        </w:tc>
      </w:tr>
      <w:tr w:rsidR="00631F78" w14:paraId="10BBD8DA" w14:textId="77777777" w:rsidTr="00432BF8">
        <w:tc>
          <w:tcPr>
            <w:tcW w:w="2127" w:type="dxa"/>
          </w:tcPr>
          <w:p w14:paraId="7D6E8F21" w14:textId="0DD2C270" w:rsidR="00631F78" w:rsidRPr="00F66B21" w:rsidRDefault="00631F78" w:rsidP="00631F78">
            <w:pPr>
              <w:rPr>
                <w:lang w:val="fr-BE"/>
              </w:rPr>
            </w:pPr>
            <w:r>
              <w:rPr>
                <w:lang w:val="fr-BE"/>
              </w:rPr>
              <w:t>Intention</w:t>
            </w:r>
          </w:p>
        </w:tc>
        <w:tc>
          <w:tcPr>
            <w:tcW w:w="709" w:type="dxa"/>
          </w:tcPr>
          <w:p w14:paraId="1575DFCC" w14:textId="6979FF01" w:rsidR="00631F78" w:rsidRDefault="00631F78" w:rsidP="00631F78">
            <w:r>
              <w:t>0..1</w:t>
            </w:r>
          </w:p>
        </w:tc>
        <w:tc>
          <w:tcPr>
            <w:tcW w:w="5386" w:type="dxa"/>
          </w:tcPr>
          <w:p w14:paraId="661763DB" w14:textId="0838ABAC" w:rsidR="00631F78" w:rsidRDefault="00631F78" w:rsidP="00631F78">
            <w:r w:rsidRPr="005D52AE">
              <w:rPr>
                <w:lang w:val="nl-BE"/>
              </w:rPr>
              <w:t xml:space="preserve">(niet gebruikt in </w:t>
            </w:r>
            <w:r>
              <w:rPr>
                <w:lang w:val="nl-BE"/>
              </w:rPr>
              <w:t xml:space="preserve">deze </w:t>
            </w:r>
            <w:r w:rsidRPr="005D52AE">
              <w:rPr>
                <w:lang w:val="nl-BE"/>
              </w:rPr>
              <w:t>eerste i</w:t>
            </w:r>
            <w:r>
              <w:rPr>
                <w:lang w:val="nl-BE"/>
              </w:rPr>
              <w:t>teratie)</w:t>
            </w:r>
          </w:p>
        </w:tc>
        <w:tc>
          <w:tcPr>
            <w:tcW w:w="1560" w:type="dxa"/>
          </w:tcPr>
          <w:p w14:paraId="2A5EC517" w14:textId="77777777" w:rsidR="00631F78" w:rsidRDefault="00631F78" w:rsidP="00631F78"/>
        </w:tc>
      </w:tr>
    </w:tbl>
    <w:p w14:paraId="16C75FE1" w14:textId="77777777" w:rsidR="006B2223" w:rsidRDefault="006B2223"/>
    <w:p w14:paraId="3B2DCEEA" w14:textId="6A5EA5B9" w:rsidR="00AD2136" w:rsidRDefault="00AD2136" w:rsidP="00AD2136">
      <w:pPr>
        <w:pStyle w:val="Heading3"/>
        <w:numPr>
          <w:ilvl w:val="2"/>
          <w:numId w:val="21"/>
        </w:numPr>
      </w:pPr>
      <w:bookmarkStart w:id="12" w:name="_Toc202174886"/>
      <w:r>
        <w:lastRenderedPageBreak/>
        <w:t>ValueSets van de CareSet</w:t>
      </w:r>
      <w:bookmarkEnd w:id="12"/>
    </w:p>
    <w:p w14:paraId="72BE62F9" w14:textId="270E3538" w:rsidR="006B2223" w:rsidRDefault="00AD2136" w:rsidP="00AD2136">
      <w:pPr>
        <w:pStyle w:val="Heading4"/>
      </w:pPr>
      <w:r>
        <w:t>“Indicatie”</w:t>
      </w:r>
    </w:p>
    <w:p w14:paraId="03425052" w14:textId="4677FF80" w:rsidR="006A6453" w:rsidRDefault="00AA0022" w:rsidP="006A6453">
      <w:pPr>
        <w:rPr>
          <w:b/>
          <w:bCs/>
        </w:rPr>
      </w:pPr>
      <w:r>
        <w:t>Go</w:t>
      </w:r>
      <w:r w:rsidR="00721AFA">
        <w:t>lden</w:t>
      </w:r>
      <w:r>
        <w:t xml:space="preserve"> Source: EBPracticeNet. </w:t>
      </w:r>
    </w:p>
    <w:p w14:paraId="0504096E" w14:textId="77777777" w:rsidR="006928E8" w:rsidRDefault="006928E8"/>
    <w:p w14:paraId="66ACDF1B" w14:textId="5BD4C2A6" w:rsidR="006B2223" w:rsidRDefault="00AA0022" w:rsidP="001F0518">
      <w:pPr>
        <w:pStyle w:val="Heading2"/>
      </w:pPr>
      <w:bookmarkStart w:id="13" w:name="_Toc202174887"/>
      <w:r>
        <w:t>Careset PSSResponse</w:t>
      </w:r>
      <w:bookmarkEnd w:id="13"/>
    </w:p>
    <w:p w14:paraId="67BEA799" w14:textId="77777777" w:rsidR="003E5CA2" w:rsidRDefault="003E5CA2" w:rsidP="003E5CA2">
      <w:r>
        <w:t>Naar aanleiding van de PSS-ondersteuningsvraag zal PSS Core verschillende behandel-suggesties terugzenden.</w:t>
      </w:r>
    </w:p>
    <w:p w14:paraId="183073D9" w14:textId="77777777" w:rsidR="003E5CA2" w:rsidRDefault="003E5CA2" w:rsidP="003E5CA2">
      <w:r>
        <w:t>De gedane behandel-suggesties (“supportOptions” genaamd) worden geïntegreerd in de respons.</w:t>
      </w:r>
    </w:p>
    <w:p w14:paraId="66E44755" w14:textId="3744DC27" w:rsidR="006B2223" w:rsidRDefault="006B2223"/>
    <w:p w14:paraId="5B8AAE73" w14:textId="77777777" w:rsidR="006B2223" w:rsidRDefault="006B2223"/>
    <w:p w14:paraId="3A1E62E0" w14:textId="43DC2550" w:rsidR="006B2223" w:rsidRDefault="00AA0022" w:rsidP="001F0518">
      <w:pPr>
        <w:pStyle w:val="Heading3"/>
      </w:pPr>
      <w:bookmarkStart w:id="14" w:name="_Toc202174888"/>
      <w:r>
        <w:t>Elementen</w:t>
      </w:r>
      <w:bookmarkEnd w:id="14"/>
    </w:p>
    <w:tbl>
      <w:tblPr>
        <w:tblStyle w:val="TableGrid"/>
        <w:tblW w:w="9782" w:type="dxa"/>
        <w:tblInd w:w="-113" w:type="dxa"/>
        <w:tblLayout w:type="fixed"/>
        <w:tblLook w:val="04A0" w:firstRow="1" w:lastRow="0" w:firstColumn="1" w:lastColumn="0" w:noHBand="0" w:noVBand="1"/>
      </w:tblPr>
      <w:tblGrid>
        <w:gridCol w:w="1985"/>
        <w:gridCol w:w="709"/>
        <w:gridCol w:w="5670"/>
        <w:gridCol w:w="1418"/>
      </w:tblGrid>
      <w:tr w:rsidR="006B2223" w14:paraId="17B8779C" w14:textId="77777777" w:rsidTr="00432BF8">
        <w:trPr>
          <w:trHeight w:val="476"/>
        </w:trPr>
        <w:tc>
          <w:tcPr>
            <w:tcW w:w="1985" w:type="dxa"/>
            <w:shd w:val="clear" w:color="auto" w:fill="DAEEF3" w:themeFill="accent5" w:themeFillTint="33"/>
          </w:tcPr>
          <w:p w14:paraId="3AC3EEA9" w14:textId="77777777" w:rsidR="006B2223" w:rsidRPr="00CE546D" w:rsidRDefault="00AA0022">
            <w:pPr>
              <w:rPr>
                <w:b/>
                <w:bCs/>
              </w:rPr>
            </w:pPr>
            <w:r w:rsidRPr="00CE546D">
              <w:rPr>
                <w:b/>
                <w:bCs/>
              </w:rPr>
              <w:t>Item</w:t>
            </w:r>
          </w:p>
        </w:tc>
        <w:tc>
          <w:tcPr>
            <w:tcW w:w="709" w:type="dxa"/>
            <w:shd w:val="clear" w:color="auto" w:fill="DAEEF3" w:themeFill="accent5" w:themeFillTint="33"/>
          </w:tcPr>
          <w:p w14:paraId="09A7A795" w14:textId="0F85F7A3" w:rsidR="006B2223" w:rsidRPr="00CE546D" w:rsidRDefault="00CE546D">
            <w:pPr>
              <w:rPr>
                <w:b/>
                <w:bCs/>
              </w:rPr>
            </w:pPr>
            <w:r w:rsidRPr="00CE546D">
              <w:rPr>
                <w:b/>
                <w:bCs/>
              </w:rPr>
              <w:t>Card.</w:t>
            </w:r>
            <w:r w:rsidR="00AA0022" w:rsidRPr="00CE546D">
              <w:rPr>
                <w:b/>
                <w:bCs/>
              </w:rPr>
              <w:t>.</w:t>
            </w:r>
          </w:p>
        </w:tc>
        <w:tc>
          <w:tcPr>
            <w:tcW w:w="5670" w:type="dxa"/>
            <w:shd w:val="clear" w:color="auto" w:fill="DAEEF3" w:themeFill="accent5" w:themeFillTint="33"/>
          </w:tcPr>
          <w:p w14:paraId="7FD4BEF7" w14:textId="77777777" w:rsidR="006B2223" w:rsidRPr="00CE546D" w:rsidRDefault="00AA0022">
            <w:pPr>
              <w:rPr>
                <w:b/>
                <w:bCs/>
              </w:rPr>
            </w:pPr>
            <w:r w:rsidRPr="00CE546D">
              <w:rPr>
                <w:b/>
                <w:bCs/>
              </w:rPr>
              <w:t>Beschrijving</w:t>
            </w:r>
          </w:p>
        </w:tc>
        <w:tc>
          <w:tcPr>
            <w:tcW w:w="1418" w:type="dxa"/>
            <w:shd w:val="clear" w:color="auto" w:fill="DAEEF3" w:themeFill="accent5" w:themeFillTint="33"/>
          </w:tcPr>
          <w:p w14:paraId="1FAF00A5" w14:textId="15C2E4F5" w:rsidR="006B2223" w:rsidRPr="00CE546D" w:rsidRDefault="00AA0022">
            <w:pPr>
              <w:rPr>
                <w:b/>
                <w:bCs/>
              </w:rPr>
            </w:pPr>
            <w:r w:rsidRPr="00CE546D">
              <w:rPr>
                <w:b/>
                <w:bCs/>
              </w:rPr>
              <w:t>FHIR</w:t>
            </w:r>
            <w:r w:rsidR="00315561">
              <w:rPr>
                <w:b/>
                <w:bCs/>
              </w:rPr>
              <w:t xml:space="preserve"> veld</w:t>
            </w:r>
          </w:p>
        </w:tc>
      </w:tr>
      <w:tr w:rsidR="00305279" w14:paraId="43816057" w14:textId="77777777" w:rsidTr="00432BF8">
        <w:tc>
          <w:tcPr>
            <w:tcW w:w="1985" w:type="dxa"/>
          </w:tcPr>
          <w:p w14:paraId="1AD161F5" w14:textId="2F0FAD2F" w:rsidR="00305279" w:rsidRPr="009B07BE" w:rsidRDefault="00305279" w:rsidP="00305279">
            <w:r w:rsidRPr="009B07BE">
              <w:t>recordedDate</w:t>
            </w:r>
          </w:p>
        </w:tc>
        <w:tc>
          <w:tcPr>
            <w:tcW w:w="709" w:type="dxa"/>
          </w:tcPr>
          <w:p w14:paraId="6DA7B603" w14:textId="77777777" w:rsidR="00305279" w:rsidRDefault="00305279" w:rsidP="00305279">
            <w:r>
              <w:t>1.. 1</w:t>
            </w:r>
          </w:p>
        </w:tc>
        <w:tc>
          <w:tcPr>
            <w:tcW w:w="5670" w:type="dxa"/>
          </w:tcPr>
          <w:p w14:paraId="55FE9244" w14:textId="52C2E344" w:rsidR="00305279" w:rsidRDefault="00305279" w:rsidP="00305279">
            <w:r>
              <w:t>Datum waarop de informatie is geregistreerd</w:t>
            </w:r>
          </w:p>
        </w:tc>
        <w:tc>
          <w:tcPr>
            <w:tcW w:w="1418" w:type="dxa"/>
          </w:tcPr>
          <w:p w14:paraId="223E1A3D" w14:textId="77777777" w:rsidR="00305279" w:rsidRDefault="00305279" w:rsidP="00305279"/>
        </w:tc>
      </w:tr>
      <w:tr w:rsidR="00D60AD5" w14:paraId="6EF6E56D" w14:textId="77777777" w:rsidTr="00432BF8">
        <w:tc>
          <w:tcPr>
            <w:tcW w:w="1985" w:type="dxa"/>
          </w:tcPr>
          <w:p w14:paraId="5559BCB3" w14:textId="7C0D9C6A" w:rsidR="00D60AD5" w:rsidRPr="009B07BE" w:rsidRDefault="00D60AD5" w:rsidP="00D60AD5">
            <w:r w:rsidRPr="009B07BE">
              <w:t>PSSNumber</w:t>
            </w:r>
          </w:p>
        </w:tc>
        <w:tc>
          <w:tcPr>
            <w:tcW w:w="709" w:type="dxa"/>
          </w:tcPr>
          <w:p w14:paraId="6EA909B9" w14:textId="77777777" w:rsidR="00D60AD5" w:rsidRDefault="00D60AD5" w:rsidP="00D60AD5">
            <w:r>
              <w:t>1.. 1</w:t>
            </w:r>
          </w:p>
        </w:tc>
        <w:tc>
          <w:tcPr>
            <w:tcW w:w="5670" w:type="dxa"/>
          </w:tcPr>
          <w:p w14:paraId="65E6F138" w14:textId="31E2716E" w:rsidR="00D60AD5" w:rsidRDefault="00D60AD5" w:rsidP="00D60AD5">
            <w:r>
              <w:t>Unieke identificatiecode van de PSS-Verzoek in verband met de PSS ondersteuningsvraag .</w:t>
            </w:r>
          </w:p>
        </w:tc>
        <w:tc>
          <w:tcPr>
            <w:tcW w:w="1418" w:type="dxa"/>
          </w:tcPr>
          <w:p w14:paraId="67C0EAA7" w14:textId="3A60A4B1" w:rsidR="00D60AD5" w:rsidRDefault="00D60AD5" w:rsidP="00D60AD5">
            <w:r w:rsidRPr="6B8A8016">
              <w:rPr>
                <w:lang w:val="fr-FR"/>
              </w:rPr>
              <w:t>identifi</w:t>
            </w:r>
            <w:r>
              <w:rPr>
                <w:lang w:val="fr-FR"/>
              </w:rPr>
              <w:t>er</w:t>
            </w:r>
          </w:p>
        </w:tc>
      </w:tr>
      <w:tr w:rsidR="00D60AD5" w14:paraId="2D6AC093" w14:textId="77777777" w:rsidTr="00432BF8">
        <w:tc>
          <w:tcPr>
            <w:tcW w:w="1985" w:type="dxa"/>
          </w:tcPr>
          <w:p w14:paraId="21783ACE" w14:textId="15CB6555" w:rsidR="00D60AD5" w:rsidRPr="009B07BE" w:rsidRDefault="00D60AD5" w:rsidP="00D60AD5">
            <w:r w:rsidRPr="009B07BE">
              <w:t>Indication</w:t>
            </w:r>
          </w:p>
        </w:tc>
        <w:tc>
          <w:tcPr>
            <w:tcW w:w="709" w:type="dxa"/>
          </w:tcPr>
          <w:p w14:paraId="1C74AA02" w14:textId="23FED28D" w:rsidR="00D60AD5" w:rsidRDefault="00D60AD5" w:rsidP="00D60AD5">
            <w:r>
              <w:t>1.. 1</w:t>
            </w:r>
          </w:p>
        </w:tc>
        <w:tc>
          <w:tcPr>
            <w:tcW w:w="5670" w:type="dxa"/>
          </w:tcPr>
          <w:p w14:paraId="42AAD8E8" w14:textId="6C8C6F8E" w:rsidR="00D60AD5" w:rsidRDefault="00D60AD5" w:rsidP="00D60AD5">
            <w:r>
              <w:t>Voorwaarde die aanleiding zal geven tot de PSS-ondersteuningsvraag. Dit zal de vereiste inputparameters en de bijbehorende beslissingsboom bepalen.</w:t>
            </w:r>
          </w:p>
        </w:tc>
        <w:tc>
          <w:tcPr>
            <w:tcW w:w="1418" w:type="dxa"/>
          </w:tcPr>
          <w:p w14:paraId="2F500F61" w14:textId="5CC2AD2B" w:rsidR="00D60AD5" w:rsidRDefault="00D60AD5" w:rsidP="00D60AD5">
            <w:proofErr w:type="spellStart"/>
            <w:r w:rsidRPr="6B8A8016">
              <w:rPr>
                <w:lang w:val="fr-FR"/>
              </w:rPr>
              <w:t>Reason.Condition</w:t>
            </w:r>
            <w:proofErr w:type="spellEnd"/>
          </w:p>
        </w:tc>
      </w:tr>
      <w:tr w:rsidR="00D60AD5" w14:paraId="3549ED11" w14:textId="77777777" w:rsidTr="00432BF8">
        <w:tc>
          <w:tcPr>
            <w:tcW w:w="1985" w:type="dxa"/>
          </w:tcPr>
          <w:p w14:paraId="264CE456" w14:textId="5BB14C6D" w:rsidR="00D60AD5" w:rsidRPr="009B07BE" w:rsidRDefault="00D60AD5" w:rsidP="00D60AD5">
            <w:pPr>
              <w:pStyle w:val="P68B1DB1-Normal6"/>
            </w:pPr>
            <w:r w:rsidRPr="009B07BE">
              <w:t>SupportOption</w:t>
            </w:r>
          </w:p>
        </w:tc>
        <w:tc>
          <w:tcPr>
            <w:tcW w:w="709" w:type="dxa"/>
          </w:tcPr>
          <w:p w14:paraId="6EE07AFA" w14:textId="1B5DB84A" w:rsidR="00D60AD5" w:rsidRDefault="00D60AD5" w:rsidP="00D60AD5">
            <w:r>
              <w:t>1.. *</w:t>
            </w:r>
          </w:p>
        </w:tc>
        <w:tc>
          <w:tcPr>
            <w:tcW w:w="5670" w:type="dxa"/>
          </w:tcPr>
          <w:p w14:paraId="34DAAA74" w14:textId="453F9610" w:rsidR="00D60AD5" w:rsidRDefault="00D60AD5" w:rsidP="00D60AD5">
            <w:r>
              <w:t>Bevat de lijst van diensten/geneesmiddelen en scores die na de lancering van een PSS-ondersteuningsvraag, als antwoord worden aangeboden.</w:t>
            </w:r>
          </w:p>
        </w:tc>
        <w:tc>
          <w:tcPr>
            <w:tcW w:w="1418" w:type="dxa"/>
          </w:tcPr>
          <w:p w14:paraId="43C9F1B1" w14:textId="73E90597" w:rsidR="00D60AD5" w:rsidRDefault="00D60AD5" w:rsidP="00D60AD5">
            <w:proofErr w:type="spellStart"/>
            <w:r>
              <w:rPr>
                <w:lang w:val="fr-FR"/>
              </w:rPr>
              <w:t>RequestGroup</w:t>
            </w:r>
            <w:proofErr w:type="spellEnd"/>
          </w:p>
        </w:tc>
      </w:tr>
      <w:tr w:rsidR="00D60AD5" w14:paraId="07078C4D" w14:textId="77777777" w:rsidTr="00432BF8">
        <w:tc>
          <w:tcPr>
            <w:tcW w:w="1985" w:type="dxa"/>
          </w:tcPr>
          <w:p w14:paraId="70186FE0" w14:textId="59EB329C" w:rsidR="00D60AD5" w:rsidRPr="009B07BE" w:rsidRDefault="00D60AD5" w:rsidP="00D60AD5">
            <w:pPr>
              <w:rPr>
                <w:color w:val="9BBB59" w:themeColor="accent3"/>
              </w:rPr>
            </w:pPr>
            <w:r w:rsidRPr="009B07BE">
              <w:rPr>
                <w:color w:val="9BBB59" w:themeColor="accent3"/>
              </w:rPr>
              <w:t>SupportOption</w:t>
            </w:r>
            <w:r w:rsidRPr="009B07BE">
              <w:rPr>
                <w:color w:val="9BBB59" w:themeColor="accent3"/>
              </w:rPr>
              <w:br/>
            </w:r>
            <w:r w:rsidRPr="009B07BE">
              <w:rPr>
                <w:color w:val="9BBB59" w:themeColor="accent3"/>
              </w:rPr>
              <w:br/>
              <w:t>.</w:t>
            </w:r>
            <w:r w:rsidRPr="009B07BE">
              <w:t>Instruction</w:t>
            </w:r>
          </w:p>
        </w:tc>
        <w:tc>
          <w:tcPr>
            <w:tcW w:w="709" w:type="dxa"/>
          </w:tcPr>
          <w:p w14:paraId="7488E83F" w14:textId="7485176B" w:rsidR="00D60AD5" w:rsidRDefault="00D60AD5" w:rsidP="00D60AD5">
            <w:r>
              <w:t>1.. 1</w:t>
            </w:r>
          </w:p>
        </w:tc>
        <w:tc>
          <w:tcPr>
            <w:tcW w:w="5670" w:type="dxa"/>
          </w:tcPr>
          <w:p w14:paraId="6D332728" w14:textId="77777777" w:rsidR="00D60AD5" w:rsidRDefault="00D60AD5" w:rsidP="00D60AD5">
            <w:r>
              <w:t xml:space="preserve">Antimicrobiële middelen: voorgestelde behandel-suggestie (met of zonder dosering) </w:t>
            </w:r>
          </w:p>
          <w:p w14:paraId="4342AD1A" w14:textId="5E7222EA" w:rsidR="00D60AD5" w:rsidRDefault="00D60AD5" w:rsidP="00D60AD5">
            <w:r>
              <w:t>Instructie-etiket</w:t>
            </w:r>
          </w:p>
        </w:tc>
        <w:tc>
          <w:tcPr>
            <w:tcW w:w="1418" w:type="dxa"/>
          </w:tcPr>
          <w:p w14:paraId="6FF78DCB" w14:textId="0683DB83" w:rsidR="00D60AD5" w:rsidRDefault="00D60AD5" w:rsidP="00D60AD5">
            <w:proofErr w:type="spellStart"/>
            <w:r>
              <w:rPr>
                <w:lang w:val="fr-FR"/>
              </w:rPr>
              <w:t>MedicationRequest</w:t>
            </w:r>
            <w:proofErr w:type="spellEnd"/>
            <w:r>
              <w:rPr>
                <w:lang w:val="fr-FR"/>
              </w:rPr>
              <w:t>/</w:t>
            </w:r>
            <w:proofErr w:type="spellStart"/>
            <w:r>
              <w:rPr>
                <w:lang w:val="fr-FR"/>
              </w:rPr>
              <w:t>CommunicationRequest</w:t>
            </w:r>
            <w:proofErr w:type="spellEnd"/>
          </w:p>
        </w:tc>
      </w:tr>
      <w:tr w:rsidR="00AF30DB" w14:paraId="4E91D07D" w14:textId="77777777" w:rsidTr="00432BF8">
        <w:tc>
          <w:tcPr>
            <w:tcW w:w="1985" w:type="dxa"/>
          </w:tcPr>
          <w:p w14:paraId="479E1AA6" w14:textId="061AF63A" w:rsidR="00AF30DB" w:rsidRPr="009B07BE" w:rsidRDefault="00AF30DB" w:rsidP="00AF30DB">
            <w:pPr>
              <w:rPr>
                <w:color w:val="9BBB59" w:themeColor="accent3"/>
              </w:rPr>
            </w:pPr>
            <w:r w:rsidRPr="009B07BE">
              <w:rPr>
                <w:color w:val="9BBB59" w:themeColor="accent3"/>
              </w:rPr>
              <w:t>SupportOption</w:t>
            </w:r>
            <w:r w:rsidRPr="009B07BE">
              <w:rPr>
                <w:color w:val="9BBB59" w:themeColor="accent3"/>
              </w:rPr>
              <w:br/>
              <w:t>.</w:t>
            </w:r>
            <w:r w:rsidRPr="009B07BE">
              <w:t>ScoreValue</w:t>
            </w:r>
          </w:p>
        </w:tc>
        <w:tc>
          <w:tcPr>
            <w:tcW w:w="709" w:type="dxa"/>
          </w:tcPr>
          <w:p w14:paraId="17712062" w14:textId="77777777" w:rsidR="00AF30DB" w:rsidRDefault="00AF30DB" w:rsidP="00AF30DB">
            <w:r>
              <w:t>1.. 1</w:t>
            </w:r>
          </w:p>
        </w:tc>
        <w:tc>
          <w:tcPr>
            <w:tcW w:w="5670" w:type="dxa"/>
          </w:tcPr>
          <w:p w14:paraId="69F40D6A" w14:textId="532CAA06" w:rsidR="00AF30DB" w:rsidRPr="005940B6" w:rsidRDefault="00AF30DB" w:rsidP="00AF30DB">
            <w:r>
              <w:t>PSS-</w:t>
            </w:r>
            <w:r w:rsidRPr="00CE546D">
              <w:t>scorewaarde</w:t>
            </w:r>
          </w:p>
        </w:tc>
        <w:tc>
          <w:tcPr>
            <w:tcW w:w="1418" w:type="dxa"/>
          </w:tcPr>
          <w:p w14:paraId="52B39617" w14:textId="1F6B3D4A" w:rsidR="00AF30DB" w:rsidRDefault="00AF30DB" w:rsidP="00AF30DB">
            <w:r>
              <w:rPr>
                <w:lang w:val="fr-FR"/>
              </w:rPr>
              <w:t>Score</w:t>
            </w:r>
          </w:p>
        </w:tc>
      </w:tr>
      <w:tr w:rsidR="00AF30DB" w14:paraId="0C5AD170" w14:textId="77777777" w:rsidTr="00432BF8">
        <w:tc>
          <w:tcPr>
            <w:tcW w:w="1985" w:type="dxa"/>
          </w:tcPr>
          <w:p w14:paraId="56B593E2" w14:textId="77777777" w:rsidR="00AF30DB" w:rsidRPr="009B07BE" w:rsidRDefault="00AF30DB" w:rsidP="00AF30DB">
            <w:pPr>
              <w:rPr>
                <w:color w:val="9BBB59" w:themeColor="accent3"/>
              </w:rPr>
            </w:pPr>
            <w:r w:rsidRPr="009B07BE">
              <w:rPr>
                <w:color w:val="9BBB59" w:themeColor="accent3"/>
              </w:rPr>
              <w:t>SupportOption</w:t>
            </w:r>
          </w:p>
          <w:p w14:paraId="4AF826F9" w14:textId="1E6D006A" w:rsidR="00AF30DB" w:rsidRPr="009B07BE" w:rsidRDefault="00AF30DB" w:rsidP="00AF30DB">
            <w:pPr>
              <w:rPr>
                <w:color w:val="9BBB59" w:themeColor="accent3"/>
              </w:rPr>
            </w:pPr>
            <w:r w:rsidRPr="009B07BE">
              <w:rPr>
                <w:color w:val="9BBB59" w:themeColor="accent3"/>
              </w:rPr>
              <w:t>.</w:t>
            </w:r>
            <w:r w:rsidRPr="009B07BE">
              <w:t>ScoreColor</w:t>
            </w:r>
          </w:p>
        </w:tc>
        <w:tc>
          <w:tcPr>
            <w:tcW w:w="709" w:type="dxa"/>
          </w:tcPr>
          <w:p w14:paraId="2CFBF6F3" w14:textId="77777777" w:rsidR="00AF30DB" w:rsidRDefault="00AF30DB" w:rsidP="00AF30DB">
            <w:r>
              <w:t>1.. 1</w:t>
            </w:r>
          </w:p>
        </w:tc>
        <w:tc>
          <w:tcPr>
            <w:tcW w:w="5670" w:type="dxa"/>
          </w:tcPr>
          <w:p w14:paraId="593D8F9C" w14:textId="596E83DB" w:rsidR="00AF30DB" w:rsidRDefault="00AF30DB" w:rsidP="00AF30DB">
            <w:r>
              <w:t>Kleur van de score. (Rood, Orange of groen)</w:t>
            </w:r>
          </w:p>
        </w:tc>
        <w:tc>
          <w:tcPr>
            <w:tcW w:w="1418" w:type="dxa"/>
          </w:tcPr>
          <w:p w14:paraId="29BB2A84" w14:textId="546FC82C" w:rsidR="00AF30DB" w:rsidRDefault="00AF30DB" w:rsidP="00AF30DB">
            <w:r>
              <w:rPr>
                <w:lang w:val="fr-FR"/>
              </w:rPr>
              <w:t>Score</w:t>
            </w:r>
          </w:p>
        </w:tc>
      </w:tr>
      <w:tr w:rsidR="00AF30DB" w14:paraId="189F45CB" w14:textId="77777777" w:rsidTr="00432BF8">
        <w:tc>
          <w:tcPr>
            <w:tcW w:w="1985" w:type="dxa"/>
          </w:tcPr>
          <w:p w14:paraId="3D72C6CC" w14:textId="77777777" w:rsidR="00AF30DB" w:rsidRPr="009B07BE" w:rsidRDefault="00AF30DB" w:rsidP="00AF30DB">
            <w:pPr>
              <w:rPr>
                <w:color w:val="9BBB59" w:themeColor="accent3"/>
              </w:rPr>
            </w:pPr>
            <w:r w:rsidRPr="009B07BE">
              <w:rPr>
                <w:color w:val="9BBB59" w:themeColor="accent3"/>
              </w:rPr>
              <w:t>SupportOption</w:t>
            </w:r>
          </w:p>
          <w:p w14:paraId="1AEFE1BE" w14:textId="0EF739D8" w:rsidR="00AF30DB" w:rsidRPr="009B07BE" w:rsidRDefault="00AF30DB" w:rsidP="00AF30DB">
            <w:pPr>
              <w:rPr>
                <w:color w:val="9BBB59" w:themeColor="accent3"/>
              </w:rPr>
            </w:pPr>
            <w:r w:rsidRPr="009B07BE">
              <w:t>.EvidenceSource</w:t>
            </w:r>
          </w:p>
        </w:tc>
        <w:tc>
          <w:tcPr>
            <w:tcW w:w="709" w:type="dxa"/>
          </w:tcPr>
          <w:p w14:paraId="7FB40525" w14:textId="600467D9" w:rsidR="00AF30DB" w:rsidRDefault="00AD7A2C" w:rsidP="00AF30DB">
            <w:r>
              <w:t>1</w:t>
            </w:r>
            <w:r w:rsidR="00AF30DB">
              <w:t>.. *</w:t>
            </w:r>
          </w:p>
        </w:tc>
        <w:tc>
          <w:tcPr>
            <w:tcW w:w="5670" w:type="dxa"/>
          </w:tcPr>
          <w:p w14:paraId="38365574" w14:textId="7A682B2E" w:rsidR="00AF30DB" w:rsidRDefault="00AF30DB" w:rsidP="00AF30DB">
            <w:r>
              <w:t>Link naar een bron (studie, publicatie enz.) voor de PSS.</w:t>
            </w:r>
          </w:p>
        </w:tc>
        <w:tc>
          <w:tcPr>
            <w:tcW w:w="1418" w:type="dxa"/>
          </w:tcPr>
          <w:p w14:paraId="1779041B" w14:textId="5EA802BC" w:rsidR="00AF30DB" w:rsidRDefault="00AF30DB" w:rsidP="00AF30DB">
            <w:proofErr w:type="spellStart"/>
            <w:r>
              <w:rPr>
                <w:lang w:val="fr-FR"/>
              </w:rPr>
              <w:t>Action.Documentation</w:t>
            </w:r>
            <w:proofErr w:type="spellEnd"/>
          </w:p>
        </w:tc>
      </w:tr>
      <w:tr w:rsidR="00AF30DB" w14:paraId="76EAC275" w14:textId="77777777" w:rsidTr="00432BF8">
        <w:tc>
          <w:tcPr>
            <w:tcW w:w="1985" w:type="dxa"/>
          </w:tcPr>
          <w:p w14:paraId="12ADBF46" w14:textId="77777777" w:rsidR="00AF30DB" w:rsidRPr="009B07BE" w:rsidRDefault="00AF30DB" w:rsidP="00AF30DB">
            <w:pPr>
              <w:rPr>
                <w:color w:val="9BBB59" w:themeColor="accent3"/>
              </w:rPr>
            </w:pPr>
            <w:r w:rsidRPr="009B07BE">
              <w:rPr>
                <w:color w:val="9BBB59" w:themeColor="accent3"/>
              </w:rPr>
              <w:t>SupportOption</w:t>
            </w:r>
          </w:p>
          <w:p w14:paraId="57D05E6E" w14:textId="77777777" w:rsidR="00AF30DB" w:rsidRPr="009B07BE" w:rsidRDefault="00AF30DB" w:rsidP="00AF30DB">
            <w:pPr>
              <w:rPr>
                <w:color w:val="9BBB59" w:themeColor="accent3"/>
              </w:rPr>
            </w:pPr>
            <w:r w:rsidRPr="009B07BE">
              <w:rPr>
                <w:color w:val="9BBB59" w:themeColor="accent3"/>
              </w:rPr>
              <w:t>.</w:t>
            </w:r>
          </w:p>
          <w:p w14:paraId="64C42D62" w14:textId="54E3A31A" w:rsidR="00AF30DB" w:rsidRPr="009B07BE" w:rsidRDefault="00AF30DB" w:rsidP="00AF30DB">
            <w:pPr>
              <w:rPr>
                <w:color w:val="9BBB59" w:themeColor="accent3"/>
              </w:rPr>
            </w:pPr>
            <w:r w:rsidRPr="009B07BE">
              <w:t>.Medication</w:t>
            </w:r>
          </w:p>
        </w:tc>
        <w:tc>
          <w:tcPr>
            <w:tcW w:w="709" w:type="dxa"/>
          </w:tcPr>
          <w:p w14:paraId="550DE955" w14:textId="75A212A8" w:rsidR="00AF30DB" w:rsidRDefault="00AF30DB" w:rsidP="00AF30DB">
            <w:r>
              <w:t>0.. *</w:t>
            </w:r>
          </w:p>
        </w:tc>
        <w:tc>
          <w:tcPr>
            <w:tcW w:w="5670" w:type="dxa"/>
          </w:tcPr>
          <w:p w14:paraId="11BD4ED4" w14:textId="731F24BD" w:rsidR="00AF30DB" w:rsidRDefault="00AF30DB" w:rsidP="00AF30DB">
            <w:r>
              <w:t xml:space="preserve">Code ATC </w:t>
            </w:r>
          </w:p>
        </w:tc>
        <w:tc>
          <w:tcPr>
            <w:tcW w:w="1418" w:type="dxa"/>
          </w:tcPr>
          <w:p w14:paraId="2685D28A" w14:textId="6E7DE05A" w:rsidR="00AF30DB" w:rsidRDefault="00AF30DB" w:rsidP="00AF30DB">
            <w:r>
              <w:t>MedicationRequest</w:t>
            </w:r>
          </w:p>
        </w:tc>
      </w:tr>
      <w:tr w:rsidR="00AF30DB" w14:paraId="38E28592" w14:textId="77777777" w:rsidTr="00432BF8">
        <w:tc>
          <w:tcPr>
            <w:tcW w:w="1985" w:type="dxa"/>
          </w:tcPr>
          <w:p w14:paraId="47D5BD10" w14:textId="37775C0A" w:rsidR="00AF30DB" w:rsidRPr="009B07BE" w:rsidRDefault="00AF30DB" w:rsidP="00AF30DB">
            <w:pPr>
              <w:rPr>
                <w:color w:val="9BBB59" w:themeColor="accent3"/>
              </w:rPr>
            </w:pPr>
            <w:r w:rsidRPr="009B07BE">
              <w:rPr>
                <w:color w:val="9BBB59" w:themeColor="accent3"/>
              </w:rPr>
              <w:t>SupportOption</w:t>
            </w:r>
            <w:r w:rsidRPr="009B07BE">
              <w:rPr>
                <w:color w:val="9BBB59" w:themeColor="accent3"/>
              </w:rPr>
              <w:br/>
            </w:r>
            <w:r w:rsidRPr="009B07BE">
              <w:t>.DosageInstruction</w:t>
            </w:r>
          </w:p>
        </w:tc>
        <w:tc>
          <w:tcPr>
            <w:tcW w:w="709" w:type="dxa"/>
          </w:tcPr>
          <w:p w14:paraId="6DC2D970" w14:textId="20152EFF" w:rsidR="00AF30DB" w:rsidRDefault="00AF30DB" w:rsidP="00AF30DB">
            <w:r>
              <w:t>0.. *</w:t>
            </w:r>
          </w:p>
        </w:tc>
        <w:tc>
          <w:tcPr>
            <w:tcW w:w="5670" w:type="dxa"/>
          </w:tcPr>
          <w:p w14:paraId="671C9A97" w14:textId="405F3DCE" w:rsidR="00AF30DB" w:rsidRDefault="00AF30DB" w:rsidP="00AF30DB">
            <w:r>
              <w:t>Gestructureerde doserings-/doseringsinstructies met betrekking tot de medicatie.</w:t>
            </w:r>
          </w:p>
        </w:tc>
        <w:tc>
          <w:tcPr>
            <w:tcW w:w="1418" w:type="dxa"/>
          </w:tcPr>
          <w:p w14:paraId="4F638B44" w14:textId="6E14D8C6" w:rsidR="00AF30DB" w:rsidRDefault="00AF30DB" w:rsidP="00AF30DB">
            <w:r>
              <w:t>MedicationRequest.DosageInstructions</w:t>
            </w:r>
          </w:p>
        </w:tc>
      </w:tr>
    </w:tbl>
    <w:p w14:paraId="381EC803" w14:textId="5B893761" w:rsidR="006B2223" w:rsidRDefault="006B2223"/>
    <w:p w14:paraId="0B31DF94" w14:textId="77777777" w:rsidR="00AD7371" w:rsidRDefault="00AA0022" w:rsidP="001F0518">
      <w:pPr>
        <w:pStyle w:val="Heading3"/>
      </w:pPr>
      <w:bookmarkStart w:id="15" w:name="_Toc202174889"/>
      <w:r>
        <w:t>ValueSets van de CareSet</w:t>
      </w:r>
      <w:bookmarkEnd w:id="15"/>
    </w:p>
    <w:p w14:paraId="6D65E476" w14:textId="47405CB8" w:rsidR="006B2223" w:rsidRDefault="00AA0022" w:rsidP="001F0518">
      <w:pPr>
        <w:pStyle w:val="Heading4"/>
      </w:pPr>
      <w:r>
        <w:t xml:space="preserve">ScoreColor </w:t>
      </w:r>
    </w:p>
    <w:p w14:paraId="32FE3EBE" w14:textId="77777777" w:rsidR="006B2223" w:rsidRDefault="006B2223"/>
    <w:tbl>
      <w:tblPr>
        <w:tblStyle w:val="TableGrid"/>
        <w:tblW w:w="0" w:type="auto"/>
        <w:tblInd w:w="-113" w:type="dxa"/>
        <w:tblLook w:val="04A0" w:firstRow="1" w:lastRow="0" w:firstColumn="1" w:lastColumn="0" w:noHBand="0" w:noVBand="1"/>
      </w:tblPr>
      <w:tblGrid>
        <w:gridCol w:w="964"/>
        <w:gridCol w:w="3993"/>
      </w:tblGrid>
      <w:tr w:rsidR="006B2223" w14:paraId="52E57462" w14:textId="77777777" w:rsidTr="00432BF8">
        <w:tc>
          <w:tcPr>
            <w:tcW w:w="964" w:type="dxa"/>
            <w:shd w:val="clear" w:color="auto" w:fill="DAEEF3" w:themeFill="accent5" w:themeFillTint="33"/>
          </w:tcPr>
          <w:p w14:paraId="2820614F" w14:textId="77777777" w:rsidR="006B2223" w:rsidRDefault="00AA0022">
            <w:pPr>
              <w:pStyle w:val="P68B1DB1-Normal2"/>
            </w:pPr>
            <w:r>
              <w:t>Code</w:t>
            </w:r>
          </w:p>
        </w:tc>
        <w:tc>
          <w:tcPr>
            <w:tcW w:w="3993" w:type="dxa"/>
            <w:shd w:val="clear" w:color="auto" w:fill="DAEEF3" w:themeFill="accent5" w:themeFillTint="33"/>
          </w:tcPr>
          <w:p w14:paraId="7D41DDBA" w14:textId="377DCC25" w:rsidR="006B2223" w:rsidRDefault="00AA0022">
            <w:pPr>
              <w:pStyle w:val="P68B1DB1-Normal2"/>
            </w:pPr>
            <w:r>
              <w:t>D</w:t>
            </w:r>
            <w:r w:rsidR="00AD7371">
              <w:t>e</w:t>
            </w:r>
            <w:r>
              <w:t>finitie</w:t>
            </w:r>
          </w:p>
        </w:tc>
      </w:tr>
      <w:tr w:rsidR="003941C5" w14:paraId="066AF12E" w14:textId="77777777" w:rsidTr="00432BF8">
        <w:trPr>
          <w:trHeight w:val="381"/>
        </w:trPr>
        <w:tc>
          <w:tcPr>
            <w:tcW w:w="964" w:type="dxa"/>
            <w:shd w:val="clear" w:color="auto" w:fill="FFFFFF" w:themeFill="background1"/>
          </w:tcPr>
          <w:p w14:paraId="47AEA965" w14:textId="7B81B15A" w:rsidR="003941C5" w:rsidRPr="00AD7371" w:rsidRDefault="003941C5" w:rsidP="003941C5">
            <w:pPr>
              <w:rPr>
                <w:b/>
                <w:bCs/>
              </w:rPr>
            </w:pPr>
            <w:r w:rsidRPr="00AD7371">
              <w:rPr>
                <w:b/>
                <w:bCs/>
              </w:rPr>
              <w:lastRenderedPageBreak/>
              <w:t>Groen</w:t>
            </w:r>
          </w:p>
        </w:tc>
        <w:tc>
          <w:tcPr>
            <w:tcW w:w="3993" w:type="dxa"/>
            <w:shd w:val="clear" w:color="auto" w:fill="FFFFFF" w:themeFill="background1"/>
          </w:tcPr>
          <w:p w14:paraId="12A560B6" w14:textId="647F4329" w:rsidR="003941C5" w:rsidRDefault="003941C5" w:rsidP="003941C5">
            <w:r>
              <w:t>Aanbevolen  op basis van evidence-based richtlijnen</w:t>
            </w:r>
          </w:p>
        </w:tc>
      </w:tr>
      <w:tr w:rsidR="003941C5" w14:paraId="176E80FF" w14:textId="77777777" w:rsidTr="00432BF8">
        <w:trPr>
          <w:trHeight w:val="381"/>
        </w:trPr>
        <w:tc>
          <w:tcPr>
            <w:tcW w:w="964" w:type="dxa"/>
            <w:shd w:val="clear" w:color="auto" w:fill="FFFFFF" w:themeFill="background1"/>
          </w:tcPr>
          <w:p w14:paraId="4FB32569" w14:textId="1FFFDC9D" w:rsidR="003941C5" w:rsidRPr="00AD7371" w:rsidRDefault="003941C5" w:rsidP="003941C5">
            <w:pPr>
              <w:rPr>
                <w:b/>
                <w:bCs/>
              </w:rPr>
            </w:pPr>
            <w:r w:rsidRPr="00AD7371">
              <w:rPr>
                <w:b/>
                <w:bCs/>
              </w:rPr>
              <w:t>Geel</w:t>
            </w:r>
          </w:p>
        </w:tc>
        <w:tc>
          <w:tcPr>
            <w:tcW w:w="3993" w:type="dxa"/>
            <w:shd w:val="clear" w:color="auto" w:fill="FFFFFF" w:themeFill="background1"/>
          </w:tcPr>
          <w:p w14:paraId="26AF13B9" w14:textId="214A63BD" w:rsidR="003941C5" w:rsidRDefault="003941C5" w:rsidP="003941C5">
            <w:r>
              <w:t>Aanbevolen in specifieke gevallen (beschreven in de instructie)  op basis van evidence-based richtlijnen</w:t>
            </w:r>
          </w:p>
        </w:tc>
      </w:tr>
      <w:tr w:rsidR="003941C5" w14:paraId="0F4F628B" w14:textId="77777777" w:rsidTr="00432BF8">
        <w:trPr>
          <w:trHeight w:val="381"/>
        </w:trPr>
        <w:tc>
          <w:tcPr>
            <w:tcW w:w="964" w:type="dxa"/>
            <w:shd w:val="clear" w:color="auto" w:fill="FFFFFF" w:themeFill="background1"/>
          </w:tcPr>
          <w:p w14:paraId="05576B2A" w14:textId="12E7D257" w:rsidR="003941C5" w:rsidRPr="00AD7371" w:rsidRDefault="003941C5" w:rsidP="003941C5">
            <w:pPr>
              <w:rPr>
                <w:b/>
                <w:bCs/>
              </w:rPr>
            </w:pPr>
            <w:r w:rsidRPr="00AD7371">
              <w:rPr>
                <w:b/>
                <w:bCs/>
              </w:rPr>
              <w:t>Rood</w:t>
            </w:r>
          </w:p>
        </w:tc>
        <w:tc>
          <w:tcPr>
            <w:tcW w:w="3993" w:type="dxa"/>
            <w:shd w:val="clear" w:color="auto" w:fill="FFFFFF" w:themeFill="background1"/>
          </w:tcPr>
          <w:p w14:paraId="05B6EA66" w14:textId="7FE550A3" w:rsidR="003941C5" w:rsidRDefault="003941C5" w:rsidP="003941C5">
            <w:r>
              <w:t>Niet aanbevolen op basis van evidence-based richtlijnen</w:t>
            </w:r>
          </w:p>
        </w:tc>
      </w:tr>
    </w:tbl>
    <w:p w14:paraId="1723D19A" w14:textId="77777777" w:rsidR="006B2223" w:rsidRDefault="006B2223"/>
    <w:p w14:paraId="1E15877B" w14:textId="77777777" w:rsidR="006B2223" w:rsidRDefault="006B2223"/>
    <w:p w14:paraId="6E59B979" w14:textId="4E532CE5" w:rsidR="006B2223" w:rsidRPr="00E9481D" w:rsidRDefault="002B770B" w:rsidP="00AD7371">
      <w:pPr>
        <w:pStyle w:val="Heading1"/>
        <w:rPr>
          <w:lang w:val="en-GB"/>
        </w:rPr>
      </w:pPr>
      <w:bookmarkStart w:id="16" w:name="_Toc202174890"/>
      <w:r w:rsidRPr="00E9481D">
        <w:rPr>
          <w:lang w:val="en-GB"/>
        </w:rPr>
        <w:t>PSS</w:t>
      </w:r>
      <w:r w:rsidR="00AA0022" w:rsidRPr="00E9481D">
        <w:rPr>
          <w:lang w:val="en-GB"/>
        </w:rPr>
        <w:t xml:space="preserve"> </w:t>
      </w:r>
      <w:proofErr w:type="spellStart"/>
      <w:r w:rsidR="00AA0022" w:rsidRPr="00E9481D">
        <w:rPr>
          <w:lang w:val="en-GB"/>
        </w:rPr>
        <w:t>UserConclusi</w:t>
      </w:r>
      <w:r w:rsidR="00F67F5C" w:rsidRPr="00E9481D">
        <w:rPr>
          <w:lang w:val="en-GB"/>
        </w:rPr>
        <w:t>on</w:t>
      </w:r>
      <w:bookmarkEnd w:id="16"/>
      <w:proofErr w:type="spellEnd"/>
    </w:p>
    <w:p w14:paraId="0C4C9A6D" w14:textId="77777777" w:rsidR="006F7986" w:rsidRPr="001D3FB5" w:rsidRDefault="006F7986" w:rsidP="006F7986">
      <w:r w:rsidRPr="001D3FB5">
        <w:t xml:space="preserve">Na contact te hebben opgenomen met PSS Core en </w:t>
      </w:r>
      <w:r>
        <w:t>behandel-suggesties</w:t>
      </w:r>
      <w:r w:rsidRPr="001D3FB5">
        <w:t xml:space="preserve"> te hebben ontvangen, kan de arts nu een van de aangeboden </w:t>
      </w:r>
      <w:r>
        <w:t>behandel-suggesties</w:t>
      </w:r>
      <w:r w:rsidRPr="001D3FB5">
        <w:t xml:space="preserve"> kiezen.</w:t>
      </w:r>
    </w:p>
    <w:p w14:paraId="75EBD2DC" w14:textId="77777777" w:rsidR="006B2223" w:rsidRPr="006F7986" w:rsidRDefault="006B2223">
      <w:pPr>
        <w:rPr>
          <w:strike/>
        </w:rPr>
      </w:pPr>
    </w:p>
    <w:p w14:paraId="5E51F40F" w14:textId="35E3FBB9" w:rsidR="007056B7" w:rsidRDefault="00663CC1" w:rsidP="007056B7">
      <w:pPr>
        <w:pStyle w:val="Heading3"/>
        <w:rPr>
          <w:color w:val="000000" w:themeColor="text1"/>
          <w:lang w:val="fr-FR"/>
        </w:rPr>
      </w:pPr>
      <w:bookmarkStart w:id="17" w:name="_Toc195020872"/>
      <w:bookmarkStart w:id="18" w:name="_Toc200003205"/>
      <w:bookmarkStart w:id="19" w:name="_Toc202174891"/>
      <w:proofErr w:type="spellStart"/>
      <w:r>
        <w:rPr>
          <w:color w:val="000000" w:themeColor="text1"/>
          <w:lang w:val="fr-FR"/>
        </w:rPr>
        <w:t>Elementen</w:t>
      </w:r>
      <w:bookmarkEnd w:id="19"/>
      <w:proofErr w:type="spellEnd"/>
      <w:r w:rsidR="007056B7" w:rsidRPr="00A52EAD">
        <w:rPr>
          <w:color w:val="000000" w:themeColor="text1"/>
          <w:lang w:val="fr-FR"/>
        </w:rPr>
        <w:t xml:space="preserve"> </w:t>
      </w:r>
      <w:bookmarkEnd w:id="17"/>
      <w:bookmarkEnd w:id="18"/>
    </w:p>
    <w:p w14:paraId="090CCA54" w14:textId="77777777" w:rsidR="007056B7" w:rsidRPr="00A52EAD" w:rsidRDefault="007056B7" w:rsidP="007056B7">
      <w:pPr>
        <w:rPr>
          <w:strike/>
          <w:color w:val="000000" w:themeColor="text1"/>
        </w:rPr>
      </w:pPr>
    </w:p>
    <w:tbl>
      <w:tblPr>
        <w:tblStyle w:val="TableGrid"/>
        <w:tblW w:w="8364" w:type="dxa"/>
        <w:tblInd w:w="-113" w:type="dxa"/>
        <w:tblLayout w:type="fixed"/>
        <w:tblLook w:val="04A0" w:firstRow="1" w:lastRow="0" w:firstColumn="1" w:lastColumn="0" w:noHBand="0" w:noVBand="1"/>
      </w:tblPr>
      <w:tblGrid>
        <w:gridCol w:w="1985"/>
        <w:gridCol w:w="709"/>
        <w:gridCol w:w="5670"/>
      </w:tblGrid>
      <w:tr w:rsidR="007056B7" w:rsidRPr="00A52EAD" w14:paraId="63760077" w14:textId="77777777" w:rsidTr="00432BF8">
        <w:trPr>
          <w:trHeight w:val="476"/>
        </w:trPr>
        <w:tc>
          <w:tcPr>
            <w:tcW w:w="1985" w:type="dxa"/>
            <w:shd w:val="clear" w:color="auto" w:fill="DAEEF3" w:themeFill="accent5" w:themeFillTint="33"/>
          </w:tcPr>
          <w:p w14:paraId="4ABABB0D" w14:textId="42DF51E3" w:rsidR="007056B7" w:rsidRPr="00DA1D93" w:rsidRDefault="00FE4FD0" w:rsidP="00480854">
            <w:pPr>
              <w:rPr>
                <w:b/>
                <w:bCs/>
                <w:color w:val="000000" w:themeColor="text1"/>
              </w:rPr>
            </w:pPr>
            <w:r w:rsidRPr="00DA1D93">
              <w:rPr>
                <w:b/>
                <w:bCs/>
                <w:color w:val="000000" w:themeColor="text1"/>
              </w:rPr>
              <w:t>Item</w:t>
            </w:r>
          </w:p>
        </w:tc>
        <w:tc>
          <w:tcPr>
            <w:tcW w:w="709" w:type="dxa"/>
            <w:shd w:val="clear" w:color="auto" w:fill="DAEEF3" w:themeFill="accent5" w:themeFillTint="33"/>
          </w:tcPr>
          <w:p w14:paraId="78A6C6F3" w14:textId="77777777" w:rsidR="007056B7" w:rsidRPr="00DA1D93" w:rsidRDefault="007056B7" w:rsidP="00480854">
            <w:pPr>
              <w:rPr>
                <w:b/>
                <w:bCs/>
                <w:color w:val="000000" w:themeColor="text1"/>
              </w:rPr>
            </w:pPr>
            <w:r w:rsidRPr="00DA1D93">
              <w:rPr>
                <w:b/>
                <w:bCs/>
                <w:color w:val="000000" w:themeColor="text1"/>
              </w:rPr>
              <w:t>Card.</w:t>
            </w:r>
          </w:p>
        </w:tc>
        <w:tc>
          <w:tcPr>
            <w:tcW w:w="5670" w:type="dxa"/>
            <w:shd w:val="clear" w:color="auto" w:fill="DAEEF3" w:themeFill="accent5" w:themeFillTint="33"/>
          </w:tcPr>
          <w:p w14:paraId="312B4154" w14:textId="25FB0E46" w:rsidR="007056B7" w:rsidRPr="00DA1D93" w:rsidRDefault="00FE4FD0" w:rsidP="00480854">
            <w:pPr>
              <w:rPr>
                <w:b/>
                <w:bCs/>
                <w:color w:val="000000" w:themeColor="text1"/>
              </w:rPr>
            </w:pPr>
            <w:r w:rsidRPr="00DA1D93">
              <w:rPr>
                <w:b/>
                <w:bCs/>
                <w:color w:val="000000" w:themeColor="text1"/>
              </w:rPr>
              <w:t>Beschrijving</w:t>
            </w:r>
          </w:p>
        </w:tc>
      </w:tr>
      <w:tr w:rsidR="007056B7" w:rsidRPr="007056B7" w14:paraId="3FE41F86" w14:textId="77777777" w:rsidTr="00432BF8">
        <w:tc>
          <w:tcPr>
            <w:tcW w:w="1985" w:type="dxa"/>
          </w:tcPr>
          <w:p w14:paraId="40FCC3FA" w14:textId="77777777" w:rsidR="007056B7" w:rsidRPr="00A52EAD" w:rsidRDefault="007056B7" w:rsidP="00480854">
            <w:pPr>
              <w:rPr>
                <w:color w:val="000000" w:themeColor="text1"/>
                <w:lang w:val="fr-FR"/>
              </w:rPr>
            </w:pPr>
            <w:proofErr w:type="spellStart"/>
            <w:r w:rsidRPr="00A52EAD">
              <w:rPr>
                <w:color w:val="000000" w:themeColor="text1"/>
                <w:lang w:val="fr-FR"/>
              </w:rPr>
              <w:t>recordedDate</w:t>
            </w:r>
            <w:proofErr w:type="spellEnd"/>
          </w:p>
        </w:tc>
        <w:tc>
          <w:tcPr>
            <w:tcW w:w="709" w:type="dxa"/>
          </w:tcPr>
          <w:p w14:paraId="3BF71321" w14:textId="77777777" w:rsidR="007056B7" w:rsidRPr="00A52EAD" w:rsidRDefault="007056B7" w:rsidP="00480854">
            <w:pPr>
              <w:rPr>
                <w:color w:val="000000" w:themeColor="text1"/>
              </w:rPr>
            </w:pPr>
            <w:r w:rsidRPr="00A52EAD">
              <w:rPr>
                <w:color w:val="000000" w:themeColor="text1"/>
              </w:rPr>
              <w:t>1.. 1</w:t>
            </w:r>
          </w:p>
        </w:tc>
        <w:tc>
          <w:tcPr>
            <w:tcW w:w="5670" w:type="dxa"/>
          </w:tcPr>
          <w:p w14:paraId="10A5B381" w14:textId="23A88029" w:rsidR="007056B7" w:rsidRPr="00060EF9" w:rsidRDefault="00060EF9" w:rsidP="00480854">
            <w:pPr>
              <w:rPr>
                <w:color w:val="000000" w:themeColor="text1"/>
                <w:lang w:val="nl-BE"/>
              </w:rPr>
            </w:pPr>
            <w:r>
              <w:t>Datum waarop de informatie is geregistreerd</w:t>
            </w:r>
          </w:p>
        </w:tc>
      </w:tr>
      <w:tr w:rsidR="007056B7" w:rsidRPr="004D5A51" w14:paraId="61C68D6D" w14:textId="77777777" w:rsidTr="00432BF8">
        <w:tc>
          <w:tcPr>
            <w:tcW w:w="1985" w:type="dxa"/>
          </w:tcPr>
          <w:p w14:paraId="2D9A3258" w14:textId="77777777" w:rsidR="007056B7" w:rsidRPr="00F61A83" w:rsidRDefault="007056B7" w:rsidP="00480854">
            <w:pPr>
              <w:pStyle w:val="P68B1DB1-Normal7"/>
              <w:rPr>
                <w:color w:val="auto"/>
                <w:lang w:val="fr-FR"/>
              </w:rPr>
            </w:pPr>
            <w:proofErr w:type="spellStart"/>
            <w:r w:rsidRPr="00F61A83">
              <w:rPr>
                <w:color w:val="auto"/>
                <w:lang w:val="fr-FR"/>
              </w:rPr>
              <w:t>ChoosenOption</w:t>
            </w:r>
            <w:proofErr w:type="spellEnd"/>
          </w:p>
        </w:tc>
        <w:tc>
          <w:tcPr>
            <w:tcW w:w="709" w:type="dxa"/>
          </w:tcPr>
          <w:p w14:paraId="0F8A2B92" w14:textId="77777777" w:rsidR="007056B7" w:rsidRPr="00F61A83" w:rsidRDefault="007056B7" w:rsidP="00480854">
            <w:pPr>
              <w:pStyle w:val="P68B1DB1-Normal7"/>
              <w:rPr>
                <w:color w:val="auto"/>
              </w:rPr>
            </w:pPr>
            <w:r w:rsidRPr="00F61A83">
              <w:rPr>
                <w:color w:val="auto"/>
              </w:rPr>
              <w:t>1.. 1</w:t>
            </w:r>
          </w:p>
        </w:tc>
        <w:tc>
          <w:tcPr>
            <w:tcW w:w="5670" w:type="dxa"/>
          </w:tcPr>
          <w:p w14:paraId="42B62C19" w14:textId="2CE366AA" w:rsidR="007056B7" w:rsidRPr="004D5A51" w:rsidRDefault="004D5A51" w:rsidP="00480854">
            <w:pPr>
              <w:pStyle w:val="P68B1DB1-Normal7"/>
              <w:rPr>
                <w:color w:val="auto"/>
                <w:lang w:val="nl-BE"/>
              </w:rPr>
            </w:pPr>
            <w:r w:rsidRPr="004D5A51">
              <w:rPr>
                <w:color w:val="auto"/>
                <w:lang w:val="nl-BE"/>
              </w:rPr>
              <w:t xml:space="preserve">Dit is de ID van de optie die gekozen is uit de suggesties van PSS. Deze “gekozen optie” wordt dan aangemaakt op basis van de informatie in de </w:t>
            </w:r>
            <w:proofErr w:type="spellStart"/>
            <w:r w:rsidRPr="004D5A51">
              <w:rPr>
                <w:color w:val="auto"/>
                <w:lang w:val="nl-BE"/>
              </w:rPr>
              <w:t>supportOption</w:t>
            </w:r>
            <w:proofErr w:type="spellEnd"/>
            <w:r w:rsidRPr="004D5A51">
              <w:rPr>
                <w:color w:val="auto"/>
                <w:lang w:val="nl-BE"/>
              </w:rPr>
              <w:t>.</w:t>
            </w:r>
          </w:p>
        </w:tc>
      </w:tr>
      <w:tr w:rsidR="007056B7" w:rsidRPr="00060EF9" w14:paraId="760AB678" w14:textId="77777777" w:rsidTr="00432BF8">
        <w:tc>
          <w:tcPr>
            <w:tcW w:w="1985" w:type="dxa"/>
          </w:tcPr>
          <w:p w14:paraId="192C8057" w14:textId="687246CA" w:rsidR="007056B7" w:rsidRPr="0042394E" w:rsidRDefault="007056B7" w:rsidP="00480854">
            <w:pPr>
              <w:rPr>
                <w:color w:val="C2D69B" w:themeColor="accent3" w:themeTint="99"/>
                <w:lang w:val="fr-FR"/>
              </w:rPr>
            </w:pPr>
            <w:proofErr w:type="spellStart"/>
            <w:r w:rsidRPr="00A52EAD">
              <w:rPr>
                <w:color w:val="000000" w:themeColor="text1"/>
                <w:lang w:val="fr-FR"/>
              </w:rPr>
              <w:t>PSSReason</w:t>
            </w:r>
            <w:proofErr w:type="spellEnd"/>
          </w:p>
        </w:tc>
        <w:tc>
          <w:tcPr>
            <w:tcW w:w="709" w:type="dxa"/>
          </w:tcPr>
          <w:p w14:paraId="5B44591A" w14:textId="77777777" w:rsidR="007056B7" w:rsidRPr="00A52EAD" w:rsidRDefault="007056B7" w:rsidP="00480854">
            <w:pPr>
              <w:rPr>
                <w:color w:val="000000" w:themeColor="text1"/>
              </w:rPr>
            </w:pPr>
            <w:r w:rsidRPr="00A52EAD">
              <w:rPr>
                <w:color w:val="000000" w:themeColor="text1"/>
              </w:rPr>
              <w:t>0.. 1</w:t>
            </w:r>
          </w:p>
        </w:tc>
        <w:tc>
          <w:tcPr>
            <w:tcW w:w="5670" w:type="dxa"/>
          </w:tcPr>
          <w:p w14:paraId="681B2FEE" w14:textId="7F16439D" w:rsidR="007056B7" w:rsidRPr="007056B7" w:rsidRDefault="004D5A51" w:rsidP="00480854">
            <w:pPr>
              <w:rPr>
                <w:color w:val="000000" w:themeColor="text1"/>
                <w:lang w:val="fr-BE"/>
              </w:rPr>
            </w:pPr>
            <w:r w:rsidRPr="0089549C">
              <w:rPr>
                <w:color w:val="000000" w:themeColor="text1"/>
                <w:lang w:val="nl-BE"/>
              </w:rPr>
              <w:t xml:space="preserve">Rechtvaardiging van de voorschrijver als hij besluit af te wijken van de PSS-aanbeveling. </w:t>
            </w:r>
            <w:r w:rsidRPr="004D5A51">
              <w:rPr>
                <w:color w:val="000000" w:themeColor="text1"/>
                <w:lang w:val="fr-FR"/>
              </w:rPr>
              <w:t>(</w:t>
            </w:r>
            <w:proofErr w:type="spellStart"/>
            <w:r w:rsidRPr="004D5A51">
              <w:rPr>
                <w:color w:val="000000" w:themeColor="text1"/>
                <w:lang w:val="fr-FR"/>
              </w:rPr>
              <w:t>Moet</w:t>
            </w:r>
            <w:proofErr w:type="spellEnd"/>
            <w:r w:rsidRPr="004D5A51">
              <w:rPr>
                <w:color w:val="000000" w:themeColor="text1"/>
                <w:lang w:val="fr-FR"/>
              </w:rPr>
              <w:t xml:space="preserve"> </w:t>
            </w:r>
            <w:proofErr w:type="spellStart"/>
            <w:r w:rsidRPr="004D5A51">
              <w:rPr>
                <w:color w:val="000000" w:themeColor="text1"/>
                <w:lang w:val="fr-FR"/>
              </w:rPr>
              <w:t>worden</w:t>
            </w:r>
            <w:proofErr w:type="spellEnd"/>
            <w:r w:rsidRPr="004D5A51">
              <w:rPr>
                <w:color w:val="000000" w:themeColor="text1"/>
                <w:lang w:val="fr-FR"/>
              </w:rPr>
              <w:t xml:space="preserve"> </w:t>
            </w:r>
            <w:proofErr w:type="spellStart"/>
            <w:r w:rsidRPr="004D5A51">
              <w:rPr>
                <w:color w:val="000000" w:themeColor="text1"/>
                <w:lang w:val="fr-FR"/>
              </w:rPr>
              <w:t>ingevuld</w:t>
            </w:r>
            <w:proofErr w:type="spellEnd"/>
            <w:r w:rsidRPr="004D5A51">
              <w:rPr>
                <w:color w:val="000000" w:themeColor="text1"/>
                <w:lang w:val="fr-FR"/>
              </w:rPr>
              <w:t xml:space="preserve"> </w:t>
            </w:r>
            <w:proofErr w:type="spellStart"/>
            <w:r w:rsidRPr="004D5A51">
              <w:rPr>
                <w:color w:val="000000" w:themeColor="text1"/>
                <w:lang w:val="fr-FR"/>
              </w:rPr>
              <w:t>als</w:t>
            </w:r>
            <w:proofErr w:type="spellEnd"/>
            <w:r w:rsidRPr="004D5A51">
              <w:rPr>
                <w:color w:val="000000" w:themeColor="text1"/>
                <w:lang w:val="fr-FR"/>
              </w:rPr>
              <w:t xml:space="preserve"> </w:t>
            </w:r>
            <w:proofErr w:type="spellStart"/>
            <w:r w:rsidRPr="004D5A51">
              <w:rPr>
                <w:color w:val="000000" w:themeColor="text1"/>
                <w:lang w:val="fr-FR"/>
              </w:rPr>
              <w:t>een</w:t>
            </w:r>
            <w:proofErr w:type="spellEnd"/>
            <w:r w:rsidRPr="004D5A51">
              <w:rPr>
                <w:color w:val="000000" w:themeColor="text1"/>
                <w:lang w:val="fr-FR"/>
              </w:rPr>
              <w:t xml:space="preserve"> “rode” </w:t>
            </w:r>
            <w:proofErr w:type="spellStart"/>
            <w:r w:rsidRPr="004D5A51">
              <w:rPr>
                <w:color w:val="000000" w:themeColor="text1"/>
                <w:lang w:val="fr-FR"/>
              </w:rPr>
              <w:t>optie</w:t>
            </w:r>
            <w:proofErr w:type="spellEnd"/>
            <w:r w:rsidRPr="004D5A51">
              <w:rPr>
                <w:color w:val="000000" w:themeColor="text1"/>
                <w:lang w:val="fr-FR"/>
              </w:rPr>
              <w:t xml:space="preserve"> </w:t>
            </w:r>
            <w:proofErr w:type="spellStart"/>
            <w:r w:rsidRPr="004D5A51">
              <w:rPr>
                <w:color w:val="000000" w:themeColor="text1"/>
                <w:lang w:val="fr-FR"/>
              </w:rPr>
              <w:t>is</w:t>
            </w:r>
            <w:proofErr w:type="spellEnd"/>
            <w:r w:rsidRPr="004D5A51">
              <w:rPr>
                <w:color w:val="000000" w:themeColor="text1"/>
                <w:lang w:val="fr-FR"/>
              </w:rPr>
              <w:t xml:space="preserve"> </w:t>
            </w:r>
            <w:proofErr w:type="spellStart"/>
            <w:r w:rsidRPr="004D5A51">
              <w:rPr>
                <w:color w:val="000000" w:themeColor="text1"/>
                <w:lang w:val="fr-FR"/>
              </w:rPr>
              <w:t>geselecteerd</w:t>
            </w:r>
            <w:proofErr w:type="spellEnd"/>
            <w:r w:rsidRPr="004D5A51">
              <w:rPr>
                <w:color w:val="000000" w:themeColor="text1"/>
                <w:lang w:val="fr-FR"/>
              </w:rPr>
              <w:t>).</w:t>
            </w:r>
          </w:p>
        </w:tc>
      </w:tr>
    </w:tbl>
    <w:p w14:paraId="004D37EB" w14:textId="77777777" w:rsidR="00781E7F" w:rsidRPr="00781E7F" w:rsidRDefault="00781E7F">
      <w:pPr>
        <w:rPr>
          <w:strike/>
          <w:lang w:val="fr-BE"/>
        </w:rPr>
      </w:pPr>
    </w:p>
    <w:p w14:paraId="58738E80" w14:textId="290856DE" w:rsidR="006B2223" w:rsidRDefault="00AA0022" w:rsidP="00BB23A2">
      <w:pPr>
        <w:pStyle w:val="Heading3"/>
        <w:rPr>
          <w:lang w:val="en-GB"/>
        </w:rPr>
      </w:pPr>
      <w:bookmarkStart w:id="20" w:name="_Toc202174892"/>
      <w:proofErr w:type="spellStart"/>
      <w:r w:rsidRPr="00894AC3">
        <w:rPr>
          <w:lang w:val="en-GB"/>
        </w:rPr>
        <w:t>Valuesets</w:t>
      </w:r>
      <w:proofErr w:type="spellEnd"/>
      <w:r w:rsidRPr="00894AC3">
        <w:rPr>
          <w:lang w:val="en-GB"/>
        </w:rPr>
        <w:t xml:space="preserve"> </w:t>
      </w:r>
      <w:r w:rsidR="00E2564F">
        <w:rPr>
          <w:lang w:val="en-GB"/>
        </w:rPr>
        <w:t xml:space="preserve">van de </w:t>
      </w:r>
      <w:proofErr w:type="spellStart"/>
      <w:r w:rsidR="00E2564F">
        <w:rPr>
          <w:lang w:val="en-GB"/>
        </w:rPr>
        <w:t>CareSet</w:t>
      </w:r>
      <w:bookmarkEnd w:id="20"/>
      <w:proofErr w:type="spellEnd"/>
    </w:p>
    <w:p w14:paraId="5A782EF0" w14:textId="4FE9E674" w:rsidR="00E2564F" w:rsidRPr="00E2564F" w:rsidRDefault="00E2564F" w:rsidP="00E2564F">
      <w:pPr>
        <w:pStyle w:val="Heading4"/>
        <w:rPr>
          <w:lang w:val="en-GB"/>
        </w:rPr>
      </w:pPr>
      <w:proofErr w:type="spellStart"/>
      <w:r>
        <w:rPr>
          <w:lang w:val="en-GB"/>
        </w:rPr>
        <w:t>PSSReason</w:t>
      </w:r>
      <w:proofErr w:type="spellEnd"/>
    </w:p>
    <w:p w14:paraId="673C2870" w14:textId="77777777" w:rsidR="006B2223" w:rsidRPr="00894AC3" w:rsidRDefault="006B2223">
      <w:pPr>
        <w:rPr>
          <w:lang w:val="en-GB"/>
        </w:rPr>
      </w:pPr>
    </w:p>
    <w:tbl>
      <w:tblPr>
        <w:tblStyle w:val="TableGrid"/>
        <w:tblW w:w="8926" w:type="dxa"/>
        <w:tblLook w:val="04A0" w:firstRow="1" w:lastRow="0" w:firstColumn="1" w:lastColumn="0" w:noHBand="0" w:noVBand="1"/>
      </w:tblPr>
      <w:tblGrid>
        <w:gridCol w:w="964"/>
        <w:gridCol w:w="2150"/>
        <w:gridCol w:w="2668"/>
        <w:gridCol w:w="3144"/>
      </w:tblGrid>
      <w:tr w:rsidR="0086687A" w:rsidRPr="00A52EAD" w14:paraId="60102FF2" w14:textId="77777777" w:rsidTr="0086687A">
        <w:tc>
          <w:tcPr>
            <w:tcW w:w="964" w:type="dxa"/>
            <w:shd w:val="clear" w:color="auto" w:fill="DAEEF3" w:themeFill="accent5" w:themeFillTint="33"/>
          </w:tcPr>
          <w:p w14:paraId="49620BC4" w14:textId="77777777" w:rsidR="0086687A" w:rsidRPr="00A52EAD" w:rsidRDefault="0086687A" w:rsidP="00011F7B">
            <w:pPr>
              <w:pStyle w:val="P68B1DB1-Normal2"/>
              <w:rPr>
                <w:color w:val="000000" w:themeColor="text1"/>
              </w:rPr>
            </w:pPr>
            <w:r>
              <w:rPr>
                <w:color w:val="000000" w:themeColor="text1"/>
              </w:rPr>
              <w:t>Code</w:t>
            </w:r>
          </w:p>
        </w:tc>
        <w:tc>
          <w:tcPr>
            <w:tcW w:w="2150" w:type="dxa"/>
            <w:shd w:val="clear" w:color="auto" w:fill="DAEEF3" w:themeFill="accent5" w:themeFillTint="33"/>
          </w:tcPr>
          <w:p w14:paraId="516A398A" w14:textId="7C0A5E4B" w:rsidR="0086687A" w:rsidRPr="00A52EAD" w:rsidRDefault="0086687A" w:rsidP="00011F7B">
            <w:pPr>
              <w:pStyle w:val="P68B1DB1-Normal2"/>
              <w:rPr>
                <w:color w:val="000000" w:themeColor="text1"/>
              </w:rPr>
            </w:pPr>
            <w:r w:rsidRPr="00A52EAD">
              <w:rPr>
                <w:color w:val="000000" w:themeColor="text1"/>
              </w:rPr>
              <w:t>Cat</w:t>
            </w:r>
            <w:r w:rsidR="00843900">
              <w:rPr>
                <w:color w:val="000000" w:themeColor="text1"/>
              </w:rPr>
              <w:t>e</w:t>
            </w:r>
            <w:r w:rsidRPr="00A52EAD">
              <w:rPr>
                <w:color w:val="000000" w:themeColor="text1"/>
              </w:rPr>
              <w:t>gorie</w:t>
            </w:r>
          </w:p>
        </w:tc>
        <w:tc>
          <w:tcPr>
            <w:tcW w:w="2668" w:type="dxa"/>
            <w:shd w:val="clear" w:color="auto" w:fill="DAEEF3" w:themeFill="accent5" w:themeFillTint="33"/>
          </w:tcPr>
          <w:p w14:paraId="732E4D14" w14:textId="77777777" w:rsidR="0086687A" w:rsidRPr="00A52EAD" w:rsidRDefault="0086687A" w:rsidP="00011F7B">
            <w:pPr>
              <w:pStyle w:val="P68B1DB1-Normal2"/>
              <w:rPr>
                <w:color w:val="000000" w:themeColor="text1"/>
                <w:lang w:val="fr-FR"/>
              </w:rPr>
            </w:pPr>
            <w:proofErr w:type="spellStart"/>
            <w:r w:rsidRPr="00A52EAD">
              <w:rPr>
                <w:color w:val="000000" w:themeColor="text1"/>
                <w:lang w:val="fr-FR"/>
              </w:rPr>
              <w:t>NomFr</w:t>
            </w:r>
            <w:proofErr w:type="spellEnd"/>
          </w:p>
        </w:tc>
        <w:tc>
          <w:tcPr>
            <w:tcW w:w="3144" w:type="dxa"/>
            <w:shd w:val="clear" w:color="auto" w:fill="DAEEF3" w:themeFill="accent5" w:themeFillTint="33"/>
          </w:tcPr>
          <w:p w14:paraId="524FF253" w14:textId="77777777" w:rsidR="0086687A" w:rsidRPr="00A52EAD" w:rsidRDefault="0086687A" w:rsidP="00011F7B">
            <w:pPr>
              <w:pStyle w:val="P68B1DB1-Normal2"/>
              <w:rPr>
                <w:color w:val="000000" w:themeColor="text1"/>
                <w:lang w:val="fr-FR"/>
              </w:rPr>
            </w:pPr>
            <w:proofErr w:type="spellStart"/>
            <w:r w:rsidRPr="00A52EAD">
              <w:rPr>
                <w:color w:val="000000" w:themeColor="text1"/>
                <w:lang w:val="fr-FR"/>
              </w:rPr>
              <w:t>NomNl</w:t>
            </w:r>
            <w:proofErr w:type="spellEnd"/>
          </w:p>
        </w:tc>
      </w:tr>
      <w:tr w:rsidR="0086687A" w:rsidRPr="007736EC" w14:paraId="2C3ED3A8" w14:textId="77777777" w:rsidTr="00011F7B">
        <w:trPr>
          <w:trHeight w:val="381"/>
        </w:trPr>
        <w:tc>
          <w:tcPr>
            <w:tcW w:w="964" w:type="dxa"/>
            <w:shd w:val="clear" w:color="auto" w:fill="FFFFFF" w:themeFill="background1"/>
          </w:tcPr>
          <w:p w14:paraId="680C2FED" w14:textId="77777777" w:rsidR="0086687A" w:rsidRPr="00A52EAD" w:rsidRDefault="0086687A" w:rsidP="00011F7B">
            <w:pPr>
              <w:rPr>
                <w:color w:val="000000" w:themeColor="text1"/>
                <w:lang w:val="fr-FR"/>
              </w:rPr>
            </w:pPr>
            <w:proofErr w:type="spellStart"/>
            <w:r w:rsidRPr="00A52EAD">
              <w:rPr>
                <w:color w:val="000000" w:themeColor="text1"/>
                <w:lang w:val="fr-FR"/>
              </w:rPr>
              <w:t>Intern</w:t>
            </w:r>
            <w:proofErr w:type="spellEnd"/>
          </w:p>
        </w:tc>
        <w:tc>
          <w:tcPr>
            <w:tcW w:w="2150" w:type="dxa"/>
            <w:shd w:val="clear" w:color="auto" w:fill="FFFFFF" w:themeFill="background1"/>
          </w:tcPr>
          <w:p w14:paraId="36978F35" w14:textId="00AF9C96" w:rsidR="0086687A" w:rsidRPr="00A52EAD" w:rsidRDefault="0086687A" w:rsidP="00011F7B">
            <w:pPr>
              <w:rPr>
                <w:color w:val="000000" w:themeColor="text1"/>
                <w:lang w:val="fr-FR"/>
              </w:rPr>
            </w:pPr>
            <w:proofErr w:type="spellStart"/>
            <w:r w:rsidRPr="00A52EAD">
              <w:rPr>
                <w:color w:val="000000" w:themeColor="text1"/>
                <w:lang w:val="fr-FR"/>
              </w:rPr>
              <w:t>Antimicrobi</w:t>
            </w:r>
            <w:r w:rsidR="005233D7">
              <w:rPr>
                <w:color w:val="000000" w:themeColor="text1"/>
                <w:lang w:val="fr-FR"/>
              </w:rPr>
              <w:t>eel</w:t>
            </w:r>
            <w:proofErr w:type="spellEnd"/>
          </w:p>
        </w:tc>
        <w:tc>
          <w:tcPr>
            <w:tcW w:w="2668" w:type="dxa"/>
            <w:shd w:val="clear" w:color="auto" w:fill="FFFFFF" w:themeFill="background1"/>
          </w:tcPr>
          <w:p w14:paraId="6F5DC49C" w14:textId="77777777" w:rsidR="0086687A" w:rsidRPr="00A52EAD" w:rsidRDefault="0086687A" w:rsidP="00011F7B">
            <w:pPr>
              <w:rPr>
                <w:color w:val="000000" w:themeColor="text1"/>
              </w:rPr>
            </w:pPr>
            <w:r w:rsidRPr="00A52EAD">
              <w:rPr>
                <w:color w:val="000000" w:themeColor="text1"/>
              </w:rPr>
              <w:t>Risque d’effets secondaires</w:t>
            </w:r>
          </w:p>
        </w:tc>
        <w:tc>
          <w:tcPr>
            <w:tcW w:w="3144" w:type="dxa"/>
            <w:shd w:val="clear" w:color="auto" w:fill="FFFFFF" w:themeFill="background1"/>
          </w:tcPr>
          <w:p w14:paraId="7B4C8523" w14:textId="77777777" w:rsidR="0086687A" w:rsidRPr="007736EC" w:rsidRDefault="0086687A" w:rsidP="00011F7B">
            <w:pPr>
              <w:rPr>
                <w:color w:val="000000" w:themeColor="text1"/>
                <w:lang w:val="en-GB"/>
              </w:rPr>
            </w:pPr>
            <w:proofErr w:type="spellStart"/>
            <w:r>
              <w:rPr>
                <w:color w:val="000000" w:themeColor="text1"/>
                <w:lang w:val="en-GB"/>
              </w:rPr>
              <w:t>V</w:t>
            </w:r>
            <w:r w:rsidRPr="007736EC">
              <w:rPr>
                <w:color w:val="000000" w:themeColor="text1"/>
                <w:lang w:val="en-GB"/>
              </w:rPr>
              <w:t>erontrustende</w:t>
            </w:r>
            <w:proofErr w:type="spellEnd"/>
            <w:r w:rsidRPr="007736EC">
              <w:rPr>
                <w:color w:val="000000" w:themeColor="text1"/>
                <w:lang w:val="en-GB"/>
              </w:rPr>
              <w:t xml:space="preserve"> </w:t>
            </w:r>
            <w:proofErr w:type="spellStart"/>
            <w:r w:rsidRPr="007736EC">
              <w:rPr>
                <w:color w:val="000000" w:themeColor="text1"/>
                <w:lang w:val="en-GB"/>
              </w:rPr>
              <w:t>kliniek</w:t>
            </w:r>
            <w:proofErr w:type="spellEnd"/>
          </w:p>
          <w:p w14:paraId="419C8248" w14:textId="77777777" w:rsidR="0086687A" w:rsidRPr="007736EC" w:rsidRDefault="0086687A" w:rsidP="00011F7B">
            <w:pPr>
              <w:rPr>
                <w:color w:val="000000" w:themeColor="text1"/>
                <w:lang w:val="nl-BE"/>
              </w:rPr>
            </w:pPr>
          </w:p>
        </w:tc>
      </w:tr>
      <w:tr w:rsidR="005233D7" w:rsidRPr="00A52EAD" w14:paraId="1B81E941" w14:textId="77777777" w:rsidTr="00011F7B">
        <w:trPr>
          <w:trHeight w:val="381"/>
        </w:trPr>
        <w:tc>
          <w:tcPr>
            <w:tcW w:w="964" w:type="dxa"/>
            <w:shd w:val="clear" w:color="auto" w:fill="FFFFFF" w:themeFill="background1"/>
          </w:tcPr>
          <w:p w14:paraId="014AA329" w14:textId="77777777" w:rsidR="005233D7" w:rsidRPr="00A52EAD" w:rsidRDefault="005233D7" w:rsidP="005233D7">
            <w:pPr>
              <w:rPr>
                <w:color w:val="000000" w:themeColor="text1"/>
                <w:lang w:val="fr-FR"/>
              </w:rPr>
            </w:pPr>
            <w:proofErr w:type="spellStart"/>
            <w:r w:rsidRPr="00A52EAD">
              <w:rPr>
                <w:color w:val="000000" w:themeColor="text1"/>
                <w:lang w:val="fr-FR"/>
              </w:rPr>
              <w:t>Intern</w:t>
            </w:r>
            <w:proofErr w:type="spellEnd"/>
          </w:p>
        </w:tc>
        <w:tc>
          <w:tcPr>
            <w:tcW w:w="2150" w:type="dxa"/>
            <w:shd w:val="clear" w:color="auto" w:fill="FFFFFF" w:themeFill="background1"/>
          </w:tcPr>
          <w:p w14:paraId="2762082E" w14:textId="41CFEE16" w:rsidR="005233D7" w:rsidRPr="00A52EAD" w:rsidRDefault="005233D7" w:rsidP="005233D7">
            <w:pPr>
              <w:rPr>
                <w:color w:val="000000" w:themeColor="text1"/>
                <w:lang w:val="fr-FR"/>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76E08D99" w14:textId="77777777" w:rsidR="005233D7" w:rsidRPr="00A52EAD" w:rsidRDefault="005233D7" w:rsidP="005233D7">
            <w:pPr>
              <w:rPr>
                <w:color w:val="000000" w:themeColor="text1"/>
              </w:rPr>
            </w:pPr>
            <w:r>
              <w:rPr>
                <w:color w:val="000000" w:themeColor="text1"/>
              </w:rPr>
              <w:t>Comorbidités</w:t>
            </w:r>
          </w:p>
        </w:tc>
        <w:tc>
          <w:tcPr>
            <w:tcW w:w="3144" w:type="dxa"/>
            <w:shd w:val="clear" w:color="auto" w:fill="FFFFFF" w:themeFill="background1"/>
          </w:tcPr>
          <w:p w14:paraId="1FA51777" w14:textId="77777777" w:rsidR="005233D7" w:rsidRPr="00A52EAD" w:rsidRDefault="005233D7" w:rsidP="005233D7">
            <w:pPr>
              <w:rPr>
                <w:color w:val="000000" w:themeColor="text1"/>
                <w:lang w:val="fr-FR"/>
              </w:rPr>
            </w:pPr>
            <w:proofErr w:type="spellStart"/>
            <w:r>
              <w:rPr>
                <w:color w:val="000000" w:themeColor="text1"/>
                <w:lang w:val="fr-FR"/>
              </w:rPr>
              <w:t>Comorbiditeiten</w:t>
            </w:r>
            <w:proofErr w:type="spellEnd"/>
          </w:p>
        </w:tc>
      </w:tr>
      <w:tr w:rsidR="005233D7" w:rsidRPr="00A52EAD" w14:paraId="0190C03A" w14:textId="77777777" w:rsidTr="00011F7B">
        <w:trPr>
          <w:trHeight w:val="381"/>
        </w:trPr>
        <w:tc>
          <w:tcPr>
            <w:tcW w:w="964" w:type="dxa"/>
            <w:shd w:val="clear" w:color="auto" w:fill="FFFFFF" w:themeFill="background1"/>
          </w:tcPr>
          <w:p w14:paraId="61DE1EDB" w14:textId="77777777" w:rsidR="005233D7" w:rsidRPr="00A52EAD" w:rsidRDefault="005233D7" w:rsidP="005233D7">
            <w:pPr>
              <w:rPr>
                <w:color w:val="000000" w:themeColor="text1"/>
                <w:lang w:val="fr-FR"/>
              </w:rPr>
            </w:pPr>
            <w:proofErr w:type="spellStart"/>
            <w:r w:rsidRPr="00A52EAD">
              <w:rPr>
                <w:color w:val="000000" w:themeColor="text1"/>
                <w:lang w:val="fr-FR"/>
              </w:rPr>
              <w:t>Intern</w:t>
            </w:r>
            <w:proofErr w:type="spellEnd"/>
          </w:p>
        </w:tc>
        <w:tc>
          <w:tcPr>
            <w:tcW w:w="2150" w:type="dxa"/>
            <w:shd w:val="clear" w:color="auto" w:fill="FFFFFF" w:themeFill="background1"/>
          </w:tcPr>
          <w:p w14:paraId="215292E6" w14:textId="380A5CF7" w:rsidR="005233D7" w:rsidRPr="00A52EAD" w:rsidRDefault="005233D7" w:rsidP="005233D7">
            <w:pPr>
              <w:rPr>
                <w:color w:val="000000" w:themeColor="text1"/>
                <w:lang w:val="fr-FR"/>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77DA4523" w14:textId="77777777" w:rsidR="005233D7" w:rsidRPr="0086687A" w:rsidRDefault="005233D7" w:rsidP="005233D7">
            <w:pPr>
              <w:rPr>
                <w:color w:val="000000" w:themeColor="text1"/>
                <w:lang w:val="fr-BE"/>
              </w:rPr>
            </w:pPr>
            <w:r w:rsidRPr="0086687A">
              <w:rPr>
                <w:color w:val="000000" w:themeColor="text1"/>
                <w:lang w:val="fr-BE"/>
              </w:rPr>
              <w:t>Donne des résultats plus rapides</w:t>
            </w:r>
          </w:p>
        </w:tc>
        <w:tc>
          <w:tcPr>
            <w:tcW w:w="3144" w:type="dxa"/>
            <w:shd w:val="clear" w:color="auto" w:fill="FFFFFF" w:themeFill="background1"/>
          </w:tcPr>
          <w:p w14:paraId="0B9B49C7" w14:textId="77777777" w:rsidR="005233D7" w:rsidRPr="007736EC" w:rsidRDefault="005233D7" w:rsidP="005233D7">
            <w:pPr>
              <w:rPr>
                <w:color w:val="000000" w:themeColor="text1"/>
                <w:lang w:val="en-GB"/>
              </w:rPr>
            </w:pPr>
            <w:proofErr w:type="spellStart"/>
            <w:r>
              <w:rPr>
                <w:color w:val="000000" w:themeColor="text1"/>
                <w:lang w:val="en-GB"/>
              </w:rPr>
              <w:t>G</w:t>
            </w:r>
            <w:r w:rsidRPr="007736EC">
              <w:rPr>
                <w:color w:val="000000" w:themeColor="text1"/>
                <w:lang w:val="en-GB"/>
              </w:rPr>
              <w:t>eeft</w:t>
            </w:r>
            <w:proofErr w:type="spellEnd"/>
            <w:r w:rsidRPr="007736EC">
              <w:rPr>
                <w:color w:val="000000" w:themeColor="text1"/>
                <w:lang w:val="en-GB"/>
              </w:rPr>
              <w:t xml:space="preserve"> </w:t>
            </w:r>
            <w:proofErr w:type="spellStart"/>
            <w:r w:rsidRPr="007736EC">
              <w:rPr>
                <w:color w:val="000000" w:themeColor="text1"/>
                <w:lang w:val="en-GB"/>
              </w:rPr>
              <w:t>sneller</w:t>
            </w:r>
            <w:proofErr w:type="spellEnd"/>
            <w:r w:rsidRPr="007736EC">
              <w:rPr>
                <w:color w:val="000000" w:themeColor="text1"/>
                <w:lang w:val="en-GB"/>
              </w:rPr>
              <w:t xml:space="preserve"> </w:t>
            </w:r>
            <w:proofErr w:type="spellStart"/>
            <w:r w:rsidRPr="007736EC">
              <w:rPr>
                <w:color w:val="000000" w:themeColor="text1"/>
                <w:lang w:val="en-GB"/>
              </w:rPr>
              <w:t>resultaat</w:t>
            </w:r>
            <w:proofErr w:type="spellEnd"/>
          </w:p>
          <w:p w14:paraId="5F6A06B9" w14:textId="77777777" w:rsidR="005233D7" w:rsidRPr="00A52EAD" w:rsidRDefault="005233D7" w:rsidP="005233D7">
            <w:pPr>
              <w:rPr>
                <w:color w:val="000000" w:themeColor="text1"/>
                <w:lang w:val="fr-FR"/>
              </w:rPr>
            </w:pPr>
          </w:p>
        </w:tc>
      </w:tr>
      <w:tr w:rsidR="005233D7" w:rsidRPr="00A52EAD" w14:paraId="60D5F68C" w14:textId="77777777" w:rsidTr="00011F7B">
        <w:trPr>
          <w:trHeight w:val="381"/>
        </w:trPr>
        <w:tc>
          <w:tcPr>
            <w:tcW w:w="964" w:type="dxa"/>
            <w:shd w:val="clear" w:color="auto" w:fill="FFFFFF" w:themeFill="background1"/>
          </w:tcPr>
          <w:p w14:paraId="292B1C75" w14:textId="77777777" w:rsidR="005233D7" w:rsidRPr="00A52EAD" w:rsidRDefault="005233D7" w:rsidP="005233D7">
            <w:pPr>
              <w:rPr>
                <w:color w:val="000000" w:themeColor="text1"/>
                <w:lang w:val="fr-FR"/>
              </w:rPr>
            </w:pPr>
            <w:proofErr w:type="spellStart"/>
            <w:r w:rsidRPr="00A52EAD">
              <w:rPr>
                <w:color w:val="000000" w:themeColor="text1"/>
                <w:lang w:val="fr-FR"/>
              </w:rPr>
              <w:t>Intern</w:t>
            </w:r>
            <w:proofErr w:type="spellEnd"/>
          </w:p>
        </w:tc>
        <w:tc>
          <w:tcPr>
            <w:tcW w:w="2150" w:type="dxa"/>
            <w:shd w:val="clear" w:color="auto" w:fill="FFFFFF" w:themeFill="background1"/>
          </w:tcPr>
          <w:p w14:paraId="75EF6E7F" w14:textId="03FA143E" w:rsidR="005233D7" w:rsidRPr="00A52EAD" w:rsidRDefault="005233D7" w:rsidP="005233D7">
            <w:pPr>
              <w:rPr>
                <w:color w:val="000000" w:themeColor="text1"/>
                <w:lang w:val="fr-FR"/>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7D6EFA1A" w14:textId="77777777" w:rsidR="005233D7" w:rsidRPr="00A52EAD" w:rsidRDefault="005233D7" w:rsidP="005233D7">
            <w:pPr>
              <w:rPr>
                <w:color w:val="000000" w:themeColor="text1"/>
              </w:rPr>
            </w:pPr>
            <w:r>
              <w:rPr>
                <w:color w:val="000000" w:themeColor="text1"/>
              </w:rPr>
              <w:t>Expérience antérieure positive</w:t>
            </w:r>
          </w:p>
        </w:tc>
        <w:tc>
          <w:tcPr>
            <w:tcW w:w="3144" w:type="dxa"/>
            <w:shd w:val="clear" w:color="auto" w:fill="FFFFFF" w:themeFill="background1"/>
          </w:tcPr>
          <w:p w14:paraId="257DB8B3" w14:textId="77777777" w:rsidR="005233D7" w:rsidRPr="007736EC" w:rsidRDefault="005233D7" w:rsidP="005233D7">
            <w:pPr>
              <w:rPr>
                <w:color w:val="000000" w:themeColor="text1"/>
                <w:lang w:val="en-GB"/>
              </w:rPr>
            </w:pPr>
            <w:proofErr w:type="spellStart"/>
            <w:r>
              <w:rPr>
                <w:color w:val="000000" w:themeColor="text1"/>
                <w:lang w:val="en-GB"/>
              </w:rPr>
              <w:t>P</w:t>
            </w:r>
            <w:r w:rsidRPr="007736EC">
              <w:rPr>
                <w:color w:val="000000" w:themeColor="text1"/>
                <w:lang w:val="en-GB"/>
              </w:rPr>
              <w:t>ositieve</w:t>
            </w:r>
            <w:proofErr w:type="spellEnd"/>
            <w:r w:rsidRPr="007736EC">
              <w:rPr>
                <w:color w:val="000000" w:themeColor="text1"/>
                <w:lang w:val="en-GB"/>
              </w:rPr>
              <w:t xml:space="preserve"> </w:t>
            </w:r>
            <w:proofErr w:type="spellStart"/>
            <w:r w:rsidRPr="007736EC">
              <w:rPr>
                <w:color w:val="000000" w:themeColor="text1"/>
                <w:lang w:val="en-GB"/>
              </w:rPr>
              <w:t>eerdere</w:t>
            </w:r>
            <w:proofErr w:type="spellEnd"/>
            <w:r w:rsidRPr="007736EC">
              <w:rPr>
                <w:color w:val="000000" w:themeColor="text1"/>
                <w:lang w:val="en-GB"/>
              </w:rPr>
              <w:t xml:space="preserve"> </w:t>
            </w:r>
            <w:proofErr w:type="spellStart"/>
            <w:r w:rsidRPr="007736EC">
              <w:rPr>
                <w:color w:val="000000" w:themeColor="text1"/>
                <w:lang w:val="en-GB"/>
              </w:rPr>
              <w:t>ervaringen</w:t>
            </w:r>
            <w:proofErr w:type="spellEnd"/>
          </w:p>
          <w:p w14:paraId="63236B3D" w14:textId="77777777" w:rsidR="005233D7" w:rsidRPr="00A52EAD" w:rsidRDefault="005233D7" w:rsidP="005233D7">
            <w:pPr>
              <w:rPr>
                <w:color w:val="000000" w:themeColor="text1"/>
                <w:lang w:val="fr-FR"/>
              </w:rPr>
            </w:pPr>
          </w:p>
        </w:tc>
      </w:tr>
      <w:tr w:rsidR="005233D7" w:rsidRPr="00974363" w14:paraId="27E991EB" w14:textId="77777777" w:rsidTr="00011F7B">
        <w:trPr>
          <w:trHeight w:val="381"/>
        </w:trPr>
        <w:tc>
          <w:tcPr>
            <w:tcW w:w="964" w:type="dxa"/>
            <w:shd w:val="clear" w:color="auto" w:fill="FFFFFF" w:themeFill="background1"/>
          </w:tcPr>
          <w:p w14:paraId="0B604E93" w14:textId="77777777" w:rsidR="005233D7" w:rsidRPr="00A52EAD" w:rsidRDefault="005233D7" w:rsidP="005233D7">
            <w:pPr>
              <w:rPr>
                <w:color w:val="000000" w:themeColor="text1"/>
                <w:lang w:val="fr-FR"/>
              </w:rPr>
            </w:pPr>
            <w:proofErr w:type="spellStart"/>
            <w:r w:rsidRPr="00A52EAD">
              <w:rPr>
                <w:color w:val="000000" w:themeColor="text1"/>
                <w:lang w:val="fr-FR"/>
              </w:rPr>
              <w:t>Intern</w:t>
            </w:r>
            <w:proofErr w:type="spellEnd"/>
          </w:p>
        </w:tc>
        <w:tc>
          <w:tcPr>
            <w:tcW w:w="2150" w:type="dxa"/>
            <w:shd w:val="clear" w:color="auto" w:fill="FFFFFF" w:themeFill="background1"/>
          </w:tcPr>
          <w:p w14:paraId="08B31E98" w14:textId="7F41E1DA" w:rsidR="005233D7" w:rsidRPr="00A52EAD" w:rsidRDefault="005233D7" w:rsidP="005233D7">
            <w:pPr>
              <w:rPr>
                <w:color w:val="000000" w:themeColor="text1"/>
                <w:lang w:val="fr-FR"/>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5AA961BE" w14:textId="77777777" w:rsidR="005233D7" w:rsidRPr="0086687A" w:rsidRDefault="005233D7" w:rsidP="005233D7">
            <w:pPr>
              <w:rPr>
                <w:color w:val="000000" w:themeColor="text1"/>
                <w:lang w:val="fr-BE"/>
              </w:rPr>
            </w:pPr>
            <w:r w:rsidRPr="0086687A">
              <w:rPr>
                <w:color w:val="000000" w:themeColor="text1"/>
                <w:lang w:val="fr-BE"/>
              </w:rPr>
              <w:t>effet insuffisant de la politique recommandée dans le passé</w:t>
            </w:r>
          </w:p>
        </w:tc>
        <w:tc>
          <w:tcPr>
            <w:tcW w:w="3144" w:type="dxa"/>
            <w:shd w:val="clear" w:color="auto" w:fill="FFFFFF" w:themeFill="background1"/>
          </w:tcPr>
          <w:p w14:paraId="2F179C87" w14:textId="77777777" w:rsidR="005233D7" w:rsidRPr="007736EC" w:rsidRDefault="005233D7" w:rsidP="005233D7">
            <w:pPr>
              <w:rPr>
                <w:color w:val="000000" w:themeColor="text1"/>
                <w:lang w:val="nl-BE"/>
              </w:rPr>
            </w:pPr>
            <w:r>
              <w:rPr>
                <w:color w:val="000000" w:themeColor="text1"/>
                <w:lang w:val="nl-BE"/>
              </w:rPr>
              <w:t>O</w:t>
            </w:r>
            <w:r w:rsidRPr="007736EC">
              <w:rPr>
                <w:color w:val="000000" w:themeColor="text1"/>
                <w:lang w:val="nl-BE"/>
              </w:rPr>
              <w:t>nvoldoende effect van aanbevolen beleid in voorgeschiedenis</w:t>
            </w:r>
          </w:p>
          <w:p w14:paraId="37DCAD1A" w14:textId="77777777" w:rsidR="005233D7" w:rsidRPr="00974363" w:rsidRDefault="005233D7" w:rsidP="005233D7">
            <w:pPr>
              <w:rPr>
                <w:color w:val="000000" w:themeColor="text1"/>
                <w:lang w:val="nl-BE"/>
              </w:rPr>
            </w:pPr>
          </w:p>
        </w:tc>
      </w:tr>
      <w:tr w:rsidR="005233D7" w:rsidRPr="00974363" w14:paraId="496D29FD" w14:textId="77777777" w:rsidTr="00011F7B">
        <w:trPr>
          <w:trHeight w:val="381"/>
        </w:trPr>
        <w:tc>
          <w:tcPr>
            <w:tcW w:w="964" w:type="dxa"/>
            <w:shd w:val="clear" w:color="auto" w:fill="FFFFFF" w:themeFill="background1"/>
          </w:tcPr>
          <w:p w14:paraId="468FA52F" w14:textId="77777777" w:rsidR="005233D7" w:rsidRPr="00974363" w:rsidRDefault="005233D7" w:rsidP="005233D7">
            <w:pPr>
              <w:rPr>
                <w:color w:val="000000" w:themeColor="text1"/>
                <w:lang w:val="nl-BE"/>
              </w:rPr>
            </w:pPr>
            <w:r>
              <w:rPr>
                <w:color w:val="000000" w:themeColor="text1"/>
                <w:lang w:val="nl-BE"/>
              </w:rPr>
              <w:t>Intern</w:t>
            </w:r>
          </w:p>
        </w:tc>
        <w:tc>
          <w:tcPr>
            <w:tcW w:w="2150" w:type="dxa"/>
            <w:shd w:val="clear" w:color="auto" w:fill="FFFFFF" w:themeFill="background1"/>
          </w:tcPr>
          <w:p w14:paraId="0FC0DA7D" w14:textId="31353498" w:rsidR="005233D7" w:rsidRPr="00974363" w:rsidRDefault="005233D7" w:rsidP="005233D7">
            <w:pPr>
              <w:rPr>
                <w:color w:val="000000" w:themeColor="text1"/>
                <w:lang w:val="nl-BE"/>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748A9BCA" w14:textId="77777777" w:rsidR="005233D7" w:rsidRPr="00974363" w:rsidRDefault="005233D7" w:rsidP="005233D7">
            <w:pPr>
              <w:rPr>
                <w:color w:val="000000" w:themeColor="text1"/>
                <w:lang w:val="nl-BE"/>
              </w:rPr>
            </w:pPr>
            <w:r>
              <w:rPr>
                <w:color w:val="000000" w:themeColor="text1"/>
                <w:lang w:val="nl-BE"/>
              </w:rPr>
              <w:t xml:space="preserve">Est </w:t>
            </w:r>
            <w:proofErr w:type="spellStart"/>
            <w:r>
              <w:rPr>
                <w:color w:val="000000" w:themeColor="text1"/>
                <w:lang w:val="nl-BE"/>
              </w:rPr>
              <w:t>mieux</w:t>
            </w:r>
            <w:proofErr w:type="spellEnd"/>
            <w:r>
              <w:rPr>
                <w:color w:val="000000" w:themeColor="text1"/>
                <w:lang w:val="nl-BE"/>
              </w:rPr>
              <w:t xml:space="preserve"> </w:t>
            </w:r>
            <w:proofErr w:type="spellStart"/>
            <w:r>
              <w:rPr>
                <w:color w:val="000000" w:themeColor="text1"/>
                <w:lang w:val="nl-BE"/>
              </w:rPr>
              <w:t>toléré</w:t>
            </w:r>
            <w:proofErr w:type="spellEnd"/>
          </w:p>
        </w:tc>
        <w:tc>
          <w:tcPr>
            <w:tcW w:w="3144" w:type="dxa"/>
            <w:shd w:val="clear" w:color="auto" w:fill="FFFFFF" w:themeFill="background1"/>
          </w:tcPr>
          <w:p w14:paraId="04877EEF" w14:textId="77777777" w:rsidR="005233D7" w:rsidRPr="007736EC" w:rsidRDefault="005233D7" w:rsidP="005233D7">
            <w:pPr>
              <w:rPr>
                <w:color w:val="000000" w:themeColor="text1"/>
                <w:lang w:val="nl-BE"/>
              </w:rPr>
            </w:pPr>
            <w:r>
              <w:rPr>
                <w:color w:val="000000" w:themeColor="text1"/>
                <w:lang w:val="nl-BE"/>
              </w:rPr>
              <w:t>W</w:t>
            </w:r>
            <w:r w:rsidRPr="007736EC">
              <w:rPr>
                <w:color w:val="000000" w:themeColor="text1"/>
                <w:lang w:val="nl-BE"/>
              </w:rPr>
              <w:t>ordt beter verdragen</w:t>
            </w:r>
          </w:p>
          <w:p w14:paraId="5D1D55B0" w14:textId="77777777" w:rsidR="005233D7" w:rsidRPr="00974363" w:rsidRDefault="005233D7" w:rsidP="005233D7">
            <w:pPr>
              <w:rPr>
                <w:color w:val="000000" w:themeColor="text1"/>
                <w:lang w:val="nl-BE"/>
              </w:rPr>
            </w:pPr>
          </w:p>
        </w:tc>
      </w:tr>
      <w:tr w:rsidR="005233D7" w:rsidRPr="00974363" w14:paraId="1A60F13F" w14:textId="77777777" w:rsidTr="00011F7B">
        <w:trPr>
          <w:trHeight w:val="381"/>
        </w:trPr>
        <w:tc>
          <w:tcPr>
            <w:tcW w:w="964" w:type="dxa"/>
            <w:shd w:val="clear" w:color="auto" w:fill="FFFFFF" w:themeFill="background1"/>
          </w:tcPr>
          <w:p w14:paraId="7BF09BB5" w14:textId="77777777" w:rsidR="005233D7" w:rsidRPr="00974363" w:rsidRDefault="005233D7" w:rsidP="005233D7">
            <w:pPr>
              <w:rPr>
                <w:color w:val="000000" w:themeColor="text1"/>
                <w:lang w:val="nl-BE"/>
              </w:rPr>
            </w:pPr>
            <w:r>
              <w:rPr>
                <w:color w:val="000000" w:themeColor="text1"/>
                <w:lang w:val="nl-BE"/>
              </w:rPr>
              <w:t>Intern</w:t>
            </w:r>
          </w:p>
        </w:tc>
        <w:tc>
          <w:tcPr>
            <w:tcW w:w="2150" w:type="dxa"/>
            <w:shd w:val="clear" w:color="auto" w:fill="FFFFFF" w:themeFill="background1"/>
          </w:tcPr>
          <w:p w14:paraId="589275EC" w14:textId="15743FEC" w:rsidR="005233D7" w:rsidRPr="00974363" w:rsidRDefault="005233D7" w:rsidP="005233D7">
            <w:pPr>
              <w:rPr>
                <w:color w:val="000000" w:themeColor="text1"/>
                <w:lang w:val="nl-BE"/>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05C2D2A7" w14:textId="77777777" w:rsidR="005233D7" w:rsidRPr="00974363" w:rsidRDefault="005233D7" w:rsidP="005233D7">
            <w:pPr>
              <w:rPr>
                <w:color w:val="000000" w:themeColor="text1"/>
                <w:lang w:val="nl-BE"/>
              </w:rPr>
            </w:pPr>
            <w:r>
              <w:rPr>
                <w:color w:val="000000" w:themeColor="text1"/>
                <w:lang w:val="nl-BE"/>
              </w:rPr>
              <w:t>Allergie</w:t>
            </w:r>
          </w:p>
        </w:tc>
        <w:tc>
          <w:tcPr>
            <w:tcW w:w="3144" w:type="dxa"/>
            <w:shd w:val="clear" w:color="auto" w:fill="FFFFFF" w:themeFill="background1"/>
          </w:tcPr>
          <w:p w14:paraId="1E180412" w14:textId="77777777" w:rsidR="005233D7" w:rsidRPr="00974363" w:rsidRDefault="005233D7" w:rsidP="005233D7">
            <w:pPr>
              <w:rPr>
                <w:color w:val="000000" w:themeColor="text1"/>
                <w:lang w:val="nl-BE"/>
              </w:rPr>
            </w:pPr>
            <w:r>
              <w:rPr>
                <w:color w:val="000000" w:themeColor="text1"/>
                <w:lang w:val="nl-BE"/>
              </w:rPr>
              <w:t>Allergie</w:t>
            </w:r>
          </w:p>
        </w:tc>
      </w:tr>
      <w:tr w:rsidR="005233D7" w:rsidRPr="00974363" w14:paraId="47ADBFB4" w14:textId="77777777" w:rsidTr="00011F7B">
        <w:trPr>
          <w:trHeight w:val="381"/>
        </w:trPr>
        <w:tc>
          <w:tcPr>
            <w:tcW w:w="964" w:type="dxa"/>
            <w:shd w:val="clear" w:color="auto" w:fill="FFFFFF" w:themeFill="background1"/>
          </w:tcPr>
          <w:p w14:paraId="1413B509" w14:textId="77777777" w:rsidR="005233D7" w:rsidRPr="00974363" w:rsidRDefault="005233D7" w:rsidP="005233D7">
            <w:pPr>
              <w:rPr>
                <w:color w:val="000000" w:themeColor="text1"/>
                <w:lang w:val="nl-BE"/>
              </w:rPr>
            </w:pPr>
            <w:r>
              <w:rPr>
                <w:color w:val="000000" w:themeColor="text1"/>
                <w:lang w:val="nl-BE"/>
              </w:rPr>
              <w:t>Intern</w:t>
            </w:r>
          </w:p>
        </w:tc>
        <w:tc>
          <w:tcPr>
            <w:tcW w:w="2150" w:type="dxa"/>
            <w:shd w:val="clear" w:color="auto" w:fill="FFFFFF" w:themeFill="background1"/>
          </w:tcPr>
          <w:p w14:paraId="5314E81F" w14:textId="7A1E7146" w:rsidR="005233D7" w:rsidRPr="00974363" w:rsidRDefault="005233D7" w:rsidP="005233D7">
            <w:pPr>
              <w:rPr>
                <w:color w:val="000000" w:themeColor="text1"/>
                <w:lang w:val="nl-BE"/>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6419BC89" w14:textId="77777777" w:rsidR="005233D7" w:rsidRPr="00974363" w:rsidRDefault="005233D7" w:rsidP="005233D7">
            <w:pPr>
              <w:rPr>
                <w:color w:val="000000" w:themeColor="text1"/>
                <w:lang w:val="nl-BE"/>
              </w:rPr>
            </w:pPr>
            <w:proofErr w:type="spellStart"/>
            <w:r>
              <w:rPr>
                <w:color w:val="000000" w:themeColor="text1"/>
                <w:lang w:val="nl-BE"/>
              </w:rPr>
              <w:t>Autre</w:t>
            </w:r>
            <w:proofErr w:type="spellEnd"/>
            <w:r>
              <w:rPr>
                <w:color w:val="000000" w:themeColor="text1"/>
                <w:lang w:val="nl-BE"/>
              </w:rPr>
              <w:t xml:space="preserve"> raison</w:t>
            </w:r>
          </w:p>
        </w:tc>
        <w:tc>
          <w:tcPr>
            <w:tcW w:w="3144" w:type="dxa"/>
            <w:shd w:val="clear" w:color="auto" w:fill="FFFFFF" w:themeFill="background1"/>
          </w:tcPr>
          <w:p w14:paraId="4A62B45A" w14:textId="26ACBE3B" w:rsidR="005233D7" w:rsidRPr="00414E7D" w:rsidRDefault="00AD64FB" w:rsidP="005233D7">
            <w:pPr>
              <w:rPr>
                <w:color w:val="000000" w:themeColor="text1"/>
              </w:rPr>
            </w:pPr>
            <w:r>
              <w:rPr>
                <w:color w:val="000000" w:themeColor="text1"/>
                <w:lang w:val="nl-BE"/>
              </w:rPr>
              <w:t>Reden niet gevonden in de lijst</w:t>
            </w:r>
          </w:p>
        </w:tc>
      </w:tr>
    </w:tbl>
    <w:p w14:paraId="2B8A3915" w14:textId="77777777" w:rsidR="006B2223" w:rsidRDefault="006B2223"/>
    <w:p w14:paraId="2FAD211B" w14:textId="77777777" w:rsidR="006B2223" w:rsidRDefault="006B2223">
      <w:pPr>
        <w:rPr>
          <w:color w:val="FF0000"/>
        </w:rPr>
      </w:pPr>
    </w:p>
    <w:p w14:paraId="607459F2" w14:textId="36160729" w:rsidR="006B2223" w:rsidRDefault="00AA0022">
      <w:pPr>
        <w:rPr>
          <w:rFonts w:ascii="Arial" w:hAnsi="Arial" w:cs="Arial"/>
          <w:b/>
          <w:bCs/>
          <w:kern w:val="32"/>
          <w:sz w:val="32"/>
          <w:szCs w:val="32"/>
        </w:rPr>
      </w:pPr>
      <w:r>
        <w:br w:type="page"/>
      </w:r>
    </w:p>
    <w:p w14:paraId="7BDC1026" w14:textId="544A2D39" w:rsidR="006B2223" w:rsidRDefault="00AA0022">
      <w:pPr>
        <w:pStyle w:val="Heading1"/>
      </w:pPr>
      <w:bookmarkStart w:id="21" w:name="_Toc202174893"/>
      <w:r>
        <w:lastRenderedPageBreak/>
        <w:t>Voorbeelden</w:t>
      </w:r>
      <w:bookmarkEnd w:id="21"/>
    </w:p>
    <w:p w14:paraId="70E60703" w14:textId="77777777" w:rsidR="006B2223" w:rsidRDefault="00AA0022">
      <w:pPr>
        <w:pStyle w:val="Heading2"/>
      </w:pPr>
      <w:bookmarkStart w:id="22" w:name="_Toc202174894"/>
      <w:r>
        <w:t>Zakelijk voorbeeld voor PSS Antimicrobiële stoffen</w:t>
      </w:r>
      <w:bookmarkEnd w:id="22"/>
    </w:p>
    <w:p w14:paraId="2EA63F5A" w14:textId="77777777" w:rsidR="006B2223" w:rsidRPr="00AD7371" w:rsidRDefault="00AA0022" w:rsidP="00AD7371">
      <w:pPr>
        <w:pStyle w:val="Heading3"/>
      </w:pPr>
      <w:bookmarkStart w:id="23" w:name="_Toc202174895"/>
      <w:r w:rsidRPr="00AD7371">
        <w:t>Doel</w:t>
      </w:r>
      <w:bookmarkEnd w:id="23"/>
      <w:r w:rsidRPr="00AD7371">
        <w:t xml:space="preserve"> </w:t>
      </w:r>
    </w:p>
    <w:p w14:paraId="654BDDBE" w14:textId="77777777" w:rsidR="004913CB" w:rsidRDefault="004913CB" w:rsidP="004913CB">
      <w:r>
        <w:t xml:space="preserve">In dit scenario gebruikt een huisarts het PSS Antimicrobiële systeem om aanbevelingen te verkrijgen voor het behandelen van een 35-jarige patiënt bij wie „Vulvovaginitis” (indicatie), met een aanvankelijk voorgestelde behandeling met „Clindamycine, topisch”. </w:t>
      </w:r>
    </w:p>
    <w:p w14:paraId="2A86B4F7" w14:textId="77777777" w:rsidR="004913CB" w:rsidRDefault="004913CB" w:rsidP="004913CB">
      <w:r>
        <w:t>Het resultaat zal een lijst van behandeling-suggesties zijn, elk vergezeld van een score, een instructie, bronnen waarop de aanbeveling zich gebaseerd is en, indien van toepassing, een voorstel van voorschrift voor elke aanbeveling waarbij medicatie betrokken is.</w:t>
      </w:r>
    </w:p>
    <w:p w14:paraId="5423CC7C" w14:textId="7F0ED33D" w:rsidR="006B2223" w:rsidRPr="00FE4CE1" w:rsidRDefault="00AA0022" w:rsidP="00E972A2">
      <w:pPr>
        <w:pStyle w:val="Heading3"/>
        <w:rPr>
          <w:lang w:val="en-GB"/>
        </w:rPr>
      </w:pPr>
      <w:bookmarkStart w:id="24" w:name="_Toc202174896"/>
      <w:proofErr w:type="spellStart"/>
      <w:r w:rsidRPr="00FE4CE1">
        <w:rPr>
          <w:lang w:val="en-GB"/>
        </w:rPr>
        <w:t>Stapsgewijze</w:t>
      </w:r>
      <w:proofErr w:type="spellEnd"/>
      <w:r w:rsidRPr="00FE4CE1">
        <w:rPr>
          <w:lang w:val="en-GB"/>
        </w:rPr>
        <w:t xml:space="preserve"> workflow</w:t>
      </w:r>
      <w:bookmarkEnd w:id="24"/>
    </w:p>
    <w:p w14:paraId="7C689838" w14:textId="77777777" w:rsidR="006B2223" w:rsidRDefault="00AA0022" w:rsidP="00FE4CE1">
      <w:pPr>
        <w:pStyle w:val="Heading4"/>
      </w:pPr>
      <w:r>
        <w:t>Stap 1: Initieel verzoek aan PSS</w:t>
      </w:r>
    </w:p>
    <w:p w14:paraId="53A4A11E" w14:textId="66D2577B" w:rsidR="006B2223" w:rsidRDefault="00AA0022">
      <w:pPr>
        <w:pStyle w:val="P68B1DB1-ListParagraph3"/>
        <w:numPr>
          <w:ilvl w:val="0"/>
          <w:numId w:val="8"/>
        </w:numPr>
        <w:rPr>
          <w:bCs/>
        </w:rPr>
      </w:pPr>
      <w:r>
        <w:t xml:space="preserve">Parameters </w:t>
      </w:r>
      <w:r w:rsidR="00E972A2">
        <w:t>verzonden</w:t>
      </w:r>
      <w:r>
        <w:t xml:space="preserve"> van EPD/VIDIS naar PSS:</w:t>
      </w:r>
    </w:p>
    <w:p w14:paraId="6DC5D0A4" w14:textId="77777777" w:rsidR="006B2223" w:rsidRDefault="00AA0022">
      <w:pPr>
        <w:pStyle w:val="ListParagraph"/>
        <w:numPr>
          <w:ilvl w:val="1"/>
          <w:numId w:val="2"/>
        </w:numPr>
      </w:pPr>
      <w:r>
        <w:rPr>
          <w:b/>
        </w:rPr>
        <w:t>Leeftijd (verplicht):</w:t>
      </w:r>
      <w:r>
        <w:t xml:space="preserve"> 35 jaar</w:t>
      </w:r>
    </w:p>
    <w:p w14:paraId="58E20E20" w14:textId="496FC03D" w:rsidR="006B2223" w:rsidRDefault="00E972A2">
      <w:pPr>
        <w:pStyle w:val="ListParagraph"/>
        <w:numPr>
          <w:ilvl w:val="1"/>
          <w:numId w:val="2"/>
        </w:numPr>
      </w:pPr>
      <w:r>
        <w:rPr>
          <w:b/>
        </w:rPr>
        <w:t>Indicatie</w:t>
      </w:r>
      <w:r w:rsidR="00AA0022">
        <w:rPr>
          <w:b/>
        </w:rPr>
        <w:t xml:space="preserve"> (verplicht):</w:t>
      </w:r>
      <w:r w:rsidR="00AA0022">
        <w:t xml:space="preserve"> Code: 53277000 — „vulvovaginitis” (systeem: SNOMED CT)</w:t>
      </w:r>
    </w:p>
    <w:p w14:paraId="7344C6DA" w14:textId="77777777" w:rsidR="006B2223" w:rsidRDefault="00AA0022">
      <w:pPr>
        <w:pStyle w:val="ListParagraph"/>
        <w:numPr>
          <w:ilvl w:val="1"/>
          <w:numId w:val="2"/>
        </w:numPr>
      </w:pPr>
      <w:r>
        <w:rPr>
          <w:b/>
        </w:rPr>
        <w:t>Intoleranties (facultatief):</w:t>
      </w:r>
      <w:r>
        <w:t xml:space="preserve"> Code: 91939003 — „allergie voor sulfonamiden” (Systeem: SNOMED CT)</w:t>
      </w:r>
    </w:p>
    <w:p w14:paraId="308D823F" w14:textId="27E2E31F" w:rsidR="006B2223" w:rsidRDefault="00E972A2">
      <w:pPr>
        <w:pStyle w:val="ListParagraph"/>
        <w:numPr>
          <w:ilvl w:val="1"/>
          <w:numId w:val="2"/>
        </w:numPr>
      </w:pPr>
      <w:r>
        <w:rPr>
          <w:b/>
        </w:rPr>
        <w:t>Intentie</w:t>
      </w:r>
      <w:r w:rsidR="00AA0022">
        <w:rPr>
          <w:b/>
        </w:rPr>
        <w:t xml:space="preserve"> (facultatief):</w:t>
      </w:r>
      <w:r w:rsidR="00AA0022">
        <w:t xml:space="preserve"> Code: G01AA10 — „Clindamycine, topisch” (systeem: ATC)</w:t>
      </w:r>
    </w:p>
    <w:p w14:paraId="3FCA77D7" w14:textId="136D4CDB" w:rsidR="006B2223" w:rsidRDefault="00E972A2">
      <w:pPr>
        <w:pStyle w:val="P68B1DB1-ListParagraph3"/>
        <w:numPr>
          <w:ilvl w:val="0"/>
          <w:numId w:val="8"/>
        </w:numPr>
        <w:rPr>
          <w:bCs/>
        </w:rPr>
      </w:pPr>
      <w:r>
        <w:t>Methode</w:t>
      </w:r>
      <w:r w:rsidR="00AA0022">
        <w:t>:</w:t>
      </w:r>
    </w:p>
    <w:p w14:paraId="55643B7C" w14:textId="77777777" w:rsidR="006B2223" w:rsidRDefault="00AA0022">
      <w:pPr>
        <w:pStyle w:val="ListParagraph"/>
        <w:numPr>
          <w:ilvl w:val="0"/>
          <w:numId w:val="9"/>
        </w:numPr>
      </w:pPr>
      <w:r>
        <w:t>PSS gebruikt deze parameters om een vragenlijst met support_parameters en patient_variabelen op te vragen.</w:t>
      </w:r>
    </w:p>
    <w:p w14:paraId="32DB405C" w14:textId="49EE12AD" w:rsidR="006B2223" w:rsidRDefault="00AA0022">
      <w:pPr>
        <w:pStyle w:val="ListParagraph"/>
        <w:numPr>
          <w:ilvl w:val="0"/>
          <w:numId w:val="9"/>
        </w:numPr>
      </w:pPr>
      <w:r>
        <w:t xml:space="preserve">Deze vragenlijst, met opties die verband houden met </w:t>
      </w:r>
      <w:r w:rsidR="00E972A2">
        <w:t>de voorwaarden</w:t>
      </w:r>
      <w:r>
        <w:t>, wordt teruggestuurd naar EPD/VIDIS, zodat het systeem de vereiste ondersteunende parameters kan identificeren.</w:t>
      </w:r>
    </w:p>
    <w:p w14:paraId="2040CD16" w14:textId="3ABAAB9E" w:rsidR="006B2223" w:rsidRDefault="00AA0022">
      <w:pPr>
        <w:pStyle w:val="P68B1DB1-ListParagraph3"/>
        <w:numPr>
          <w:ilvl w:val="0"/>
          <w:numId w:val="8"/>
        </w:numPr>
        <w:rPr>
          <w:bCs/>
        </w:rPr>
      </w:pPr>
      <w:r>
        <w:t>Voorbeeld van ondersteunende parameters en patiënt</w:t>
      </w:r>
      <w:r w:rsidR="00E972A2">
        <w:t>variabelen</w:t>
      </w:r>
      <w:r>
        <w:t>:</w:t>
      </w:r>
    </w:p>
    <w:p w14:paraId="710884CA" w14:textId="77777777" w:rsidR="006B2223" w:rsidRDefault="00AA0022">
      <w:pPr>
        <w:pStyle w:val="ListParagraph"/>
        <w:numPr>
          <w:ilvl w:val="0"/>
          <w:numId w:val="10"/>
        </w:numPr>
      </w:pPr>
      <w:r>
        <w:rPr>
          <w:b/>
        </w:rPr>
        <w:t>Ondersteuningsparameter</w:t>
      </w:r>
      <w:r>
        <w:t>: sp_excMand_knownPathogen_vag (Systeem: Intern PSS)</w:t>
      </w:r>
    </w:p>
    <w:p w14:paraId="6EDB3FFD" w14:textId="0DB9BF5C" w:rsidR="006B2223" w:rsidRDefault="00AA0022">
      <w:pPr>
        <w:pStyle w:val="ListParagraph"/>
        <w:numPr>
          <w:ilvl w:val="1"/>
          <w:numId w:val="10"/>
        </w:numPr>
      </w:pPr>
      <w:r>
        <w:rPr>
          <w:b/>
        </w:rPr>
        <w:t>Variabel</w:t>
      </w:r>
      <w:r w:rsidR="00E972A2">
        <w:rPr>
          <w:b/>
        </w:rPr>
        <w:t>en</w:t>
      </w:r>
      <w:r>
        <w:rPr>
          <w:b/>
        </w:rPr>
        <w:t xml:space="preserve"> voor patiënten</w:t>
      </w:r>
      <w:r>
        <w:t xml:space="preserve"> (onderliggende codes):</w:t>
      </w:r>
    </w:p>
    <w:p w14:paraId="6C32C637" w14:textId="6F263444" w:rsidR="006B2223" w:rsidRDefault="00AA0022">
      <w:pPr>
        <w:pStyle w:val="ListParagraph"/>
        <w:numPr>
          <w:ilvl w:val="2"/>
          <w:numId w:val="10"/>
        </w:numPr>
      </w:pPr>
      <w:r>
        <w:t>pv_bacterial_vag — Systeemcode (SNOMED: 419760006) of waar/</w:t>
      </w:r>
      <w:r w:rsidR="00E972A2">
        <w:t>fout</w:t>
      </w:r>
    </w:p>
    <w:p w14:paraId="72EB2F2D" w14:textId="756D3CA4" w:rsidR="006B2223" w:rsidRDefault="00AA0022">
      <w:pPr>
        <w:pStyle w:val="ListParagraph"/>
        <w:numPr>
          <w:ilvl w:val="2"/>
          <w:numId w:val="10"/>
        </w:numPr>
      </w:pPr>
      <w:r>
        <w:t>pv_trichomonas_vag — Systeemcode (SNOMED: 276877003) of waar/</w:t>
      </w:r>
      <w:r w:rsidR="00E972A2">
        <w:t>fout</w:t>
      </w:r>
    </w:p>
    <w:p w14:paraId="437DD3A6" w14:textId="077528CB" w:rsidR="006B2223" w:rsidRDefault="00AA0022">
      <w:pPr>
        <w:pStyle w:val="ListParagraph"/>
        <w:numPr>
          <w:ilvl w:val="2"/>
          <w:numId w:val="10"/>
        </w:numPr>
      </w:pPr>
      <w:r>
        <w:t>pv_candida_vag — Systeemcode (SNOMED: 72934000) of waar/</w:t>
      </w:r>
      <w:r w:rsidR="00E972A2">
        <w:t>fout</w:t>
      </w:r>
    </w:p>
    <w:p w14:paraId="4D2D5C59" w14:textId="77777777" w:rsidR="006B2223" w:rsidRDefault="00AA0022">
      <w:pPr>
        <w:pStyle w:val="ListParagraph"/>
        <w:numPr>
          <w:ilvl w:val="0"/>
          <w:numId w:val="10"/>
        </w:numPr>
      </w:pPr>
      <w:r>
        <w:rPr>
          <w:b/>
        </w:rPr>
        <w:t>Ondersteuningsparameter</w:t>
      </w:r>
      <w:r>
        <w:t>: sp_zwanger (systeem: Intern PSS)</w:t>
      </w:r>
    </w:p>
    <w:p w14:paraId="603CA263" w14:textId="621D0388" w:rsidR="006B2223" w:rsidRDefault="00AA0022">
      <w:pPr>
        <w:pStyle w:val="ListParagraph"/>
        <w:numPr>
          <w:ilvl w:val="1"/>
          <w:numId w:val="10"/>
        </w:numPr>
      </w:pPr>
      <w:r>
        <w:rPr>
          <w:b/>
        </w:rPr>
        <w:t>PatiëntVari</w:t>
      </w:r>
      <w:r w:rsidR="00E972A2">
        <w:rPr>
          <w:b/>
        </w:rPr>
        <w:t>a</w:t>
      </w:r>
      <w:r>
        <w:rPr>
          <w:b/>
        </w:rPr>
        <w:t>bel</w:t>
      </w:r>
      <w:r w:rsidR="00E972A2">
        <w:rPr>
          <w:b/>
        </w:rPr>
        <w:t>e</w:t>
      </w:r>
      <w:r>
        <w:t>: pv_</w:t>
      </w:r>
      <w:r w:rsidR="000275CE">
        <w:t>pregnant</w:t>
      </w:r>
      <w:r>
        <w:t xml:space="preserve"> — Systeemcode (ICD-10: Z88.0) of waar/</w:t>
      </w:r>
      <w:r w:rsidR="00E972A2">
        <w:t>fout</w:t>
      </w:r>
    </w:p>
    <w:p w14:paraId="112EAAED" w14:textId="77777777" w:rsidR="006B2223" w:rsidRDefault="00AA0022">
      <w:pPr>
        <w:pStyle w:val="ListParagraph"/>
        <w:numPr>
          <w:ilvl w:val="0"/>
          <w:numId w:val="10"/>
        </w:numPr>
      </w:pPr>
      <w:r>
        <w:rPr>
          <w:b/>
        </w:rPr>
        <w:t>Ondersteuningsparameter</w:t>
      </w:r>
      <w:r>
        <w:t>: sp_recidivism_vag (Systeem: Intern PSS)</w:t>
      </w:r>
    </w:p>
    <w:p w14:paraId="465FFC58" w14:textId="7E476FCB" w:rsidR="006B2223" w:rsidRDefault="00AA0022">
      <w:pPr>
        <w:pStyle w:val="ListParagraph"/>
        <w:numPr>
          <w:ilvl w:val="1"/>
          <w:numId w:val="10"/>
        </w:numPr>
      </w:pPr>
      <w:r>
        <w:rPr>
          <w:b/>
        </w:rPr>
        <w:t>PatiëntVari</w:t>
      </w:r>
      <w:r w:rsidR="00E972A2">
        <w:rPr>
          <w:b/>
        </w:rPr>
        <w:t>a</w:t>
      </w:r>
      <w:r>
        <w:rPr>
          <w:b/>
        </w:rPr>
        <w:t>bel</w:t>
      </w:r>
      <w:r w:rsidR="00E972A2">
        <w:rPr>
          <w:b/>
        </w:rPr>
        <w:t>e</w:t>
      </w:r>
      <w:r>
        <w:t>: pv_recidivism_vag — Systeemcode (SNOMED: 708126004) of waar/</w:t>
      </w:r>
      <w:r w:rsidR="00E972A2">
        <w:t>fout</w:t>
      </w:r>
    </w:p>
    <w:p w14:paraId="6B60A949" w14:textId="77777777" w:rsidR="006B2223" w:rsidRDefault="00AA0022" w:rsidP="00FE4CE1">
      <w:pPr>
        <w:pStyle w:val="Heading4"/>
      </w:pPr>
      <w:r>
        <w:t>Stap 2: Invullen van de vragenlijst en selectie van parameters</w:t>
      </w:r>
    </w:p>
    <w:p w14:paraId="764B563E" w14:textId="4E95D801" w:rsidR="006B2223" w:rsidRPr="00FB5AEA" w:rsidRDefault="00AA0022">
      <w:pPr>
        <w:pStyle w:val="P68B1DB1-ListParagraph3"/>
        <w:numPr>
          <w:ilvl w:val="0"/>
          <w:numId w:val="11"/>
        </w:numPr>
        <w:rPr>
          <w:bCs/>
          <w:lang w:val="en-GB"/>
        </w:rPr>
      </w:pPr>
      <w:r w:rsidRPr="00FB5AEA">
        <w:rPr>
          <w:lang w:val="en-GB"/>
        </w:rPr>
        <w:t xml:space="preserve">Parameters Returned van EPD/VIDIS </w:t>
      </w:r>
      <w:proofErr w:type="spellStart"/>
      <w:r w:rsidRPr="00FB5AEA">
        <w:rPr>
          <w:lang w:val="en-GB"/>
        </w:rPr>
        <w:t>naar</w:t>
      </w:r>
      <w:proofErr w:type="spellEnd"/>
      <w:r w:rsidRPr="00FB5AEA">
        <w:rPr>
          <w:lang w:val="en-GB"/>
        </w:rPr>
        <w:t xml:space="preserve"> PSS:</w:t>
      </w:r>
    </w:p>
    <w:p w14:paraId="43388B20" w14:textId="77777777" w:rsidR="006B2223" w:rsidRDefault="00AA0022">
      <w:pPr>
        <w:pStyle w:val="P68B1DB1-ListParagraph3"/>
        <w:numPr>
          <w:ilvl w:val="0"/>
          <w:numId w:val="15"/>
        </w:numPr>
        <w:rPr>
          <w:bCs/>
        </w:rPr>
      </w:pPr>
      <w:r>
        <w:t>Geselecteerde parameters:</w:t>
      </w:r>
    </w:p>
    <w:p w14:paraId="6B3E152D" w14:textId="77777777" w:rsidR="006B2223" w:rsidRDefault="00AA0022">
      <w:pPr>
        <w:pStyle w:val="ListParagraph"/>
        <w:numPr>
          <w:ilvl w:val="1"/>
          <w:numId w:val="15"/>
        </w:numPr>
      </w:pPr>
      <w:r>
        <w:rPr>
          <w:b/>
        </w:rPr>
        <w:t>Indicatie</w:t>
      </w:r>
      <w:r>
        <w:t>: Code: 53277000 — „vulvovaginitis” (systeem: SNOMED CT)</w:t>
      </w:r>
    </w:p>
    <w:p w14:paraId="47BF5549" w14:textId="3C1F9C18" w:rsidR="006B2223" w:rsidRDefault="00AA0022">
      <w:pPr>
        <w:pStyle w:val="ListParagraph"/>
        <w:numPr>
          <w:ilvl w:val="1"/>
          <w:numId w:val="15"/>
        </w:numPr>
      </w:pPr>
      <w:r>
        <w:rPr>
          <w:b/>
        </w:rPr>
        <w:t>Intolerantie</w:t>
      </w:r>
      <w:r>
        <w:t>: Code: 91939003 — „allergie voor sulfonamiden” (Systeem: SNOMED CT)</w:t>
      </w:r>
    </w:p>
    <w:p w14:paraId="1237A7C4" w14:textId="77777777" w:rsidR="006B2223" w:rsidRDefault="00AA0022">
      <w:pPr>
        <w:pStyle w:val="ListParagraph"/>
        <w:numPr>
          <w:ilvl w:val="1"/>
          <w:numId w:val="15"/>
        </w:numPr>
      </w:pPr>
      <w:r>
        <w:rPr>
          <w:b/>
        </w:rPr>
        <w:t>Intentie</w:t>
      </w:r>
      <w:r>
        <w:t>: Code: G01AA10 — „Clindamycine, topisch” (systeem: ATC)</w:t>
      </w:r>
    </w:p>
    <w:p w14:paraId="7C2BC04C" w14:textId="77777777" w:rsidR="006B2223" w:rsidRDefault="00AA0022">
      <w:pPr>
        <w:pStyle w:val="P68B1DB1-ListParagraph3"/>
        <w:numPr>
          <w:ilvl w:val="0"/>
          <w:numId w:val="15"/>
        </w:numPr>
        <w:rPr>
          <w:bCs/>
        </w:rPr>
      </w:pPr>
      <w:r>
        <w:t>Antwoorden op de vragenlijst:</w:t>
      </w:r>
    </w:p>
    <w:p w14:paraId="357D295B" w14:textId="77777777" w:rsidR="006B2223" w:rsidRDefault="00AA0022">
      <w:pPr>
        <w:pStyle w:val="ListParagraph"/>
        <w:numPr>
          <w:ilvl w:val="1"/>
          <w:numId w:val="15"/>
        </w:numPr>
      </w:pPr>
      <w:r>
        <w:rPr>
          <w:b/>
        </w:rPr>
        <w:t>Ondersteuningsparameter</w:t>
      </w:r>
      <w:r>
        <w:t>: sp_excMand_knownPathogen_vag</w:t>
      </w:r>
    </w:p>
    <w:p w14:paraId="1DA86ABE" w14:textId="44D2B10F" w:rsidR="006B2223" w:rsidRDefault="00AA0022" w:rsidP="00E972A2">
      <w:pPr>
        <w:pStyle w:val="ListParagraph"/>
        <w:numPr>
          <w:ilvl w:val="1"/>
          <w:numId w:val="15"/>
        </w:numPr>
      </w:pPr>
      <w:r>
        <w:rPr>
          <w:b/>
        </w:rPr>
        <w:t>PatiëntVari</w:t>
      </w:r>
      <w:r w:rsidR="00E972A2">
        <w:rPr>
          <w:b/>
        </w:rPr>
        <w:t>a</w:t>
      </w:r>
      <w:r>
        <w:rPr>
          <w:b/>
        </w:rPr>
        <w:t>bel</w:t>
      </w:r>
      <w:r w:rsidR="00E972A2">
        <w:rPr>
          <w:b/>
        </w:rPr>
        <w:t>e</w:t>
      </w:r>
      <w:r>
        <w:t xml:space="preserve">: pv_bacterial_vag —  </w:t>
      </w:r>
      <w:r w:rsidR="003E3190">
        <w:t>S</w:t>
      </w:r>
      <w:r>
        <w:t>ysteemcode (SNOMED: 419760006)</w:t>
      </w:r>
    </w:p>
    <w:p w14:paraId="6113B6F7" w14:textId="77777777" w:rsidR="006B2223" w:rsidRDefault="00AA0022">
      <w:pPr>
        <w:pStyle w:val="ListParagraph"/>
        <w:numPr>
          <w:ilvl w:val="1"/>
          <w:numId w:val="15"/>
        </w:numPr>
      </w:pPr>
      <w:r>
        <w:rPr>
          <w:b/>
        </w:rPr>
        <w:t>Ondersteuningsparameter</w:t>
      </w:r>
      <w:r>
        <w:t>: sp_zwanger — waar</w:t>
      </w:r>
    </w:p>
    <w:p w14:paraId="4C5F078F" w14:textId="020A9FD2" w:rsidR="006B2223" w:rsidRDefault="003A3F42">
      <w:pPr>
        <w:pStyle w:val="P68B1DB1-ListParagraph3"/>
        <w:numPr>
          <w:ilvl w:val="0"/>
          <w:numId w:val="11"/>
        </w:numPr>
        <w:rPr>
          <w:bCs/>
        </w:rPr>
      </w:pPr>
      <w:r>
        <w:lastRenderedPageBreak/>
        <w:t>Methode</w:t>
      </w:r>
      <w:r w:rsidR="00AA0022">
        <w:t>:</w:t>
      </w:r>
    </w:p>
    <w:p w14:paraId="63D59415" w14:textId="77777777" w:rsidR="005E16A6" w:rsidRDefault="005E16A6" w:rsidP="00F53C88">
      <w:pPr>
        <w:ind w:left="720"/>
      </w:pPr>
      <w:r>
        <w:t>Op basis van de geselecteerde support parameters en patiëntvariabelen genereert PSS een lijst van op maat gesneden behandel-suggesties, rekening houdend met de indicatie, intolerantie en geselecteerde intentie.</w:t>
      </w:r>
    </w:p>
    <w:p w14:paraId="56C498F2" w14:textId="77777777" w:rsidR="006B2223" w:rsidRDefault="006B2223"/>
    <w:p w14:paraId="08F5812D" w14:textId="77777777" w:rsidR="006669E6" w:rsidRDefault="006669E6" w:rsidP="006669E6">
      <w:pPr>
        <w:pStyle w:val="P68B1DB1-ListParagraph3"/>
        <w:numPr>
          <w:ilvl w:val="0"/>
          <w:numId w:val="11"/>
        </w:numPr>
        <w:rPr>
          <w:bCs/>
        </w:rPr>
      </w:pPr>
      <w:r>
        <w:t>Voorbeeld van behandel-suggesties (van PSS tot EPD/VIDIS):</w:t>
      </w:r>
    </w:p>
    <w:p w14:paraId="40E0E9CE" w14:textId="77777777" w:rsidR="006B2223" w:rsidRDefault="00AA0022">
      <w:pPr>
        <w:pStyle w:val="P68B1DB1-ListParagraph3"/>
        <w:numPr>
          <w:ilvl w:val="0"/>
          <w:numId w:val="12"/>
        </w:numPr>
        <w:rPr>
          <w:bCs/>
        </w:rPr>
      </w:pPr>
      <w:r>
        <w:t>Aanbeveling 1:</w:t>
      </w:r>
    </w:p>
    <w:p w14:paraId="0F764E18" w14:textId="77777777" w:rsidR="006B2223" w:rsidRDefault="00AA0022">
      <w:pPr>
        <w:pStyle w:val="ListParagraph"/>
        <w:numPr>
          <w:ilvl w:val="1"/>
          <w:numId w:val="12"/>
        </w:numPr>
      </w:pPr>
      <w:r>
        <w:rPr>
          <w:b/>
        </w:rPr>
        <w:t>Adviescode</w:t>
      </w:r>
      <w:r>
        <w:t>: baf274d9-21b9-49a5-bd1-e593663d43c (Systeem: Intern PSS)</w:t>
      </w:r>
    </w:p>
    <w:p w14:paraId="489EA26B" w14:textId="77777777" w:rsidR="006B2223" w:rsidRDefault="00AA0022">
      <w:pPr>
        <w:pStyle w:val="ListParagraph"/>
        <w:numPr>
          <w:ilvl w:val="1"/>
          <w:numId w:val="12"/>
        </w:numPr>
      </w:pPr>
      <w:r>
        <w:rPr>
          <w:b/>
        </w:rPr>
        <w:t>Score</w:t>
      </w:r>
      <w:r>
        <w:t>: 3</w:t>
      </w:r>
    </w:p>
    <w:p w14:paraId="08C9C974" w14:textId="43B5AF34" w:rsidR="006B2223" w:rsidRDefault="00AA0022">
      <w:pPr>
        <w:pStyle w:val="ListParagraph"/>
        <w:numPr>
          <w:ilvl w:val="1"/>
          <w:numId w:val="12"/>
        </w:numPr>
      </w:pPr>
      <w:r>
        <w:rPr>
          <w:b/>
        </w:rPr>
        <w:t>Instructies NL</w:t>
      </w:r>
      <w:r>
        <w:t>: „Algemeen</w:t>
      </w:r>
      <w:r w:rsidR="003A3F42">
        <w:t xml:space="preserve"> </w:t>
      </w:r>
      <w:r>
        <w:t>advies”</w:t>
      </w:r>
    </w:p>
    <w:p w14:paraId="40420DCE" w14:textId="77777777" w:rsidR="006B2223" w:rsidRDefault="00AA0022">
      <w:pPr>
        <w:pStyle w:val="ListParagraph"/>
        <w:numPr>
          <w:ilvl w:val="1"/>
          <w:numId w:val="12"/>
        </w:numPr>
      </w:pPr>
      <w:r>
        <w:rPr>
          <w:b/>
        </w:rPr>
        <w:t>Instructies FR</w:t>
      </w:r>
      <w:r>
        <w:t>: „Conseil général”</w:t>
      </w:r>
    </w:p>
    <w:p w14:paraId="4118672F" w14:textId="055000E6" w:rsidR="006B2223" w:rsidRDefault="00AA0022">
      <w:pPr>
        <w:pStyle w:val="ListParagraph"/>
        <w:numPr>
          <w:ilvl w:val="1"/>
          <w:numId w:val="12"/>
        </w:numPr>
      </w:pPr>
      <w:r>
        <w:rPr>
          <w:b/>
        </w:rPr>
        <w:t>Bewijssamenvatting NL</w:t>
      </w:r>
      <w:r>
        <w:t>: „</w:t>
      </w:r>
      <w:r w:rsidR="00CB55D9" w:rsidRPr="00CB55D9">
        <w:rPr>
          <w:lang w:val="nl-NL"/>
        </w:rPr>
        <w:t xml:space="preserve"> </w:t>
      </w:r>
      <w:r w:rsidR="00CB55D9" w:rsidRPr="00595DCC">
        <w:rPr>
          <w:lang w:val="nl-NL"/>
        </w:rPr>
        <w:t>Antibioticum behandeling enkel bij storende klachten of bij verhoogd risico op vroeggeboorte..."</w:t>
      </w:r>
    </w:p>
    <w:p w14:paraId="60839E03" w14:textId="0CFAAD07" w:rsidR="006B2223" w:rsidRPr="00FB5AEA" w:rsidRDefault="003A3F42">
      <w:pPr>
        <w:pStyle w:val="ListParagraph"/>
        <w:numPr>
          <w:ilvl w:val="1"/>
          <w:numId w:val="12"/>
        </w:numPr>
        <w:rPr>
          <w:lang w:val="fr-BE"/>
        </w:rPr>
      </w:pPr>
      <w:proofErr w:type="spellStart"/>
      <w:r w:rsidRPr="003A3F42">
        <w:rPr>
          <w:b/>
          <w:lang w:val="fr-BE"/>
        </w:rPr>
        <w:t>Bewijssamenvatting</w:t>
      </w:r>
      <w:proofErr w:type="spellEnd"/>
      <w:r w:rsidRPr="003A3F42">
        <w:rPr>
          <w:b/>
          <w:lang w:val="fr-BE"/>
        </w:rPr>
        <w:t xml:space="preserve"> </w:t>
      </w:r>
      <w:r w:rsidR="00AA0022" w:rsidRPr="00FB5AEA">
        <w:rPr>
          <w:b/>
          <w:lang w:val="fr-BE"/>
        </w:rPr>
        <w:t>FR</w:t>
      </w:r>
      <w:r w:rsidR="00AA0022" w:rsidRPr="00FB5AEA">
        <w:rPr>
          <w:lang w:val="fr-BE"/>
        </w:rPr>
        <w:t>: „Traitement antibiotique uniquement en cas de symptômes dérangeants ou de risque accru de Naissance prématurée...”</w:t>
      </w:r>
    </w:p>
    <w:p w14:paraId="3451BF98" w14:textId="77777777" w:rsidR="006B2223" w:rsidRDefault="00AA0022">
      <w:pPr>
        <w:pStyle w:val="P68B1DB1-ListParagraph3"/>
        <w:numPr>
          <w:ilvl w:val="0"/>
          <w:numId w:val="12"/>
        </w:numPr>
        <w:rPr>
          <w:bCs/>
        </w:rPr>
      </w:pPr>
      <w:r>
        <w:t>Aanbeveling 2 (Medicatie):</w:t>
      </w:r>
    </w:p>
    <w:p w14:paraId="3F2FF047" w14:textId="77777777" w:rsidR="006B2223" w:rsidRDefault="00AA0022">
      <w:pPr>
        <w:pStyle w:val="ListParagraph"/>
        <w:numPr>
          <w:ilvl w:val="1"/>
          <w:numId w:val="12"/>
        </w:numPr>
      </w:pPr>
      <w:r>
        <w:rPr>
          <w:b/>
        </w:rPr>
        <w:t>Medicijncode:</w:t>
      </w:r>
      <w:r>
        <w:t xml:space="preserve"> 6b72bb62-96bf-4e47-abda-0721ef1880f5 (systeem: Intern PSS)</w:t>
      </w:r>
    </w:p>
    <w:p w14:paraId="2D21A744" w14:textId="77777777" w:rsidR="006B2223" w:rsidRDefault="00AA0022">
      <w:pPr>
        <w:pStyle w:val="ListParagraph"/>
        <w:numPr>
          <w:ilvl w:val="1"/>
          <w:numId w:val="12"/>
        </w:numPr>
      </w:pPr>
      <w:r>
        <w:rPr>
          <w:b/>
        </w:rPr>
        <w:t>Score</w:t>
      </w:r>
      <w:r>
        <w:t>: 3</w:t>
      </w:r>
    </w:p>
    <w:p w14:paraId="7F1A9C83" w14:textId="77777777" w:rsidR="006B2223" w:rsidRDefault="00AA0022">
      <w:pPr>
        <w:pStyle w:val="ListParagraph"/>
        <w:numPr>
          <w:ilvl w:val="1"/>
          <w:numId w:val="12"/>
        </w:numPr>
      </w:pPr>
      <w:r>
        <w:rPr>
          <w:b/>
        </w:rPr>
        <w:t>Instructies NL</w:t>
      </w:r>
      <w:r>
        <w:t>: „Metronidazol oraal”</w:t>
      </w:r>
    </w:p>
    <w:p w14:paraId="3AF3525D" w14:textId="5C337120" w:rsidR="006B2223" w:rsidRDefault="00AA0022">
      <w:pPr>
        <w:pStyle w:val="ListParagraph"/>
        <w:numPr>
          <w:ilvl w:val="1"/>
          <w:numId w:val="12"/>
        </w:numPr>
      </w:pPr>
      <w:r>
        <w:rPr>
          <w:b/>
        </w:rPr>
        <w:t>Instructies FR</w:t>
      </w:r>
      <w:r>
        <w:t>: „Métronidazol</w:t>
      </w:r>
      <w:r w:rsidR="003A3F42">
        <w:t xml:space="preserve"> </w:t>
      </w:r>
      <w:r>
        <w:t>orale”</w:t>
      </w:r>
    </w:p>
    <w:p w14:paraId="23AB8E88" w14:textId="72343334" w:rsidR="006B2223" w:rsidRDefault="00AA0022">
      <w:pPr>
        <w:pStyle w:val="ListParagraph"/>
        <w:numPr>
          <w:ilvl w:val="1"/>
          <w:numId w:val="12"/>
        </w:numPr>
      </w:pPr>
      <w:r>
        <w:rPr>
          <w:b/>
        </w:rPr>
        <w:t>Bewijssamenvatting NL</w:t>
      </w:r>
      <w:r>
        <w:t>: „1 000 mg per DAG in 2 giften geduren</w:t>
      </w:r>
      <w:r w:rsidR="003A3F42">
        <w:t>de</w:t>
      </w:r>
      <w:r>
        <w:t xml:space="preserve"> 7 dagen”</w:t>
      </w:r>
    </w:p>
    <w:p w14:paraId="0787BB98" w14:textId="31918DFB" w:rsidR="006B2223" w:rsidRPr="003A3F42" w:rsidRDefault="003A3F42">
      <w:pPr>
        <w:pStyle w:val="ListParagraph"/>
        <w:numPr>
          <w:ilvl w:val="1"/>
          <w:numId w:val="12"/>
        </w:numPr>
        <w:rPr>
          <w:lang w:val="fr-BE"/>
        </w:rPr>
      </w:pPr>
      <w:proofErr w:type="spellStart"/>
      <w:r w:rsidRPr="003A3F42">
        <w:rPr>
          <w:b/>
          <w:lang w:val="fr-BE"/>
        </w:rPr>
        <w:t>Bewijssamenvatting</w:t>
      </w:r>
      <w:proofErr w:type="spellEnd"/>
      <w:r w:rsidRPr="003A3F42">
        <w:rPr>
          <w:b/>
          <w:lang w:val="fr-BE"/>
        </w:rPr>
        <w:t xml:space="preserve"> </w:t>
      </w:r>
      <w:r w:rsidR="00AA0022" w:rsidRPr="003A3F42">
        <w:rPr>
          <w:b/>
          <w:lang w:val="fr-BE"/>
        </w:rPr>
        <w:t>FR</w:t>
      </w:r>
      <w:r w:rsidR="00AA0022" w:rsidRPr="003A3F42">
        <w:rPr>
          <w:lang w:val="fr-BE"/>
        </w:rPr>
        <w:t xml:space="preserve">: „1 000 mg par jour en 2 </w:t>
      </w:r>
      <w:r w:rsidRPr="003A3F42">
        <w:rPr>
          <w:lang w:val="fr-BE"/>
        </w:rPr>
        <w:t>prises</w:t>
      </w:r>
      <w:r w:rsidR="00AA0022" w:rsidRPr="003A3F42">
        <w:rPr>
          <w:lang w:val="fr-BE"/>
        </w:rPr>
        <w:t xml:space="preserve"> pendant 7 jours”</w:t>
      </w:r>
    </w:p>
    <w:p w14:paraId="7D3474EE" w14:textId="77777777" w:rsidR="006B2223" w:rsidRDefault="00AA0022">
      <w:pPr>
        <w:pStyle w:val="P68B1DB1-ListParagraph3"/>
        <w:numPr>
          <w:ilvl w:val="0"/>
          <w:numId w:val="12"/>
        </w:numPr>
        <w:rPr>
          <w:bCs/>
        </w:rPr>
      </w:pPr>
      <w:r>
        <w:t>Aanbeveling 3 (Medicatie):</w:t>
      </w:r>
    </w:p>
    <w:p w14:paraId="6076CFEF" w14:textId="77777777" w:rsidR="006B2223" w:rsidRDefault="00AA0022">
      <w:pPr>
        <w:pStyle w:val="ListParagraph"/>
        <w:numPr>
          <w:ilvl w:val="1"/>
          <w:numId w:val="12"/>
        </w:numPr>
      </w:pPr>
      <w:r>
        <w:rPr>
          <w:b/>
        </w:rPr>
        <w:t>Medicijncode</w:t>
      </w:r>
      <w:r>
        <w:t>: ee62ed2b-7e36-48fe-b404-c520cc198c5 (systeem: Intern PSS)</w:t>
      </w:r>
    </w:p>
    <w:p w14:paraId="4913FF3B" w14:textId="77777777" w:rsidR="006B2223" w:rsidRDefault="00AA0022">
      <w:pPr>
        <w:pStyle w:val="ListParagraph"/>
        <w:numPr>
          <w:ilvl w:val="1"/>
          <w:numId w:val="12"/>
        </w:numPr>
      </w:pPr>
      <w:r>
        <w:rPr>
          <w:b/>
        </w:rPr>
        <w:t>Score</w:t>
      </w:r>
      <w:r>
        <w:t>: 3</w:t>
      </w:r>
    </w:p>
    <w:p w14:paraId="1F335A7E" w14:textId="77777777" w:rsidR="006B2223" w:rsidRDefault="00AA0022">
      <w:pPr>
        <w:pStyle w:val="ListParagraph"/>
        <w:numPr>
          <w:ilvl w:val="1"/>
          <w:numId w:val="12"/>
        </w:numPr>
      </w:pPr>
      <w:r>
        <w:rPr>
          <w:b/>
        </w:rPr>
        <w:t>Instructies NL</w:t>
      </w:r>
      <w:r>
        <w:t>: „Clindamycine-lokaal”</w:t>
      </w:r>
    </w:p>
    <w:p w14:paraId="3967BAC3" w14:textId="02F9D2A4" w:rsidR="006B2223" w:rsidRDefault="00AA0022">
      <w:pPr>
        <w:pStyle w:val="ListParagraph"/>
        <w:numPr>
          <w:ilvl w:val="1"/>
          <w:numId w:val="12"/>
        </w:numPr>
      </w:pPr>
      <w:r>
        <w:rPr>
          <w:b/>
        </w:rPr>
        <w:t>Instructies FR</w:t>
      </w:r>
      <w:r>
        <w:t xml:space="preserve">: „Clindamycine-localement” </w:t>
      </w:r>
    </w:p>
    <w:p w14:paraId="5B7491CC" w14:textId="6F8A4DA0" w:rsidR="006B2223" w:rsidRDefault="003A3F42">
      <w:pPr>
        <w:pStyle w:val="ListParagraph"/>
        <w:numPr>
          <w:ilvl w:val="1"/>
          <w:numId w:val="12"/>
        </w:numPr>
      </w:pPr>
      <w:r>
        <w:rPr>
          <w:b/>
        </w:rPr>
        <w:t xml:space="preserve">Bewijssamenvatting </w:t>
      </w:r>
      <w:r w:rsidR="00AA0022">
        <w:rPr>
          <w:b/>
        </w:rPr>
        <w:t>NL</w:t>
      </w:r>
      <w:r w:rsidR="00AA0022">
        <w:t xml:space="preserve">: „ovule: 100 mg per DAG in 1 </w:t>
      </w:r>
      <w:r>
        <w:t>inname</w:t>
      </w:r>
      <w:r w:rsidR="00AA0022">
        <w:t xml:space="preserve"> geduren</w:t>
      </w:r>
      <w:r>
        <w:t>de</w:t>
      </w:r>
      <w:r w:rsidR="00AA0022">
        <w:t xml:space="preserve"> 3 dagen...”</w:t>
      </w:r>
    </w:p>
    <w:p w14:paraId="220A197A" w14:textId="27D0F5E0" w:rsidR="006B2223" w:rsidRPr="003A3F42" w:rsidRDefault="003A3F42">
      <w:pPr>
        <w:pStyle w:val="ListParagraph"/>
        <w:numPr>
          <w:ilvl w:val="1"/>
          <w:numId w:val="12"/>
        </w:numPr>
        <w:rPr>
          <w:lang w:val="fr-BE"/>
        </w:rPr>
      </w:pPr>
      <w:proofErr w:type="spellStart"/>
      <w:r w:rsidRPr="003A3F42">
        <w:rPr>
          <w:b/>
          <w:lang w:val="fr-BE"/>
        </w:rPr>
        <w:t>Bewijssamenvatting</w:t>
      </w:r>
      <w:proofErr w:type="spellEnd"/>
      <w:r w:rsidRPr="003A3F42">
        <w:rPr>
          <w:b/>
          <w:lang w:val="fr-BE"/>
        </w:rPr>
        <w:t xml:space="preserve"> </w:t>
      </w:r>
      <w:r w:rsidR="00AA0022" w:rsidRPr="003A3F42">
        <w:rPr>
          <w:b/>
          <w:lang w:val="fr-BE"/>
        </w:rPr>
        <w:t>FR</w:t>
      </w:r>
      <w:r w:rsidR="00AA0022" w:rsidRPr="003A3F42">
        <w:rPr>
          <w:lang w:val="fr-BE"/>
        </w:rPr>
        <w:t xml:space="preserve">: „ovule: 100 mg par jour en 1 </w:t>
      </w:r>
      <w:r w:rsidRPr="003A3F42">
        <w:rPr>
          <w:lang w:val="fr-BE"/>
        </w:rPr>
        <w:t>prise pendant</w:t>
      </w:r>
      <w:r w:rsidR="00AA0022" w:rsidRPr="003A3F42">
        <w:rPr>
          <w:lang w:val="fr-BE"/>
        </w:rPr>
        <w:t xml:space="preserve"> 3 jours...”</w:t>
      </w:r>
    </w:p>
    <w:p w14:paraId="7880130A" w14:textId="77777777" w:rsidR="006B2223" w:rsidRDefault="00AA0022">
      <w:pPr>
        <w:pStyle w:val="P68B1DB1-ListParagraph3"/>
        <w:numPr>
          <w:ilvl w:val="0"/>
          <w:numId w:val="12"/>
        </w:numPr>
        <w:rPr>
          <w:bCs/>
        </w:rPr>
      </w:pPr>
      <w:r>
        <w:t>Aanbeveling 4 (Medicatie)</w:t>
      </w:r>
    </w:p>
    <w:p w14:paraId="64676FE6" w14:textId="77777777" w:rsidR="006B2223" w:rsidRDefault="00AA0022">
      <w:pPr>
        <w:pStyle w:val="P68B1DB1-ListParagraph3"/>
        <w:numPr>
          <w:ilvl w:val="1"/>
          <w:numId w:val="12"/>
        </w:numPr>
        <w:rPr>
          <w:bCs/>
        </w:rPr>
      </w:pPr>
      <w:r>
        <w:t>Fluconazol Oraal</w:t>
      </w:r>
    </w:p>
    <w:p w14:paraId="6F3CC1C3" w14:textId="77777777" w:rsidR="006B2223" w:rsidRDefault="00AA0022">
      <w:pPr>
        <w:pStyle w:val="ListParagraph"/>
        <w:numPr>
          <w:ilvl w:val="2"/>
          <w:numId w:val="12"/>
        </w:numPr>
      </w:pPr>
      <w:r>
        <w:rPr>
          <w:b/>
        </w:rPr>
        <w:t>PSS Code</w:t>
      </w:r>
      <w:r>
        <w:t>: 3-555-4d37-8f32-e656d0927e0c</w:t>
      </w:r>
    </w:p>
    <w:p w14:paraId="08E255AC" w14:textId="77777777" w:rsidR="006B2223" w:rsidRDefault="00AA0022">
      <w:pPr>
        <w:pStyle w:val="ListParagraph"/>
        <w:numPr>
          <w:ilvl w:val="2"/>
          <w:numId w:val="12"/>
        </w:numPr>
      </w:pPr>
      <w:r>
        <w:rPr>
          <w:b/>
        </w:rPr>
        <w:t>Score</w:t>
      </w:r>
      <w:r>
        <w:t>: 1</w:t>
      </w:r>
    </w:p>
    <w:p w14:paraId="6DFD5676" w14:textId="77777777" w:rsidR="006B2223" w:rsidRDefault="00AA0022">
      <w:pPr>
        <w:pStyle w:val="ListParagraph"/>
        <w:numPr>
          <w:ilvl w:val="2"/>
          <w:numId w:val="12"/>
        </w:numPr>
      </w:pPr>
      <w:r>
        <w:rPr>
          <w:b/>
        </w:rPr>
        <w:t>Instructies (NL):</w:t>
      </w:r>
      <w:r>
        <w:t xml:space="preserve"> Fluconazol oraal</w:t>
      </w:r>
    </w:p>
    <w:p w14:paraId="2AEAE8CD" w14:textId="77777777" w:rsidR="006B2223" w:rsidRDefault="00AA0022">
      <w:pPr>
        <w:pStyle w:val="ListParagraph"/>
        <w:numPr>
          <w:ilvl w:val="2"/>
          <w:numId w:val="12"/>
        </w:numPr>
      </w:pPr>
      <w:r>
        <w:rPr>
          <w:b/>
        </w:rPr>
        <w:t>Instructies (FR):</w:t>
      </w:r>
      <w:r>
        <w:t xml:space="preserve"> Fluconazol orale</w:t>
      </w:r>
    </w:p>
    <w:p w14:paraId="10F1C4BC" w14:textId="7745F9FC" w:rsidR="006B2223" w:rsidRDefault="00AA0022">
      <w:pPr>
        <w:pStyle w:val="ListParagraph"/>
        <w:numPr>
          <w:ilvl w:val="2"/>
          <w:numId w:val="12"/>
        </w:numPr>
      </w:pPr>
      <w:r>
        <w:rPr>
          <w:b/>
        </w:rPr>
        <w:t>Samenvatting (NL):</w:t>
      </w:r>
      <w:r>
        <w:t xml:space="preserve"> Niet</w:t>
      </w:r>
      <w:r w:rsidR="00405B57">
        <w:t xml:space="preserve"> aangewezen</w:t>
      </w:r>
    </w:p>
    <w:p w14:paraId="261525FB" w14:textId="5BA6939E" w:rsidR="006B2223" w:rsidRDefault="00AA0022">
      <w:pPr>
        <w:pStyle w:val="ListParagraph"/>
        <w:numPr>
          <w:ilvl w:val="2"/>
          <w:numId w:val="12"/>
        </w:numPr>
      </w:pPr>
      <w:r>
        <w:rPr>
          <w:b/>
        </w:rPr>
        <w:t>Samenvatting (FR):</w:t>
      </w:r>
      <w:r>
        <w:t xml:space="preserve"> N</w:t>
      </w:r>
      <w:r w:rsidR="00405B57">
        <w:t>on-</w:t>
      </w:r>
      <w:r>
        <w:t>indiqué</w:t>
      </w:r>
    </w:p>
    <w:p w14:paraId="145EE52E" w14:textId="77777777" w:rsidR="006B2223" w:rsidRDefault="00AA0022">
      <w:pPr>
        <w:pStyle w:val="P68B1DB1-ListParagraph3"/>
        <w:numPr>
          <w:ilvl w:val="0"/>
          <w:numId w:val="13"/>
        </w:numPr>
        <w:rPr>
          <w:bCs/>
        </w:rPr>
      </w:pPr>
      <w:r>
        <w:t>Aanbeveling 5 (Medicatie)</w:t>
      </w:r>
    </w:p>
    <w:p w14:paraId="178AC4C5" w14:textId="77777777" w:rsidR="006B2223" w:rsidRDefault="00AA0022">
      <w:pPr>
        <w:pStyle w:val="P68B1DB1-ListParagraph3"/>
        <w:numPr>
          <w:ilvl w:val="1"/>
          <w:numId w:val="13"/>
        </w:numPr>
        <w:rPr>
          <w:bCs/>
        </w:rPr>
      </w:pPr>
      <w:r>
        <w:t>Miconazol Lokaal</w:t>
      </w:r>
    </w:p>
    <w:p w14:paraId="41AB6FBD" w14:textId="77777777" w:rsidR="006B2223" w:rsidRDefault="00AA0022">
      <w:pPr>
        <w:pStyle w:val="ListParagraph"/>
        <w:numPr>
          <w:ilvl w:val="2"/>
          <w:numId w:val="13"/>
        </w:numPr>
      </w:pPr>
      <w:r>
        <w:rPr>
          <w:b/>
        </w:rPr>
        <w:t>PSS Code</w:t>
      </w:r>
      <w:r>
        <w:t>: 85df0514-981f-4aee-b498-98841d62dc85</w:t>
      </w:r>
    </w:p>
    <w:p w14:paraId="68EA8C03" w14:textId="77777777" w:rsidR="006B2223" w:rsidRDefault="00AA0022">
      <w:pPr>
        <w:pStyle w:val="ListParagraph"/>
        <w:numPr>
          <w:ilvl w:val="2"/>
          <w:numId w:val="13"/>
        </w:numPr>
      </w:pPr>
      <w:r>
        <w:rPr>
          <w:b/>
        </w:rPr>
        <w:t>Score</w:t>
      </w:r>
      <w:r>
        <w:t>: 1</w:t>
      </w:r>
    </w:p>
    <w:p w14:paraId="090A2D94" w14:textId="77777777" w:rsidR="006B2223" w:rsidRDefault="00AA0022">
      <w:pPr>
        <w:pStyle w:val="ListParagraph"/>
        <w:numPr>
          <w:ilvl w:val="2"/>
          <w:numId w:val="13"/>
        </w:numPr>
      </w:pPr>
      <w:r>
        <w:rPr>
          <w:b/>
        </w:rPr>
        <w:t>Instructies (NL):</w:t>
      </w:r>
      <w:r>
        <w:t xml:space="preserve"> Miconazool-lokaal</w:t>
      </w:r>
    </w:p>
    <w:p w14:paraId="66833C1D" w14:textId="0E0E8FCA" w:rsidR="006B2223" w:rsidRDefault="00AA0022">
      <w:pPr>
        <w:pStyle w:val="ListParagraph"/>
        <w:numPr>
          <w:ilvl w:val="2"/>
          <w:numId w:val="13"/>
        </w:numPr>
      </w:pPr>
      <w:r>
        <w:rPr>
          <w:b/>
        </w:rPr>
        <w:t>Instructies (FR):</w:t>
      </w:r>
      <w:r>
        <w:t xml:space="preserve"> Mic</w:t>
      </w:r>
      <w:bookmarkStart w:id="25" w:name="_Hlk195035071"/>
      <w:r>
        <w:t>onazol</w:t>
      </w:r>
      <w:r w:rsidR="003A3F42">
        <w:rPr>
          <w:lang w:val="nl-BE"/>
        </w:rPr>
        <w:t>-</w:t>
      </w:r>
      <w:r>
        <w:t>localement</w:t>
      </w:r>
      <w:bookmarkEnd w:id="25"/>
    </w:p>
    <w:p w14:paraId="53A60AF6" w14:textId="2961DA66" w:rsidR="006B2223" w:rsidRDefault="00AA0022">
      <w:pPr>
        <w:pStyle w:val="ListParagraph"/>
        <w:numPr>
          <w:ilvl w:val="2"/>
          <w:numId w:val="13"/>
        </w:numPr>
      </w:pPr>
      <w:r>
        <w:rPr>
          <w:b/>
        </w:rPr>
        <w:t>Samenvatting (NL):</w:t>
      </w:r>
      <w:r>
        <w:t xml:space="preserve"> </w:t>
      </w:r>
      <w:bookmarkStart w:id="26" w:name="_Hlk195035085"/>
      <w:r>
        <w:t>Niet</w:t>
      </w:r>
      <w:r w:rsidR="003A3F42">
        <w:t xml:space="preserve"> aangewezen</w:t>
      </w:r>
      <w:bookmarkEnd w:id="26"/>
    </w:p>
    <w:p w14:paraId="23FF64D2" w14:textId="4618A525" w:rsidR="006B2223" w:rsidRDefault="00AA0022">
      <w:pPr>
        <w:pStyle w:val="ListParagraph"/>
        <w:numPr>
          <w:ilvl w:val="2"/>
          <w:numId w:val="13"/>
        </w:numPr>
      </w:pPr>
      <w:r>
        <w:rPr>
          <w:b/>
        </w:rPr>
        <w:t>Samenvatting (FR):</w:t>
      </w:r>
      <w:r>
        <w:t xml:space="preserve"> </w:t>
      </w:r>
      <w:r w:rsidR="003A3F42">
        <w:t>Non</w:t>
      </w:r>
      <w:r>
        <w:t>-indiqué</w:t>
      </w:r>
    </w:p>
    <w:p w14:paraId="17CBA3E2" w14:textId="77777777" w:rsidR="006B2223" w:rsidRDefault="00AA0022">
      <w:pPr>
        <w:pStyle w:val="P68B1DB1-ListParagraph3"/>
        <w:numPr>
          <w:ilvl w:val="0"/>
          <w:numId w:val="13"/>
        </w:numPr>
        <w:rPr>
          <w:bCs/>
        </w:rPr>
      </w:pPr>
      <w:r>
        <w:t>Evidence Links:</w:t>
      </w:r>
    </w:p>
    <w:p w14:paraId="2A2A4051" w14:textId="4E3ABD23" w:rsidR="006B2223" w:rsidRDefault="00AA0022">
      <w:pPr>
        <w:pStyle w:val="ListParagraph"/>
        <w:numPr>
          <w:ilvl w:val="1"/>
          <w:numId w:val="13"/>
        </w:numPr>
      </w:pPr>
      <w:r>
        <w:rPr>
          <w:b/>
        </w:rPr>
        <w:t>BAPCOC</w:t>
      </w:r>
      <w:r>
        <w:t xml:space="preserve">: </w:t>
      </w:r>
      <w:r w:rsidR="00334D4D">
        <w:t xml:space="preserve">Links naar BAPCOC-richtlijnen voor meer informatie op CBIP en BCFI-sites. </w:t>
      </w:r>
      <w:r>
        <w:t xml:space="preserve"> </w:t>
      </w:r>
    </w:p>
    <w:p w14:paraId="3392BD7B" w14:textId="7169A1C9" w:rsidR="006B2223" w:rsidRDefault="00AA0022">
      <w:pPr>
        <w:pStyle w:val="ListParagraph"/>
        <w:numPr>
          <w:ilvl w:val="2"/>
          <w:numId w:val="13"/>
        </w:numPr>
      </w:pPr>
      <w:r>
        <w:rPr>
          <w:b/>
        </w:rPr>
        <w:t>LabelNL</w:t>
      </w:r>
      <w:r>
        <w:t xml:space="preserve">: „Meer details op de BCFI-site”, LinkNL: </w:t>
      </w:r>
      <w:r w:rsidR="005C438F">
        <w:fldChar w:fldCharType="begin"/>
      </w:r>
      <w:r w:rsidR="005C438F">
        <w:instrText>HYPERLINK "https://www.bcfi.be/nl/chapters/12?frag=8001869"</w:instrText>
      </w:r>
      <w:r w:rsidR="005C438F">
        <w:fldChar w:fldCharType="separate"/>
      </w:r>
      <w:r>
        <w:rPr>
          <w:rStyle w:val="Hyperlink"/>
        </w:rPr>
        <w:t>https://www.bcfi.be/nl/chapters/12?frag=8001869</w:t>
      </w:r>
      <w:r w:rsidR="005C438F">
        <w:rPr>
          <w:rStyle w:val="Hyperlink"/>
        </w:rPr>
        <w:fldChar w:fldCharType="end"/>
      </w:r>
      <w:r>
        <w:t xml:space="preserve"> </w:t>
      </w:r>
    </w:p>
    <w:p w14:paraId="10B49C8D" w14:textId="6423A0FB" w:rsidR="006B2223" w:rsidRDefault="00AA0022">
      <w:pPr>
        <w:pStyle w:val="ListParagraph"/>
        <w:numPr>
          <w:ilvl w:val="2"/>
          <w:numId w:val="13"/>
        </w:numPr>
        <w:rPr>
          <w:lang w:val="fr-BE"/>
        </w:rPr>
      </w:pPr>
      <w:proofErr w:type="spellStart"/>
      <w:r w:rsidRPr="00FB5AEA">
        <w:rPr>
          <w:b/>
          <w:lang w:val="fr-BE"/>
        </w:rPr>
        <w:t>LabelFR</w:t>
      </w:r>
      <w:proofErr w:type="spellEnd"/>
      <w:r w:rsidRPr="00FB5AEA">
        <w:rPr>
          <w:lang w:val="fr-BE"/>
        </w:rPr>
        <w:t xml:space="preserve">: „Plus de détails sur le site CBIP”, </w:t>
      </w:r>
      <w:proofErr w:type="spellStart"/>
      <w:r w:rsidRPr="00FB5AEA">
        <w:rPr>
          <w:lang w:val="fr-BE"/>
        </w:rPr>
        <w:t>LinkFR</w:t>
      </w:r>
      <w:proofErr w:type="spellEnd"/>
      <w:r w:rsidRPr="00FB5AEA">
        <w:rPr>
          <w:lang w:val="fr-BE"/>
        </w:rPr>
        <w:t xml:space="preserve">: </w:t>
      </w:r>
      <w:hyperlink r:id="rId14" w:history="1">
        <w:r w:rsidRPr="00FB5AEA">
          <w:rPr>
            <w:rStyle w:val="Hyperlink"/>
            <w:lang w:val="fr-BE"/>
          </w:rPr>
          <w:t>https://www.cbip.be/fr/chapters/12?frag=8001869</w:t>
        </w:r>
      </w:hyperlink>
      <w:r w:rsidRPr="00FB5AEA">
        <w:rPr>
          <w:lang w:val="fr-BE"/>
        </w:rPr>
        <w:t xml:space="preserve"> </w:t>
      </w:r>
    </w:p>
    <w:p w14:paraId="7E8F3DA0" w14:textId="77777777" w:rsidR="003A3F42" w:rsidRPr="00FB5AEA" w:rsidRDefault="003A3F42" w:rsidP="003A3F42">
      <w:pPr>
        <w:pStyle w:val="ListParagraph"/>
        <w:ind w:left="2520"/>
        <w:rPr>
          <w:lang w:val="fr-BE"/>
        </w:rPr>
      </w:pPr>
    </w:p>
    <w:p w14:paraId="3267166B" w14:textId="77777777" w:rsidR="00931C8E" w:rsidRDefault="00931C8E" w:rsidP="00931C8E">
      <w:pPr>
        <w:pStyle w:val="ListParagraph"/>
        <w:numPr>
          <w:ilvl w:val="1"/>
          <w:numId w:val="13"/>
        </w:numPr>
      </w:pPr>
      <w:r>
        <w:rPr>
          <w:b/>
        </w:rPr>
        <w:lastRenderedPageBreak/>
        <w:t>EBPracticeNet</w:t>
      </w:r>
      <w:r>
        <w:t>: link naar pagina bij EBPracticeNet waar het beslisregeldocument (laatste versie) kan gedownload worden, zowel in het Nederlands als in het Frans beschikbaar.</w:t>
      </w:r>
    </w:p>
    <w:p w14:paraId="37D3CE34" w14:textId="77777777" w:rsidR="00931C8E" w:rsidRDefault="00931C8E" w:rsidP="00931C8E">
      <w:pPr>
        <w:pStyle w:val="ListParagraph"/>
        <w:numPr>
          <w:ilvl w:val="2"/>
          <w:numId w:val="13"/>
        </w:numPr>
      </w:pPr>
      <w:r>
        <w:rPr>
          <w:b/>
        </w:rPr>
        <w:t>LabelNL</w:t>
      </w:r>
      <w:r>
        <w:t xml:space="preserve">: „Meer details op de EBPracticeNet website”, LinkNL: </w:t>
      </w:r>
      <w:r w:rsidR="005C438F">
        <w:fldChar w:fldCharType="begin"/>
      </w:r>
      <w:r w:rsidR="005C438F">
        <w:instrText>HYPERLINK "https://www.ebpracticenet.be/nl/document.pdf"</w:instrText>
      </w:r>
      <w:r w:rsidR="005C438F">
        <w:fldChar w:fldCharType="separate"/>
      </w:r>
      <w:r>
        <w:rPr>
          <w:rStyle w:val="Hyperlink"/>
        </w:rPr>
        <w:t>https://www.ebpracticenet.be/nl/document.pdf</w:t>
      </w:r>
      <w:r w:rsidR="005C438F">
        <w:rPr>
          <w:rStyle w:val="Hyperlink"/>
        </w:rPr>
        <w:fldChar w:fldCharType="end"/>
      </w:r>
      <w:r>
        <w:t xml:space="preserve"> </w:t>
      </w:r>
    </w:p>
    <w:p w14:paraId="539A77BB" w14:textId="77777777" w:rsidR="00931C8E" w:rsidRPr="00FB5AEA" w:rsidRDefault="00931C8E" w:rsidP="00931C8E">
      <w:pPr>
        <w:pStyle w:val="ListParagraph"/>
        <w:numPr>
          <w:ilvl w:val="2"/>
          <w:numId w:val="13"/>
        </w:numPr>
        <w:rPr>
          <w:lang w:val="fr-BE"/>
        </w:rPr>
      </w:pPr>
      <w:proofErr w:type="spellStart"/>
      <w:r w:rsidRPr="00FB5AEA">
        <w:rPr>
          <w:b/>
          <w:lang w:val="fr-BE"/>
        </w:rPr>
        <w:t>LabelFR</w:t>
      </w:r>
      <w:proofErr w:type="spellEnd"/>
      <w:r w:rsidRPr="00FB5AEA">
        <w:rPr>
          <w:lang w:val="fr-BE"/>
        </w:rPr>
        <w:t>: „</w:t>
      </w:r>
      <w:r>
        <w:rPr>
          <w:lang w:val="fr-BE"/>
        </w:rPr>
        <w:t xml:space="preserve">Plus de détails sur le site web de </w:t>
      </w:r>
      <w:r w:rsidRPr="00FB5AEA">
        <w:rPr>
          <w:lang w:val="fr-BE"/>
        </w:rPr>
        <w:t xml:space="preserve"> </w:t>
      </w:r>
      <w:proofErr w:type="spellStart"/>
      <w:r w:rsidRPr="00FB5AEA">
        <w:rPr>
          <w:lang w:val="fr-BE"/>
        </w:rPr>
        <w:t>EBPracticeNet</w:t>
      </w:r>
      <w:proofErr w:type="spellEnd"/>
      <w:r w:rsidRPr="00FB5AEA">
        <w:rPr>
          <w:lang w:val="fr-BE"/>
        </w:rPr>
        <w:t xml:space="preserve">”, </w:t>
      </w:r>
      <w:proofErr w:type="spellStart"/>
      <w:r w:rsidRPr="00FB5AEA">
        <w:rPr>
          <w:lang w:val="fr-BE"/>
        </w:rPr>
        <w:t>LinkFR</w:t>
      </w:r>
      <w:proofErr w:type="spellEnd"/>
      <w:r w:rsidRPr="00FB5AEA">
        <w:rPr>
          <w:lang w:val="fr-BE"/>
        </w:rPr>
        <w:t xml:space="preserve">: </w:t>
      </w:r>
      <w:hyperlink r:id="rId15" w:history="1">
        <w:r w:rsidRPr="00FB5AEA">
          <w:rPr>
            <w:rStyle w:val="Hyperlink"/>
            <w:lang w:val="fr-BE"/>
          </w:rPr>
          <w:t>https://www.ebpracticenet.be/fr/document.pdf</w:t>
        </w:r>
      </w:hyperlink>
    </w:p>
    <w:p w14:paraId="4627B225" w14:textId="37273A4B" w:rsidR="006B2223" w:rsidRPr="00375456" w:rsidRDefault="006B2223">
      <w:pPr>
        <w:rPr>
          <w:lang w:val="fr-BE"/>
        </w:rPr>
      </w:pPr>
    </w:p>
    <w:p w14:paraId="0D18C25A" w14:textId="4910C4CB" w:rsidR="0020500F" w:rsidRPr="007810B3" w:rsidRDefault="007810B3">
      <w:pPr>
        <w:rPr>
          <w:lang w:val="nl-BE"/>
        </w:rPr>
      </w:pPr>
      <w:r w:rsidRPr="007810B3">
        <w:rPr>
          <w:rFonts w:ascii="Arial" w:hAnsi="Arial" w:cs="Arial"/>
          <w:b/>
          <w:bCs/>
          <w:i/>
          <w:iCs/>
          <w:sz w:val="28"/>
          <w:szCs w:val="28"/>
          <w:lang w:val="nl-BE"/>
        </w:rPr>
        <w:t xml:space="preserve">3.2 </w:t>
      </w:r>
      <w:r>
        <w:rPr>
          <w:rFonts w:ascii="Arial" w:hAnsi="Arial" w:cs="Arial"/>
          <w:b/>
          <w:bCs/>
          <w:i/>
          <w:iCs/>
          <w:sz w:val="28"/>
          <w:szCs w:val="28"/>
          <w:lang w:val="nl-BE"/>
        </w:rPr>
        <w:t>V</w:t>
      </w:r>
      <w:r w:rsidRPr="007810B3">
        <w:rPr>
          <w:rFonts w:ascii="Arial" w:hAnsi="Arial" w:cs="Arial"/>
          <w:b/>
          <w:bCs/>
          <w:i/>
          <w:iCs/>
          <w:sz w:val="28"/>
          <w:szCs w:val="28"/>
          <w:lang w:val="nl-BE"/>
        </w:rPr>
        <w:t>oorbeeld voor stap 3 van PSS Antimicrobiële</w:t>
      </w:r>
    </w:p>
    <w:p w14:paraId="4DC2208E" w14:textId="77777777" w:rsidR="006B2223" w:rsidRPr="001D3FB5" w:rsidRDefault="00AA0022" w:rsidP="00FE4CE1">
      <w:pPr>
        <w:pStyle w:val="Heading4"/>
      </w:pPr>
      <w:r w:rsidRPr="001D3FB5">
        <w:t>Stap 3: Selectie van een aanbeveling</w:t>
      </w:r>
    </w:p>
    <w:p w14:paraId="2B67BF7A" w14:textId="760E49A1" w:rsidR="006B2223" w:rsidRPr="001D3FB5" w:rsidRDefault="00AA0022">
      <w:pPr>
        <w:pStyle w:val="P68B1DB1-Heading89"/>
      </w:pPr>
      <w:r w:rsidRPr="001D3FB5">
        <w:rPr>
          <w:b/>
          <w:bCs/>
          <w:u w:val="single"/>
        </w:rPr>
        <w:t xml:space="preserve">Scenario 1 — </w:t>
      </w:r>
      <w:r w:rsidR="00ED45EC" w:rsidRPr="001D3FB5">
        <w:rPr>
          <w:b/>
          <w:bCs/>
          <w:u w:val="single"/>
        </w:rPr>
        <w:t>De voorschrijver heeft een groen geneesmiddel geselecteerd</w:t>
      </w:r>
      <w:r w:rsidRPr="001D3FB5">
        <w:t>:</w:t>
      </w:r>
    </w:p>
    <w:p w14:paraId="40DDB41B" w14:textId="77777777" w:rsidR="0020266E" w:rsidRPr="001D3FB5" w:rsidRDefault="0020266E" w:rsidP="0020266E">
      <w:pPr>
        <w:pStyle w:val="NormalWeb"/>
        <w:numPr>
          <w:ilvl w:val="0"/>
          <w:numId w:val="17"/>
        </w:numPr>
        <w:shd w:val="clear" w:color="auto" w:fill="FFFFFF"/>
        <w:spacing w:before="0" w:beforeAutospacing="0" w:after="0" w:afterAutospacing="0"/>
        <w:rPr>
          <w:rFonts w:ascii="Segoe UI" w:hAnsi="Segoe UI" w:cs="Segoe UI"/>
          <w:sz w:val="20"/>
          <w:szCs w:val="20"/>
        </w:rPr>
      </w:pPr>
      <w:r w:rsidRPr="001D3FB5">
        <w:rPr>
          <w:rStyle w:val="Strong"/>
          <w:rFonts w:ascii="Segoe UI" w:hAnsi="Segoe UI" w:cs="Segoe UI"/>
          <w:sz w:val="20"/>
          <w:szCs w:val="20"/>
        </w:rPr>
        <w:t xml:space="preserve">Geselecteerde </w:t>
      </w:r>
      <w:r>
        <w:rPr>
          <w:rStyle w:val="Strong"/>
          <w:rFonts w:ascii="Segoe UI" w:hAnsi="Segoe UI" w:cs="Segoe UI"/>
          <w:sz w:val="20"/>
          <w:szCs w:val="20"/>
        </w:rPr>
        <w:t>behandel-suggestie (feedback</w:t>
      </w:r>
      <w:r w:rsidRPr="001D3FB5">
        <w:rPr>
          <w:rStyle w:val="Strong"/>
          <w:rFonts w:ascii="Segoe UI" w:hAnsi="Segoe UI" w:cs="Segoe UI"/>
          <w:sz w:val="20"/>
          <w:szCs w:val="20"/>
        </w:rPr>
        <w:t xml:space="preserve"> van EPD naar PSS</w:t>
      </w:r>
      <w:r>
        <w:rPr>
          <w:rStyle w:val="Strong"/>
          <w:rFonts w:ascii="Segoe UI" w:hAnsi="Segoe UI" w:cs="Segoe UI"/>
          <w:sz w:val="20"/>
          <w:szCs w:val="20"/>
        </w:rPr>
        <w:t>)</w:t>
      </w:r>
      <w:r w:rsidRPr="001D3FB5">
        <w:rPr>
          <w:rStyle w:val="Strong"/>
          <w:rFonts w:ascii="Segoe UI" w:hAnsi="Segoe UI" w:cs="Segoe UI"/>
          <w:sz w:val="20"/>
          <w:szCs w:val="20"/>
        </w:rPr>
        <w:t>:</w:t>
      </w:r>
    </w:p>
    <w:p w14:paraId="1453398B" w14:textId="77777777" w:rsidR="0020266E" w:rsidRPr="001D3FB5" w:rsidRDefault="0020266E" w:rsidP="0020266E">
      <w:pPr>
        <w:numPr>
          <w:ilvl w:val="1"/>
          <w:numId w:val="17"/>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 xml:space="preserve">Geselecteerde </w:t>
      </w:r>
      <w:r>
        <w:rPr>
          <w:rStyle w:val="Strong"/>
          <w:rFonts w:ascii="Segoe UI" w:hAnsi="Segoe UI" w:cs="Segoe UI"/>
        </w:rPr>
        <w:t>behandelsuggestie</w:t>
      </w:r>
      <w:r w:rsidRPr="001D3FB5">
        <w:rPr>
          <w:rStyle w:val="Strong"/>
          <w:rFonts w:ascii="Segoe UI" w:hAnsi="Segoe UI" w:cs="Segoe UI"/>
        </w:rPr>
        <w:t>:</w:t>
      </w:r>
    </w:p>
    <w:p w14:paraId="71680574" w14:textId="77777777" w:rsidR="006B2223" w:rsidRPr="001D3FB5" w:rsidRDefault="00AA0022">
      <w:pPr>
        <w:numPr>
          <w:ilvl w:val="2"/>
          <w:numId w:val="17"/>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Indicatie:</w:t>
      </w:r>
      <w:r w:rsidRPr="001D3FB5">
        <w:rPr>
          <w:rFonts w:ascii="Segoe UI" w:hAnsi="Segoe UI" w:cs="Segoe UI"/>
        </w:rPr>
        <w:t> Code: 53277000 — „vulvovaginitis” (systeem: SNOMED CT)</w:t>
      </w:r>
    </w:p>
    <w:p w14:paraId="3EA63418" w14:textId="77777777" w:rsidR="006B2223" w:rsidRPr="001D3FB5" w:rsidRDefault="00AA0022">
      <w:pPr>
        <w:numPr>
          <w:ilvl w:val="2"/>
          <w:numId w:val="17"/>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SupportOptionId: </w:t>
      </w:r>
      <w:r w:rsidRPr="001D3FB5">
        <w:rPr>
          <w:rFonts w:ascii="Segoe UI" w:hAnsi="Segoe UI" w:cs="Segoe UI"/>
        </w:rPr>
        <w:t>Code: 6b72bb62-96bf-4e47-abda-0721ef1880f5 — „Metronidazole_oral” (Systeem: Interne PSS-code)</w:t>
      </w:r>
    </w:p>
    <w:p w14:paraId="0929476D" w14:textId="7028A931" w:rsidR="006B2223" w:rsidRPr="001D3FB5" w:rsidRDefault="00ED45EC">
      <w:pPr>
        <w:pStyle w:val="NormalWeb"/>
        <w:numPr>
          <w:ilvl w:val="0"/>
          <w:numId w:val="17"/>
        </w:numPr>
        <w:shd w:val="clear" w:color="auto" w:fill="FFFFFF"/>
        <w:spacing w:before="0" w:beforeAutospacing="0" w:after="0" w:afterAutospacing="0"/>
        <w:rPr>
          <w:rFonts w:ascii="Segoe UI" w:hAnsi="Segoe UI" w:cs="Segoe UI"/>
          <w:sz w:val="20"/>
          <w:szCs w:val="20"/>
        </w:rPr>
      </w:pPr>
      <w:r w:rsidRPr="001D3FB5">
        <w:rPr>
          <w:rStyle w:val="Strong"/>
          <w:rFonts w:ascii="Segoe UI" w:hAnsi="Segoe UI" w:cs="Segoe UI"/>
          <w:sz w:val="20"/>
          <w:szCs w:val="20"/>
        </w:rPr>
        <w:t>Methode</w:t>
      </w:r>
      <w:r w:rsidR="00AA0022" w:rsidRPr="001D3FB5">
        <w:rPr>
          <w:rStyle w:val="Strong"/>
          <w:rFonts w:ascii="Segoe UI" w:hAnsi="Segoe UI" w:cs="Segoe UI"/>
          <w:sz w:val="20"/>
          <w:szCs w:val="20"/>
        </w:rPr>
        <w:t>:</w:t>
      </w:r>
    </w:p>
    <w:p w14:paraId="504ED3D8" w14:textId="77777777" w:rsidR="003810BB" w:rsidRPr="001D3FB5" w:rsidRDefault="003810BB" w:rsidP="003810BB">
      <w:pPr>
        <w:pStyle w:val="P68B1DB1-Normal10"/>
        <w:numPr>
          <w:ilvl w:val="1"/>
          <w:numId w:val="17"/>
        </w:numPr>
        <w:shd w:val="clear" w:color="auto" w:fill="FFFFFF"/>
        <w:spacing w:before="100" w:beforeAutospacing="1" w:after="100" w:afterAutospacing="1"/>
        <w:rPr>
          <w:color w:val="auto"/>
        </w:rPr>
      </w:pPr>
      <w:r w:rsidRPr="001D3FB5">
        <w:rPr>
          <w:color w:val="auto"/>
        </w:rPr>
        <w:t xml:space="preserve">Op basis van de geselecteerde medicatie zoekt PSS de </w:t>
      </w:r>
      <w:r>
        <w:rPr>
          <w:color w:val="auto"/>
        </w:rPr>
        <w:t xml:space="preserve">aan de </w:t>
      </w:r>
      <w:r w:rsidRPr="001D3FB5">
        <w:rPr>
          <w:color w:val="auto"/>
        </w:rPr>
        <w:t>aanbeveling gekoppelde medicationRequest.</w:t>
      </w:r>
    </w:p>
    <w:p w14:paraId="6852883C" w14:textId="77777777" w:rsidR="006B2223" w:rsidRPr="001D3FB5" w:rsidRDefault="00AA0022">
      <w:pPr>
        <w:pStyle w:val="NormalWeb"/>
        <w:numPr>
          <w:ilvl w:val="0"/>
          <w:numId w:val="17"/>
        </w:numPr>
        <w:shd w:val="clear" w:color="auto" w:fill="FFFFFF"/>
        <w:spacing w:before="0" w:beforeAutospacing="0" w:after="0" w:afterAutospacing="0"/>
        <w:rPr>
          <w:rFonts w:ascii="Segoe UI" w:hAnsi="Segoe UI" w:cs="Segoe UI"/>
          <w:sz w:val="20"/>
          <w:szCs w:val="20"/>
        </w:rPr>
      </w:pPr>
      <w:r w:rsidRPr="001D3FB5">
        <w:rPr>
          <w:rStyle w:val="Strong"/>
          <w:rFonts w:ascii="Segoe UI" w:hAnsi="Segoe UI" w:cs="Segoe UI"/>
          <w:sz w:val="20"/>
          <w:szCs w:val="20"/>
        </w:rPr>
        <w:t>Voorbeeld MedicationRequest (van PSS naar EPD):</w:t>
      </w:r>
    </w:p>
    <w:p w14:paraId="41415B6F" w14:textId="77777777" w:rsidR="006B2223" w:rsidRPr="001D3FB5" w:rsidRDefault="00AA0022">
      <w:pPr>
        <w:numPr>
          <w:ilvl w:val="1"/>
          <w:numId w:val="17"/>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Medicatie Metronidazole_oral:</w:t>
      </w:r>
    </w:p>
    <w:p w14:paraId="035D91E9" w14:textId="77777777" w:rsidR="006B2223" w:rsidRPr="001D3FB5" w:rsidRDefault="00AA0022">
      <w:pPr>
        <w:numPr>
          <w:ilvl w:val="2"/>
          <w:numId w:val="17"/>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Naam (NL):</w:t>
      </w:r>
      <w:r w:rsidRPr="001D3FB5">
        <w:rPr>
          <w:rFonts w:ascii="Segoe UI" w:hAnsi="Segoe UI" w:cs="Segoe UI"/>
        </w:rPr>
        <w:t> Metronidazol oraal</w:t>
      </w:r>
    </w:p>
    <w:p w14:paraId="37B3504B" w14:textId="77777777" w:rsidR="006B2223" w:rsidRPr="001D3FB5" w:rsidRDefault="00AA0022">
      <w:pPr>
        <w:numPr>
          <w:ilvl w:val="2"/>
          <w:numId w:val="17"/>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Naam (FR): </w:t>
      </w:r>
      <w:r w:rsidRPr="001D3FB5">
        <w:rPr>
          <w:rFonts w:ascii="Segoe UI" w:hAnsi="Segoe UI" w:cs="Segoe UI"/>
        </w:rPr>
        <w:t>Métronidazoolorale</w:t>
      </w:r>
    </w:p>
    <w:p w14:paraId="751C0D02" w14:textId="77777777" w:rsidR="006B2223" w:rsidRPr="001D3FB5" w:rsidRDefault="00AA0022">
      <w:pPr>
        <w:numPr>
          <w:ilvl w:val="2"/>
          <w:numId w:val="17"/>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ATC-code: </w:t>
      </w:r>
      <w:r w:rsidRPr="001D3FB5">
        <w:rPr>
          <w:rFonts w:ascii="Segoe UI" w:hAnsi="Segoe UI" w:cs="Segoe UI"/>
        </w:rPr>
        <w:t>J01XD01</w:t>
      </w:r>
    </w:p>
    <w:p w14:paraId="502BF5AB" w14:textId="77777777" w:rsidR="006B2223" w:rsidRPr="001D3FB5" w:rsidRDefault="00AA0022">
      <w:pPr>
        <w:numPr>
          <w:ilvl w:val="2"/>
          <w:numId w:val="17"/>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VMP-groep</w:t>
      </w:r>
      <w:r w:rsidRPr="001D3FB5">
        <w:rPr>
          <w:rFonts w:ascii="Segoe UI" w:hAnsi="Segoe UI" w:cs="Segoe UI"/>
        </w:rPr>
        <w:t>: /</w:t>
      </w:r>
    </w:p>
    <w:p w14:paraId="417C8959" w14:textId="77777777" w:rsidR="006B2223" w:rsidRPr="001D3FB5" w:rsidRDefault="00AA0022">
      <w:pPr>
        <w:numPr>
          <w:ilvl w:val="2"/>
          <w:numId w:val="17"/>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Dosering: </w:t>
      </w:r>
      <w:r w:rsidRPr="001D3FB5">
        <w:rPr>
          <w:rFonts w:ascii="Segoe UI" w:hAnsi="Segoe UI" w:cs="Segoe UI"/>
        </w:rPr>
        <w:t>1000 mg</w:t>
      </w:r>
    </w:p>
    <w:p w14:paraId="61ADE835" w14:textId="77777777" w:rsidR="006B2223" w:rsidRPr="001D3FB5" w:rsidRDefault="00AA0022">
      <w:pPr>
        <w:numPr>
          <w:ilvl w:val="2"/>
          <w:numId w:val="17"/>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Frequentie: </w:t>
      </w:r>
      <w:r w:rsidRPr="001D3FB5">
        <w:rPr>
          <w:rFonts w:ascii="Segoe UI" w:hAnsi="Segoe UI" w:cs="Segoe UI"/>
        </w:rPr>
        <w:t>2x</w:t>
      </w:r>
    </w:p>
    <w:p w14:paraId="67B22107" w14:textId="77777777" w:rsidR="006B2223" w:rsidRPr="001D3FB5" w:rsidRDefault="00AA0022">
      <w:pPr>
        <w:numPr>
          <w:ilvl w:val="2"/>
          <w:numId w:val="17"/>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Duur: </w:t>
      </w:r>
      <w:r w:rsidRPr="001D3FB5">
        <w:rPr>
          <w:rFonts w:ascii="Segoe UI" w:hAnsi="Segoe UI" w:cs="Segoe UI"/>
        </w:rPr>
        <w:t>7 dagen</w:t>
      </w:r>
    </w:p>
    <w:p w14:paraId="37A9F956" w14:textId="394FDB82" w:rsidR="006B2223" w:rsidRPr="001D3FB5" w:rsidRDefault="00AA0022">
      <w:pPr>
        <w:pStyle w:val="P68B1DB1-Heading89"/>
        <w:rPr>
          <w:lang w:val="nl-BE"/>
        </w:rPr>
      </w:pPr>
      <w:r w:rsidRPr="001D3FB5">
        <w:rPr>
          <w:b/>
          <w:bCs/>
          <w:u w:val="single"/>
          <w:lang w:val="nl-BE"/>
        </w:rPr>
        <w:t xml:space="preserve">Scenario 2 — </w:t>
      </w:r>
      <w:r w:rsidR="007A36B0" w:rsidRPr="001D3FB5">
        <w:rPr>
          <w:b/>
          <w:bCs/>
          <w:u w:val="single"/>
          <w:lang w:val="nl-BE"/>
        </w:rPr>
        <w:t>De voorschri</w:t>
      </w:r>
      <w:r w:rsidR="006F6EFA" w:rsidRPr="001D3FB5">
        <w:rPr>
          <w:b/>
          <w:bCs/>
          <w:u w:val="single"/>
          <w:lang w:val="nl-BE"/>
        </w:rPr>
        <w:t>jv</w:t>
      </w:r>
      <w:r w:rsidR="007A36B0" w:rsidRPr="001D3FB5">
        <w:rPr>
          <w:b/>
          <w:bCs/>
          <w:u w:val="single"/>
          <w:lang w:val="nl-BE"/>
        </w:rPr>
        <w:t>er heeft een rood geneesmiddel geselecteerd</w:t>
      </w:r>
      <w:r w:rsidRPr="001D3FB5">
        <w:rPr>
          <w:lang w:val="nl-BE"/>
        </w:rPr>
        <w:t>:</w:t>
      </w:r>
    </w:p>
    <w:p w14:paraId="75954166" w14:textId="77777777" w:rsidR="00F52E1C" w:rsidRPr="001D3FB5" w:rsidRDefault="00F52E1C" w:rsidP="00F52E1C">
      <w:pPr>
        <w:pStyle w:val="NormalWeb"/>
        <w:numPr>
          <w:ilvl w:val="0"/>
          <w:numId w:val="18"/>
        </w:numPr>
        <w:shd w:val="clear" w:color="auto" w:fill="FFFFFF"/>
        <w:spacing w:before="0" w:beforeAutospacing="0" w:after="0" w:afterAutospacing="0"/>
        <w:rPr>
          <w:rFonts w:ascii="Segoe UI" w:hAnsi="Segoe UI" w:cs="Segoe UI"/>
          <w:sz w:val="20"/>
          <w:szCs w:val="20"/>
        </w:rPr>
      </w:pPr>
      <w:r w:rsidRPr="001D3FB5">
        <w:rPr>
          <w:rStyle w:val="Strong"/>
          <w:rFonts w:ascii="Segoe UI" w:hAnsi="Segoe UI" w:cs="Segoe UI"/>
          <w:sz w:val="20"/>
          <w:szCs w:val="20"/>
        </w:rPr>
        <w:t xml:space="preserve">Geselecteerde </w:t>
      </w:r>
      <w:r>
        <w:rPr>
          <w:rStyle w:val="Strong"/>
          <w:rFonts w:ascii="Segoe UI" w:hAnsi="Segoe UI" w:cs="Segoe UI"/>
          <w:sz w:val="20"/>
          <w:szCs w:val="20"/>
        </w:rPr>
        <w:t>behandel-suggestie (feedback</w:t>
      </w:r>
      <w:r w:rsidRPr="001D3FB5">
        <w:rPr>
          <w:rStyle w:val="Strong"/>
          <w:rFonts w:ascii="Segoe UI" w:hAnsi="Segoe UI" w:cs="Segoe UI"/>
          <w:sz w:val="20"/>
          <w:szCs w:val="20"/>
        </w:rPr>
        <w:t xml:space="preserve"> van EPD naar PSS:</w:t>
      </w:r>
    </w:p>
    <w:p w14:paraId="77CB6698" w14:textId="77777777" w:rsidR="00D47AFA" w:rsidRPr="001D3FB5" w:rsidRDefault="00D47AFA" w:rsidP="00D47AFA">
      <w:pPr>
        <w:numPr>
          <w:ilvl w:val="1"/>
          <w:numId w:val="18"/>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 xml:space="preserve">Geselecteerde </w:t>
      </w:r>
      <w:r>
        <w:rPr>
          <w:rStyle w:val="Strong"/>
          <w:rFonts w:ascii="Segoe UI" w:hAnsi="Segoe UI" w:cs="Segoe UI"/>
        </w:rPr>
        <w:t>behandelsuggestie</w:t>
      </w:r>
    </w:p>
    <w:p w14:paraId="6E4107EC" w14:textId="77777777" w:rsidR="006B2223" w:rsidRPr="001D3FB5" w:rsidRDefault="00AA0022">
      <w:pPr>
        <w:numPr>
          <w:ilvl w:val="2"/>
          <w:numId w:val="18"/>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Indicatie:</w:t>
      </w:r>
      <w:r w:rsidRPr="001D3FB5">
        <w:rPr>
          <w:rFonts w:ascii="Segoe UI" w:hAnsi="Segoe UI" w:cs="Segoe UI"/>
        </w:rPr>
        <w:t> Code: 53277000 — „vulvovaginitis” (systeem: SNOMED CT)</w:t>
      </w:r>
    </w:p>
    <w:p w14:paraId="4FD9DED2" w14:textId="77777777" w:rsidR="006B2223" w:rsidRPr="001D3FB5" w:rsidRDefault="00AA0022">
      <w:pPr>
        <w:numPr>
          <w:ilvl w:val="2"/>
          <w:numId w:val="18"/>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SupportOptionId: </w:t>
      </w:r>
      <w:r w:rsidRPr="001D3FB5">
        <w:rPr>
          <w:rFonts w:ascii="Segoe UI" w:hAnsi="Segoe UI" w:cs="Segoe UI"/>
        </w:rPr>
        <w:t>Code: 3-555-4d37-8f32-e656d0927e0c — „Fluconazol le_oral” (Systeem: Interne PSS-code)</w:t>
      </w:r>
    </w:p>
    <w:p w14:paraId="74460251" w14:textId="3525942E" w:rsidR="006B2223" w:rsidRPr="001D3FB5" w:rsidRDefault="00ED45EC">
      <w:pPr>
        <w:pStyle w:val="NormalWeb"/>
        <w:numPr>
          <w:ilvl w:val="0"/>
          <w:numId w:val="18"/>
        </w:numPr>
        <w:shd w:val="clear" w:color="auto" w:fill="FFFFFF"/>
        <w:spacing w:before="0" w:beforeAutospacing="0" w:after="0" w:afterAutospacing="0"/>
        <w:rPr>
          <w:rFonts w:ascii="Segoe UI" w:hAnsi="Segoe UI" w:cs="Segoe UI"/>
          <w:sz w:val="20"/>
          <w:szCs w:val="20"/>
        </w:rPr>
      </w:pPr>
      <w:r w:rsidRPr="001D3FB5">
        <w:rPr>
          <w:rStyle w:val="Strong"/>
          <w:rFonts w:ascii="Segoe UI" w:hAnsi="Segoe UI" w:cs="Segoe UI"/>
          <w:sz w:val="20"/>
          <w:szCs w:val="20"/>
        </w:rPr>
        <w:t>Methode</w:t>
      </w:r>
      <w:r w:rsidR="00AA0022" w:rsidRPr="001D3FB5">
        <w:rPr>
          <w:rStyle w:val="Strong"/>
          <w:rFonts w:ascii="Segoe UI" w:hAnsi="Segoe UI" w:cs="Segoe UI"/>
          <w:sz w:val="20"/>
          <w:szCs w:val="20"/>
        </w:rPr>
        <w:t>:</w:t>
      </w:r>
    </w:p>
    <w:p w14:paraId="3CD3CA13" w14:textId="5E0CFF4B" w:rsidR="006B2223" w:rsidRPr="001D3FB5" w:rsidRDefault="00894D1B">
      <w:pPr>
        <w:pStyle w:val="P68B1DB1-Normal11"/>
        <w:numPr>
          <w:ilvl w:val="1"/>
          <w:numId w:val="18"/>
        </w:numPr>
        <w:shd w:val="clear" w:color="auto" w:fill="FFFFFF"/>
        <w:spacing w:before="100" w:beforeAutospacing="1" w:after="100" w:afterAutospacing="1"/>
      </w:pPr>
      <w:r w:rsidRPr="001D3FB5">
        <w:t xml:space="preserve">Op basis van het geselecteerde geneesmiddel zoekt PSS </w:t>
      </w:r>
      <w:r>
        <w:t>de</w:t>
      </w:r>
      <w:r w:rsidRPr="001D3FB5">
        <w:t xml:space="preserve"> aan de aanbeveling gelinkte medicationRequest</w:t>
      </w:r>
      <w:r>
        <w:t>. Echter</w:t>
      </w:r>
      <w:r w:rsidRPr="001D3FB5">
        <w:t xml:space="preserve">, aangezien deze niet is aanbevolen, is </w:t>
      </w:r>
      <w:r>
        <w:t xml:space="preserve">er </w:t>
      </w:r>
      <w:r w:rsidRPr="001D3FB5">
        <w:t>geen medicatie gelinked. Dit betekent dat er geen medicatieverzoek naar EPD kan worden gestuurd, alleen generieke info + reden van afwijking</w:t>
      </w:r>
      <w:r w:rsidR="0094395F" w:rsidRPr="001D3FB5">
        <w:br/>
      </w:r>
    </w:p>
    <w:p w14:paraId="23FBFD11" w14:textId="77777777" w:rsidR="006B2223" w:rsidRPr="001D3FB5" w:rsidRDefault="00AA0022">
      <w:pPr>
        <w:pStyle w:val="NormalWeb"/>
        <w:numPr>
          <w:ilvl w:val="0"/>
          <w:numId w:val="18"/>
        </w:numPr>
        <w:shd w:val="clear" w:color="auto" w:fill="FFFFFF"/>
        <w:spacing w:before="0" w:beforeAutospacing="0" w:after="0" w:afterAutospacing="0"/>
        <w:rPr>
          <w:rFonts w:ascii="Segoe UI" w:hAnsi="Segoe UI" w:cs="Segoe UI"/>
          <w:sz w:val="20"/>
          <w:szCs w:val="20"/>
        </w:rPr>
      </w:pPr>
      <w:r w:rsidRPr="001D3FB5">
        <w:rPr>
          <w:rStyle w:val="Strong"/>
          <w:rFonts w:ascii="Segoe UI" w:hAnsi="Segoe UI" w:cs="Segoe UI"/>
          <w:sz w:val="20"/>
          <w:szCs w:val="20"/>
        </w:rPr>
        <w:t>Voorbeeld reponse (van PSS naar EPD/VIDIS):</w:t>
      </w:r>
    </w:p>
    <w:p w14:paraId="15283791" w14:textId="77777777" w:rsidR="006B2223" w:rsidRPr="001D3FB5" w:rsidRDefault="00AA0022">
      <w:pPr>
        <w:numPr>
          <w:ilvl w:val="1"/>
          <w:numId w:val="18"/>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Geselecteerde aanbeveling</w:t>
      </w:r>
    </w:p>
    <w:p w14:paraId="42E8669B" w14:textId="77777777" w:rsidR="006B2223" w:rsidRPr="001D3FB5" w:rsidRDefault="00AA0022">
      <w:pPr>
        <w:numPr>
          <w:ilvl w:val="2"/>
          <w:numId w:val="18"/>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Naam (NL):</w:t>
      </w:r>
      <w:r w:rsidRPr="001D3FB5">
        <w:rPr>
          <w:rFonts w:ascii="Segoe UI" w:hAnsi="Segoe UI" w:cs="Segoe UI"/>
        </w:rPr>
        <w:t> Fluconazol oraal</w:t>
      </w:r>
    </w:p>
    <w:p w14:paraId="68B5133C" w14:textId="77777777" w:rsidR="006B2223" w:rsidRPr="001D3FB5" w:rsidRDefault="00AA0022">
      <w:pPr>
        <w:numPr>
          <w:ilvl w:val="2"/>
          <w:numId w:val="18"/>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Naam (FR): </w:t>
      </w:r>
      <w:r w:rsidRPr="001D3FB5">
        <w:rPr>
          <w:rFonts w:ascii="Segoe UI" w:hAnsi="Segoe UI" w:cs="Segoe UI"/>
        </w:rPr>
        <w:t>Fluconazol orale</w:t>
      </w:r>
    </w:p>
    <w:p w14:paraId="05AFD737" w14:textId="76F8B1EF" w:rsidR="006B2223" w:rsidRPr="001D3FB5" w:rsidRDefault="00AA0022">
      <w:pPr>
        <w:numPr>
          <w:ilvl w:val="2"/>
          <w:numId w:val="18"/>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ReasonOfdeviati</w:t>
      </w:r>
      <w:r w:rsidR="00830C62">
        <w:rPr>
          <w:rStyle w:val="Strong"/>
          <w:rFonts w:ascii="Segoe UI" w:hAnsi="Segoe UI" w:cs="Segoe UI"/>
        </w:rPr>
        <w:t>on</w:t>
      </w:r>
      <w:r w:rsidRPr="001D3FB5">
        <w:rPr>
          <w:rStyle w:val="Strong"/>
          <w:rFonts w:ascii="Segoe UI" w:hAnsi="Segoe UI" w:cs="Segoe UI"/>
        </w:rPr>
        <w:t>: </w:t>
      </w:r>
      <w:r w:rsidR="004B18AC">
        <w:rPr>
          <w:rFonts w:ascii="Segoe UI" w:hAnsi="Segoe UI" w:cs="Segoe UI"/>
        </w:rPr>
        <w:t>Andere</w:t>
      </w:r>
    </w:p>
    <w:p w14:paraId="45E01A78" w14:textId="77777777" w:rsidR="006B2223" w:rsidRPr="001D3FB5" w:rsidRDefault="00AA0022">
      <w:pPr>
        <w:numPr>
          <w:ilvl w:val="2"/>
          <w:numId w:val="18"/>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lastRenderedPageBreak/>
        <w:t>ReasonOfDeviationText: </w:t>
      </w:r>
      <w:r w:rsidRPr="001D3FB5">
        <w:rPr>
          <w:rFonts w:ascii="Segoe UI" w:hAnsi="Segoe UI" w:cs="Segoe UI"/>
        </w:rPr>
        <w:t>Dit alternatief is geschikter op basis van het algehele klinische profiel van de patiënt.</w:t>
      </w:r>
    </w:p>
    <w:p w14:paraId="615B3720" w14:textId="77777777" w:rsidR="001875EE" w:rsidRPr="001D3FB5" w:rsidRDefault="001875EE" w:rsidP="001875EE">
      <w:pPr>
        <w:pStyle w:val="P68B1DB1-Heading89"/>
      </w:pPr>
      <w:r w:rsidRPr="001D3FB5">
        <w:rPr>
          <w:b/>
          <w:bCs/>
          <w:u w:val="single"/>
        </w:rPr>
        <w:t xml:space="preserve">Scenario 3 — </w:t>
      </w:r>
      <w:r>
        <w:rPr>
          <w:b/>
          <w:bCs/>
          <w:u w:val="single"/>
        </w:rPr>
        <w:t xml:space="preserve">De voorschrijver heeft </w:t>
      </w:r>
      <w:r w:rsidRPr="001D3FB5">
        <w:rPr>
          <w:b/>
          <w:bCs/>
          <w:u w:val="single"/>
        </w:rPr>
        <w:t>een niet-medicatie</w:t>
      </w:r>
      <w:r>
        <w:rPr>
          <w:b/>
          <w:bCs/>
          <w:u w:val="single"/>
        </w:rPr>
        <w:t xml:space="preserve"> geselecteerd</w:t>
      </w:r>
      <w:r w:rsidRPr="001D3FB5">
        <w:t>:</w:t>
      </w:r>
    </w:p>
    <w:p w14:paraId="035EAA95" w14:textId="77777777" w:rsidR="001875EE" w:rsidRPr="001D3FB5" w:rsidRDefault="001875EE" w:rsidP="001875EE">
      <w:pPr>
        <w:pStyle w:val="NormalWeb"/>
        <w:numPr>
          <w:ilvl w:val="0"/>
          <w:numId w:val="19"/>
        </w:numPr>
        <w:shd w:val="clear" w:color="auto" w:fill="FFFFFF"/>
        <w:spacing w:before="0" w:beforeAutospacing="0" w:after="0" w:afterAutospacing="0"/>
        <w:rPr>
          <w:rFonts w:ascii="Segoe UI" w:hAnsi="Segoe UI" w:cs="Segoe UI"/>
          <w:sz w:val="20"/>
          <w:szCs w:val="20"/>
        </w:rPr>
      </w:pPr>
      <w:r w:rsidRPr="001D3FB5">
        <w:rPr>
          <w:rStyle w:val="Strong"/>
          <w:rFonts w:ascii="Segoe UI" w:hAnsi="Segoe UI" w:cs="Segoe UI"/>
          <w:sz w:val="20"/>
          <w:szCs w:val="20"/>
        </w:rPr>
        <w:t xml:space="preserve">Geselecteerde </w:t>
      </w:r>
      <w:r>
        <w:rPr>
          <w:rStyle w:val="Strong"/>
          <w:rFonts w:ascii="Segoe UI" w:hAnsi="Segoe UI" w:cs="Segoe UI"/>
          <w:sz w:val="20"/>
          <w:szCs w:val="20"/>
        </w:rPr>
        <w:t>behandel-suggestie (feedback</w:t>
      </w:r>
      <w:r w:rsidRPr="001D3FB5">
        <w:rPr>
          <w:rStyle w:val="Strong"/>
          <w:rFonts w:ascii="Segoe UI" w:hAnsi="Segoe UI" w:cs="Segoe UI"/>
          <w:sz w:val="20"/>
          <w:szCs w:val="20"/>
        </w:rPr>
        <w:t xml:space="preserve"> van EPD naar PSS</w:t>
      </w:r>
      <w:r>
        <w:rPr>
          <w:rStyle w:val="Strong"/>
          <w:rFonts w:ascii="Segoe UI" w:hAnsi="Segoe UI" w:cs="Segoe UI"/>
          <w:sz w:val="20"/>
          <w:szCs w:val="20"/>
        </w:rPr>
        <w:t>)</w:t>
      </w:r>
      <w:r w:rsidRPr="001D3FB5">
        <w:rPr>
          <w:rStyle w:val="Strong"/>
          <w:rFonts w:ascii="Segoe UI" w:hAnsi="Segoe UI" w:cs="Segoe UI"/>
          <w:sz w:val="20"/>
          <w:szCs w:val="20"/>
        </w:rPr>
        <w:t>:</w:t>
      </w:r>
    </w:p>
    <w:p w14:paraId="61C2D571" w14:textId="77777777" w:rsidR="001875EE" w:rsidRPr="001D3FB5" w:rsidRDefault="001875EE" w:rsidP="001875EE">
      <w:pPr>
        <w:numPr>
          <w:ilvl w:val="1"/>
          <w:numId w:val="19"/>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 xml:space="preserve">Geselecteerde </w:t>
      </w:r>
      <w:r>
        <w:rPr>
          <w:rStyle w:val="Strong"/>
          <w:rFonts w:ascii="Segoe UI" w:hAnsi="Segoe UI" w:cs="Segoe UI"/>
        </w:rPr>
        <w:t>behandelsuggestie</w:t>
      </w:r>
      <w:r w:rsidRPr="001D3FB5">
        <w:rPr>
          <w:rStyle w:val="Strong"/>
          <w:rFonts w:ascii="Segoe UI" w:hAnsi="Segoe UI" w:cs="Segoe UI"/>
        </w:rPr>
        <w:t>:</w:t>
      </w:r>
    </w:p>
    <w:p w14:paraId="0A833C8D" w14:textId="77777777" w:rsidR="001875EE" w:rsidRPr="001D3FB5" w:rsidRDefault="001875EE" w:rsidP="001875EE">
      <w:pPr>
        <w:numPr>
          <w:ilvl w:val="2"/>
          <w:numId w:val="19"/>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Indicatie:</w:t>
      </w:r>
      <w:r w:rsidRPr="001D3FB5">
        <w:rPr>
          <w:rFonts w:ascii="Segoe UI" w:hAnsi="Segoe UI" w:cs="Segoe UI"/>
        </w:rPr>
        <w:t> Code: 53277000 — „vulvovaginitis” (systeem: SNOMED CT)</w:t>
      </w:r>
    </w:p>
    <w:p w14:paraId="67B6A14C" w14:textId="77777777" w:rsidR="001875EE" w:rsidRPr="001D3FB5" w:rsidRDefault="001875EE" w:rsidP="001875EE">
      <w:pPr>
        <w:numPr>
          <w:ilvl w:val="2"/>
          <w:numId w:val="19"/>
        </w:numPr>
        <w:shd w:val="clear" w:color="auto" w:fill="FFFFFF"/>
        <w:spacing w:before="100" w:beforeAutospacing="1" w:after="100" w:afterAutospacing="1"/>
        <w:rPr>
          <w:rFonts w:ascii="Segoe UI" w:hAnsi="Segoe UI" w:cs="Segoe UI"/>
          <w:lang w:val="en-GB"/>
        </w:rPr>
      </w:pPr>
      <w:proofErr w:type="spellStart"/>
      <w:r w:rsidRPr="001D3FB5">
        <w:rPr>
          <w:rStyle w:val="Strong"/>
          <w:rFonts w:ascii="Segoe UI" w:hAnsi="Segoe UI" w:cs="Segoe UI"/>
          <w:lang w:val="en-GB"/>
        </w:rPr>
        <w:t>SupportOptionId</w:t>
      </w:r>
      <w:proofErr w:type="spellEnd"/>
      <w:r w:rsidRPr="001D3FB5">
        <w:rPr>
          <w:rStyle w:val="Strong"/>
          <w:rFonts w:ascii="Segoe UI" w:hAnsi="Segoe UI" w:cs="Segoe UI"/>
          <w:lang w:val="en-GB"/>
        </w:rPr>
        <w:t>: </w:t>
      </w:r>
      <w:r w:rsidRPr="001D3FB5">
        <w:rPr>
          <w:rFonts w:ascii="Segoe UI" w:hAnsi="Segoe UI" w:cs="Segoe UI"/>
          <w:lang w:val="en-GB"/>
        </w:rPr>
        <w:t>Code: baf274d9-21b9-49a5-bd1-e593663dd43c — „</w:t>
      </w:r>
      <w:proofErr w:type="spellStart"/>
      <w:r w:rsidRPr="001D3FB5">
        <w:rPr>
          <w:rFonts w:ascii="Segoe UI" w:hAnsi="Segoe UI" w:cs="Segoe UI"/>
          <w:lang w:val="en-GB"/>
        </w:rPr>
        <w:t>General_advisering</w:t>
      </w:r>
      <w:proofErr w:type="spellEnd"/>
      <w:r w:rsidRPr="001D3FB5">
        <w:rPr>
          <w:rFonts w:ascii="Segoe UI" w:hAnsi="Segoe UI" w:cs="Segoe UI"/>
          <w:lang w:val="en-GB"/>
        </w:rPr>
        <w:t>” (</w:t>
      </w:r>
      <w:proofErr w:type="spellStart"/>
      <w:r w:rsidRPr="001D3FB5">
        <w:rPr>
          <w:rFonts w:ascii="Segoe UI" w:hAnsi="Segoe UI" w:cs="Segoe UI"/>
          <w:lang w:val="en-GB"/>
        </w:rPr>
        <w:t>Systeem</w:t>
      </w:r>
      <w:proofErr w:type="spellEnd"/>
      <w:r w:rsidRPr="001D3FB5">
        <w:rPr>
          <w:rFonts w:ascii="Segoe UI" w:hAnsi="Segoe UI" w:cs="Segoe UI"/>
          <w:lang w:val="en-GB"/>
        </w:rPr>
        <w:t>: Interne PSS-code)</w:t>
      </w:r>
    </w:p>
    <w:p w14:paraId="6456C3AA" w14:textId="77777777" w:rsidR="001875EE" w:rsidRPr="001D3FB5" w:rsidRDefault="001875EE" w:rsidP="001875EE">
      <w:pPr>
        <w:pStyle w:val="NormalWeb"/>
        <w:numPr>
          <w:ilvl w:val="0"/>
          <w:numId w:val="19"/>
        </w:numPr>
        <w:shd w:val="clear" w:color="auto" w:fill="FFFFFF"/>
        <w:spacing w:before="0" w:beforeAutospacing="0" w:after="0" w:afterAutospacing="0"/>
        <w:rPr>
          <w:rFonts w:ascii="Segoe UI" w:hAnsi="Segoe UI" w:cs="Segoe UI"/>
          <w:sz w:val="20"/>
          <w:szCs w:val="20"/>
        </w:rPr>
      </w:pPr>
      <w:r w:rsidRPr="001D3FB5">
        <w:rPr>
          <w:rStyle w:val="Strong"/>
          <w:rFonts w:ascii="Segoe UI" w:hAnsi="Segoe UI" w:cs="Segoe UI"/>
          <w:sz w:val="20"/>
          <w:szCs w:val="20"/>
        </w:rPr>
        <w:t>Methode:</w:t>
      </w:r>
    </w:p>
    <w:p w14:paraId="6F9D2F8A" w14:textId="77777777" w:rsidR="001875EE" w:rsidRPr="001D3FB5" w:rsidRDefault="001875EE" w:rsidP="001875EE">
      <w:pPr>
        <w:pStyle w:val="P68B1DB1-Normal10"/>
        <w:numPr>
          <w:ilvl w:val="1"/>
          <w:numId w:val="19"/>
        </w:numPr>
        <w:shd w:val="clear" w:color="auto" w:fill="FFFFFF"/>
        <w:spacing w:before="100" w:beforeAutospacing="1" w:after="100" w:afterAutospacing="1"/>
        <w:rPr>
          <w:color w:val="auto"/>
        </w:rPr>
      </w:pPr>
      <w:r w:rsidRPr="001D3FB5">
        <w:rPr>
          <w:color w:val="auto"/>
        </w:rPr>
        <w:t xml:space="preserve">Op basis van de geselecteerde </w:t>
      </w:r>
      <w:r>
        <w:rPr>
          <w:color w:val="auto"/>
        </w:rPr>
        <w:t>behandel-suggestie</w:t>
      </w:r>
      <w:r w:rsidRPr="001D3FB5">
        <w:rPr>
          <w:color w:val="auto"/>
        </w:rPr>
        <w:t xml:space="preserve"> zal PSS slechts de instructie terugsturen.</w:t>
      </w:r>
    </w:p>
    <w:p w14:paraId="7C35B8B7" w14:textId="77777777" w:rsidR="001875EE" w:rsidRPr="001D3FB5" w:rsidRDefault="001875EE" w:rsidP="001875EE">
      <w:pPr>
        <w:pStyle w:val="NormalWeb"/>
        <w:numPr>
          <w:ilvl w:val="0"/>
          <w:numId w:val="19"/>
        </w:numPr>
        <w:shd w:val="clear" w:color="auto" w:fill="FFFFFF"/>
        <w:spacing w:before="0" w:beforeAutospacing="0" w:after="0" w:afterAutospacing="0"/>
        <w:rPr>
          <w:rFonts w:ascii="Segoe UI" w:hAnsi="Segoe UI" w:cs="Segoe UI"/>
          <w:sz w:val="20"/>
          <w:szCs w:val="20"/>
        </w:rPr>
      </w:pPr>
      <w:r w:rsidRPr="001D3FB5">
        <w:rPr>
          <w:rStyle w:val="Strong"/>
          <w:rFonts w:ascii="Segoe UI" w:hAnsi="Segoe UI" w:cs="Segoe UI"/>
          <w:sz w:val="20"/>
          <w:szCs w:val="20"/>
        </w:rPr>
        <w:t>Voorbeeld reponse (van PSS naar EPD):</w:t>
      </w:r>
    </w:p>
    <w:p w14:paraId="33FC40CA" w14:textId="77777777" w:rsidR="001875EE" w:rsidRPr="001D3FB5" w:rsidRDefault="001875EE" w:rsidP="001875EE">
      <w:pPr>
        <w:numPr>
          <w:ilvl w:val="1"/>
          <w:numId w:val="19"/>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 xml:space="preserve">Geselecteerde </w:t>
      </w:r>
      <w:r>
        <w:rPr>
          <w:rStyle w:val="Strong"/>
          <w:rFonts w:ascii="Segoe UI" w:hAnsi="Segoe UI" w:cs="Segoe UI"/>
        </w:rPr>
        <w:t>behandel-suggestie</w:t>
      </w:r>
    </w:p>
    <w:p w14:paraId="6F4E460B" w14:textId="77777777" w:rsidR="001875EE" w:rsidRPr="001D3FB5" w:rsidRDefault="001875EE" w:rsidP="001875EE">
      <w:pPr>
        <w:numPr>
          <w:ilvl w:val="2"/>
          <w:numId w:val="19"/>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Naam (NL):</w:t>
      </w:r>
      <w:r w:rsidRPr="001D3FB5">
        <w:rPr>
          <w:rFonts w:ascii="Segoe UI" w:hAnsi="Segoe UI" w:cs="Segoe UI"/>
        </w:rPr>
        <w:t> Algemeen advies</w:t>
      </w:r>
    </w:p>
    <w:p w14:paraId="28E20AD6" w14:textId="77777777" w:rsidR="001875EE" w:rsidRPr="001D3FB5" w:rsidRDefault="001875EE" w:rsidP="001875EE">
      <w:pPr>
        <w:numPr>
          <w:ilvl w:val="2"/>
          <w:numId w:val="19"/>
        </w:numPr>
        <w:shd w:val="clear" w:color="auto" w:fill="FFFFFF"/>
        <w:spacing w:before="100" w:beforeAutospacing="1" w:after="100" w:afterAutospacing="1"/>
        <w:rPr>
          <w:rFonts w:ascii="Segoe UI" w:hAnsi="Segoe UI" w:cs="Segoe UI"/>
        </w:rPr>
      </w:pPr>
      <w:r w:rsidRPr="001D3FB5">
        <w:rPr>
          <w:rStyle w:val="Strong"/>
          <w:rFonts w:ascii="Segoe UI" w:hAnsi="Segoe UI" w:cs="Segoe UI"/>
        </w:rPr>
        <w:t>Naam (FR): </w:t>
      </w:r>
      <w:r w:rsidRPr="001D3FB5">
        <w:rPr>
          <w:rFonts w:ascii="Segoe UI" w:hAnsi="Segoe UI" w:cs="Segoe UI"/>
        </w:rPr>
        <w:t>Conseil général</w:t>
      </w:r>
    </w:p>
    <w:p w14:paraId="01CCD898" w14:textId="6E58E28F" w:rsidR="006B2223" w:rsidRDefault="006B2223"/>
    <w:sectPr w:rsidR="006B2223">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23A85" w14:textId="77777777" w:rsidR="00B04947" w:rsidRDefault="00B04947">
      <w:r>
        <w:separator/>
      </w:r>
    </w:p>
  </w:endnote>
  <w:endnote w:type="continuationSeparator" w:id="0">
    <w:p w14:paraId="7741DFE3" w14:textId="77777777" w:rsidR="00B04947" w:rsidRDefault="00B04947">
      <w:r>
        <w:continuationSeparator/>
      </w:r>
    </w:p>
  </w:endnote>
  <w:endnote w:type="continuationNotice" w:id="1">
    <w:p w14:paraId="1C7E4DAA" w14:textId="77777777" w:rsidR="00B04947" w:rsidRDefault="00B049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229136"/>
      <w:docPartObj>
        <w:docPartGallery w:val="Page Numbers (Bottom of Page)"/>
        <w:docPartUnique/>
      </w:docPartObj>
    </w:sdtPr>
    <w:sdtEndPr>
      <w:rPr>
        <w:color w:val="7F7F7F" w:themeColor="background1" w:themeShade="7F"/>
        <w:spacing w:val="60"/>
      </w:rPr>
    </w:sdtEndPr>
    <w:sdtContent>
      <w:p w14:paraId="221EEB38" w14:textId="77777777" w:rsidR="006B2223" w:rsidRDefault="00AA0022">
        <w:pPr>
          <w:pStyle w:val="Footer"/>
          <w:pBdr>
            <w:top w:val="single" w:sz="4" w:space="1" w:color="D9D9D9" w:themeColor="background1" w:themeShade="D9"/>
          </w:pBdr>
          <w:jc w:val="right"/>
        </w:pPr>
        <w:r>
          <w:fldChar w:fldCharType="begin"/>
        </w:r>
        <w:r>
          <w:instrText xml:space="preserve"> PAGE   \* MERGEFORMAT </w:instrText>
        </w:r>
        <w:r>
          <w:fldChar w:fldCharType="separate"/>
        </w:r>
        <w:r>
          <w:t>21</w:t>
        </w:r>
        <w:r>
          <w:fldChar w:fldCharType="end"/>
        </w:r>
        <w:r>
          <w:t xml:space="preserve"> | </w:t>
        </w:r>
        <w:r>
          <w:rPr>
            <w:color w:val="7F7F7F" w:themeColor="background1" w:themeShade="7F"/>
          </w:rPr>
          <w:t>pagina</w:t>
        </w:r>
      </w:p>
    </w:sdtContent>
  </w:sdt>
  <w:p w14:paraId="17327F84" w14:textId="77777777" w:rsidR="006B2223" w:rsidRDefault="006B2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09A11" w14:textId="77777777" w:rsidR="00B04947" w:rsidRDefault="00B04947">
      <w:r>
        <w:separator/>
      </w:r>
    </w:p>
  </w:footnote>
  <w:footnote w:type="continuationSeparator" w:id="0">
    <w:p w14:paraId="5629B0E4" w14:textId="77777777" w:rsidR="00B04947" w:rsidRDefault="00B04947">
      <w:r>
        <w:continuationSeparator/>
      </w:r>
    </w:p>
  </w:footnote>
  <w:footnote w:type="continuationNotice" w:id="1">
    <w:p w14:paraId="32954045" w14:textId="77777777" w:rsidR="00B04947" w:rsidRDefault="00B049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0CC"/>
    <w:multiLevelType w:val="hybridMultilevel"/>
    <w:tmpl w:val="82BE1DAA"/>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3432D7F"/>
    <w:multiLevelType w:val="hybridMultilevel"/>
    <w:tmpl w:val="41B62E8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C2043F"/>
    <w:multiLevelType w:val="multilevel"/>
    <w:tmpl w:val="5D98EAC4"/>
    <w:lvl w:ilvl="0">
      <w:start w:val="1"/>
      <w:numFmt w:val="decimal"/>
      <w:pStyle w:val="Heading1"/>
      <w:lvlText w:val="%1."/>
      <w:lvlJc w:val="left"/>
      <w:pPr>
        <w:tabs>
          <w:tab w:val="num" w:pos="360"/>
        </w:tabs>
        <w:ind w:left="360" w:hanging="360"/>
      </w:pPr>
      <w:rPr>
        <w:lang w:val="fr-BE"/>
      </w:r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3697"/>
        </w:tabs>
        <w:ind w:left="3481"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8F35843"/>
    <w:multiLevelType w:val="hybridMultilevel"/>
    <w:tmpl w:val="C20E381A"/>
    <w:lvl w:ilvl="0" w:tplc="D696E85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C3850"/>
    <w:multiLevelType w:val="hybridMultilevel"/>
    <w:tmpl w:val="28E2BA76"/>
    <w:lvl w:ilvl="0" w:tplc="0809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440" w:hanging="360"/>
      </w:pPr>
      <w:rPr>
        <w:rFonts w:ascii="Symbol" w:eastAsia="Times New Roman" w:hAnsi="Symbol"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67784A"/>
    <w:multiLevelType w:val="multilevel"/>
    <w:tmpl w:val="F2067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F6464"/>
    <w:multiLevelType w:val="hybridMultilevel"/>
    <w:tmpl w:val="C254C9F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9B6686C"/>
    <w:multiLevelType w:val="hybridMultilevel"/>
    <w:tmpl w:val="AFB2EDC6"/>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C322287"/>
    <w:multiLevelType w:val="hybridMultilevel"/>
    <w:tmpl w:val="B4A22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44729F"/>
    <w:multiLevelType w:val="hybridMultilevel"/>
    <w:tmpl w:val="6C2E8D4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3">
      <w:start w:val="1"/>
      <w:numFmt w:val="bullet"/>
      <w:lvlText w:val="o"/>
      <w:lvlJc w:val="left"/>
      <w:pPr>
        <w:ind w:left="2700" w:hanging="360"/>
      </w:pPr>
      <w:rPr>
        <w:rFonts w:ascii="Courier New" w:hAnsi="Courier New" w:cs="Courier New"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D91321A"/>
    <w:multiLevelType w:val="hybridMultilevel"/>
    <w:tmpl w:val="3DD231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D5D28F70">
      <w:numFmt w:val="bullet"/>
      <w:lvlText w:val="-"/>
      <w:lvlJc w:val="left"/>
      <w:pPr>
        <w:ind w:left="2160" w:hanging="360"/>
      </w:pPr>
      <w:rPr>
        <w:rFonts w:ascii="Calibri" w:eastAsia="Times New Roman" w:hAnsi="Calibri" w:cs="Calibri" w:hint="default"/>
        <w:b w:val="0"/>
        <w:u w:val="none"/>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903250"/>
    <w:multiLevelType w:val="hybridMultilevel"/>
    <w:tmpl w:val="BAE8F612"/>
    <w:lvl w:ilvl="0" w:tplc="067C046E">
      <w:start w:val="3"/>
      <w:numFmt w:val="bullet"/>
      <w:lvlText w:val=""/>
      <w:lvlJc w:val="left"/>
      <w:pPr>
        <w:ind w:left="360" w:hanging="360"/>
      </w:pPr>
      <w:rPr>
        <w:rFonts w:ascii="Wingdings" w:eastAsia="Times New Roman" w:hAnsi="Wingdings" w:cs="Times New Roman" w:hint="default"/>
      </w:rPr>
    </w:lvl>
    <w:lvl w:ilvl="1" w:tplc="9074302E">
      <w:numFmt w:val="bullet"/>
      <w:lvlText w:val=""/>
      <w:lvlJc w:val="left"/>
      <w:pPr>
        <w:ind w:left="1080" w:hanging="360"/>
      </w:pPr>
      <w:rPr>
        <w:rFonts w:ascii="Symbol" w:eastAsia="Times New Roman" w:hAnsi="Symbol"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6737F0"/>
    <w:multiLevelType w:val="multilevel"/>
    <w:tmpl w:val="5E4E6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C36CA7"/>
    <w:multiLevelType w:val="hybridMultilevel"/>
    <w:tmpl w:val="D4A441D4"/>
    <w:lvl w:ilvl="0" w:tplc="02BE8D2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DF04FD"/>
    <w:multiLevelType w:val="hybridMultilevel"/>
    <w:tmpl w:val="74C64B2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B284EAC"/>
    <w:multiLevelType w:val="hybridMultilevel"/>
    <w:tmpl w:val="4A60AD86"/>
    <w:lvl w:ilvl="0" w:tplc="4AAC203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081DE1"/>
    <w:multiLevelType w:val="hybridMultilevel"/>
    <w:tmpl w:val="EBC6AEE0"/>
    <w:lvl w:ilvl="0" w:tplc="02BE8D2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707C15"/>
    <w:multiLevelType w:val="multilevel"/>
    <w:tmpl w:val="F62C7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C54E93"/>
    <w:multiLevelType w:val="hybridMultilevel"/>
    <w:tmpl w:val="DDFC8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D17E9F"/>
    <w:multiLevelType w:val="hybridMultilevel"/>
    <w:tmpl w:val="693A2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1108581">
    <w:abstractNumId w:val="2"/>
  </w:num>
  <w:num w:numId="2" w16cid:durableId="517276162">
    <w:abstractNumId w:val="10"/>
  </w:num>
  <w:num w:numId="3" w16cid:durableId="1758090315">
    <w:abstractNumId w:val="13"/>
  </w:num>
  <w:num w:numId="4" w16cid:durableId="738527794">
    <w:abstractNumId w:val="16"/>
  </w:num>
  <w:num w:numId="5" w16cid:durableId="111824921">
    <w:abstractNumId w:val="11"/>
  </w:num>
  <w:num w:numId="6" w16cid:durableId="467556287">
    <w:abstractNumId w:val="4"/>
  </w:num>
  <w:num w:numId="7" w16cid:durableId="1771124163">
    <w:abstractNumId w:val="8"/>
  </w:num>
  <w:num w:numId="8" w16cid:durableId="1102846546">
    <w:abstractNumId w:val="18"/>
  </w:num>
  <w:num w:numId="9" w16cid:durableId="2090347827">
    <w:abstractNumId w:val="6"/>
  </w:num>
  <w:num w:numId="10" w16cid:durableId="1101726286">
    <w:abstractNumId w:val="7"/>
  </w:num>
  <w:num w:numId="11" w16cid:durableId="1285043509">
    <w:abstractNumId w:val="19"/>
  </w:num>
  <w:num w:numId="12" w16cid:durableId="1423379646">
    <w:abstractNumId w:val="0"/>
  </w:num>
  <w:num w:numId="13" w16cid:durableId="305285002">
    <w:abstractNumId w:val="14"/>
  </w:num>
  <w:num w:numId="14" w16cid:durableId="1178691040">
    <w:abstractNumId w:val="1"/>
  </w:num>
  <w:num w:numId="15" w16cid:durableId="1563711451">
    <w:abstractNumId w:val="9"/>
  </w:num>
  <w:num w:numId="16" w16cid:durableId="9763757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7749200">
    <w:abstractNumId w:val="12"/>
  </w:num>
  <w:num w:numId="18" w16cid:durableId="418909021">
    <w:abstractNumId w:val="17"/>
  </w:num>
  <w:num w:numId="19" w16cid:durableId="1176265933">
    <w:abstractNumId w:val="5"/>
  </w:num>
  <w:num w:numId="20" w16cid:durableId="15203945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7456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86744413">
    <w:abstractNumId w:val="15"/>
  </w:num>
  <w:num w:numId="23" w16cid:durableId="262960134">
    <w:abstractNumId w:val="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oen De Wilde (RIZIV-INAMI)">
    <w15:presenceInfo w15:providerId="AD" w15:userId="S::Jeroen.DeWilde@riziv-inami.fgov.be::dba370fb-235a-4d02-8397-c7d193f3a0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8CF"/>
    <w:rsid w:val="00001040"/>
    <w:rsid w:val="0000152E"/>
    <w:rsid w:val="00001F9B"/>
    <w:rsid w:val="00003F25"/>
    <w:rsid w:val="000042E1"/>
    <w:rsid w:val="00004CB3"/>
    <w:rsid w:val="0000576F"/>
    <w:rsid w:val="00005CC5"/>
    <w:rsid w:val="00005D4F"/>
    <w:rsid w:val="00006F50"/>
    <w:rsid w:val="00007A34"/>
    <w:rsid w:val="00010210"/>
    <w:rsid w:val="00010DF4"/>
    <w:rsid w:val="00010E09"/>
    <w:rsid w:val="00011A68"/>
    <w:rsid w:val="00011B58"/>
    <w:rsid w:val="00012194"/>
    <w:rsid w:val="00012631"/>
    <w:rsid w:val="00013A18"/>
    <w:rsid w:val="0001432E"/>
    <w:rsid w:val="00015335"/>
    <w:rsid w:val="00015EA9"/>
    <w:rsid w:val="00015ED9"/>
    <w:rsid w:val="00015F18"/>
    <w:rsid w:val="0001700B"/>
    <w:rsid w:val="000171B8"/>
    <w:rsid w:val="00017A02"/>
    <w:rsid w:val="00017C94"/>
    <w:rsid w:val="00017D0B"/>
    <w:rsid w:val="000202E8"/>
    <w:rsid w:val="00021630"/>
    <w:rsid w:val="00022733"/>
    <w:rsid w:val="00022F7F"/>
    <w:rsid w:val="00023FDD"/>
    <w:rsid w:val="00026555"/>
    <w:rsid w:val="00026709"/>
    <w:rsid w:val="000275CE"/>
    <w:rsid w:val="00027AD4"/>
    <w:rsid w:val="0003017B"/>
    <w:rsid w:val="0003343D"/>
    <w:rsid w:val="0003345B"/>
    <w:rsid w:val="00033F7E"/>
    <w:rsid w:val="000349D3"/>
    <w:rsid w:val="0003600C"/>
    <w:rsid w:val="0003629C"/>
    <w:rsid w:val="00036439"/>
    <w:rsid w:val="00036725"/>
    <w:rsid w:val="000405D3"/>
    <w:rsid w:val="00040A08"/>
    <w:rsid w:val="0004123E"/>
    <w:rsid w:val="00041528"/>
    <w:rsid w:val="00041FCF"/>
    <w:rsid w:val="00042F16"/>
    <w:rsid w:val="00045961"/>
    <w:rsid w:val="00047270"/>
    <w:rsid w:val="0004799E"/>
    <w:rsid w:val="00047FDA"/>
    <w:rsid w:val="00052759"/>
    <w:rsid w:val="00052DD5"/>
    <w:rsid w:val="00052E9D"/>
    <w:rsid w:val="00053123"/>
    <w:rsid w:val="000559A7"/>
    <w:rsid w:val="00055E8E"/>
    <w:rsid w:val="000568AB"/>
    <w:rsid w:val="00056DA8"/>
    <w:rsid w:val="00060EC9"/>
    <w:rsid w:val="00060EF9"/>
    <w:rsid w:val="00066CEA"/>
    <w:rsid w:val="00067A58"/>
    <w:rsid w:val="00070010"/>
    <w:rsid w:val="000702CA"/>
    <w:rsid w:val="00070B3E"/>
    <w:rsid w:val="00070C1B"/>
    <w:rsid w:val="000722F7"/>
    <w:rsid w:val="00072ACB"/>
    <w:rsid w:val="00072D7A"/>
    <w:rsid w:val="00074706"/>
    <w:rsid w:val="000748FD"/>
    <w:rsid w:val="00075106"/>
    <w:rsid w:val="00075346"/>
    <w:rsid w:val="000770CF"/>
    <w:rsid w:val="000773F9"/>
    <w:rsid w:val="0007766F"/>
    <w:rsid w:val="00080C36"/>
    <w:rsid w:val="00081A08"/>
    <w:rsid w:val="00082D71"/>
    <w:rsid w:val="00083DA3"/>
    <w:rsid w:val="0008651C"/>
    <w:rsid w:val="0008684C"/>
    <w:rsid w:val="00086B72"/>
    <w:rsid w:val="00086D89"/>
    <w:rsid w:val="00087909"/>
    <w:rsid w:val="00090679"/>
    <w:rsid w:val="0009084D"/>
    <w:rsid w:val="00090889"/>
    <w:rsid w:val="000920B4"/>
    <w:rsid w:val="00092307"/>
    <w:rsid w:val="0009243E"/>
    <w:rsid w:val="00093535"/>
    <w:rsid w:val="000939F2"/>
    <w:rsid w:val="00093A06"/>
    <w:rsid w:val="000941DF"/>
    <w:rsid w:val="000963DA"/>
    <w:rsid w:val="000964C0"/>
    <w:rsid w:val="000A1353"/>
    <w:rsid w:val="000A193E"/>
    <w:rsid w:val="000A2E21"/>
    <w:rsid w:val="000A4D00"/>
    <w:rsid w:val="000A5E81"/>
    <w:rsid w:val="000A6947"/>
    <w:rsid w:val="000A781D"/>
    <w:rsid w:val="000A7E6E"/>
    <w:rsid w:val="000B07BA"/>
    <w:rsid w:val="000B0D62"/>
    <w:rsid w:val="000B1CE7"/>
    <w:rsid w:val="000B41E7"/>
    <w:rsid w:val="000B4497"/>
    <w:rsid w:val="000B4A39"/>
    <w:rsid w:val="000B4CBD"/>
    <w:rsid w:val="000C0ED7"/>
    <w:rsid w:val="000C10B4"/>
    <w:rsid w:val="000C1742"/>
    <w:rsid w:val="000C1E4C"/>
    <w:rsid w:val="000C257F"/>
    <w:rsid w:val="000C292E"/>
    <w:rsid w:val="000C55DA"/>
    <w:rsid w:val="000C55DD"/>
    <w:rsid w:val="000C7BE6"/>
    <w:rsid w:val="000C7D68"/>
    <w:rsid w:val="000D0397"/>
    <w:rsid w:val="000D270A"/>
    <w:rsid w:val="000D31F2"/>
    <w:rsid w:val="000D39F5"/>
    <w:rsid w:val="000D6590"/>
    <w:rsid w:val="000D66DD"/>
    <w:rsid w:val="000D6820"/>
    <w:rsid w:val="000D6F4F"/>
    <w:rsid w:val="000E0C44"/>
    <w:rsid w:val="000E3E56"/>
    <w:rsid w:val="000E439D"/>
    <w:rsid w:val="000E689A"/>
    <w:rsid w:val="000E6CFB"/>
    <w:rsid w:val="000F084D"/>
    <w:rsid w:val="000F2B01"/>
    <w:rsid w:val="000F3357"/>
    <w:rsid w:val="000F4580"/>
    <w:rsid w:val="000F481A"/>
    <w:rsid w:val="000F48BD"/>
    <w:rsid w:val="000F517B"/>
    <w:rsid w:val="0010060A"/>
    <w:rsid w:val="00101595"/>
    <w:rsid w:val="00103417"/>
    <w:rsid w:val="00103FB3"/>
    <w:rsid w:val="001052C0"/>
    <w:rsid w:val="00105C19"/>
    <w:rsid w:val="00107F8B"/>
    <w:rsid w:val="00110DA7"/>
    <w:rsid w:val="00110FF9"/>
    <w:rsid w:val="001111D7"/>
    <w:rsid w:val="0011223F"/>
    <w:rsid w:val="00112B40"/>
    <w:rsid w:val="001141FF"/>
    <w:rsid w:val="00115190"/>
    <w:rsid w:val="001158EF"/>
    <w:rsid w:val="00115AA0"/>
    <w:rsid w:val="00116B05"/>
    <w:rsid w:val="00120AFB"/>
    <w:rsid w:val="00122654"/>
    <w:rsid w:val="00122900"/>
    <w:rsid w:val="00123286"/>
    <w:rsid w:val="00123783"/>
    <w:rsid w:val="00124954"/>
    <w:rsid w:val="00124C68"/>
    <w:rsid w:val="00125C1E"/>
    <w:rsid w:val="00125CBC"/>
    <w:rsid w:val="00126B9C"/>
    <w:rsid w:val="00130C77"/>
    <w:rsid w:val="0013133E"/>
    <w:rsid w:val="00131399"/>
    <w:rsid w:val="00131682"/>
    <w:rsid w:val="00131A39"/>
    <w:rsid w:val="00132365"/>
    <w:rsid w:val="00132ECB"/>
    <w:rsid w:val="001332F2"/>
    <w:rsid w:val="0013385F"/>
    <w:rsid w:val="00136073"/>
    <w:rsid w:val="00137FA5"/>
    <w:rsid w:val="00140114"/>
    <w:rsid w:val="00141DCD"/>
    <w:rsid w:val="00141EB1"/>
    <w:rsid w:val="00144DB6"/>
    <w:rsid w:val="001466D8"/>
    <w:rsid w:val="001469AC"/>
    <w:rsid w:val="00146A35"/>
    <w:rsid w:val="00150A9E"/>
    <w:rsid w:val="00150F60"/>
    <w:rsid w:val="00151397"/>
    <w:rsid w:val="001522C0"/>
    <w:rsid w:val="00152403"/>
    <w:rsid w:val="00152581"/>
    <w:rsid w:val="00152BED"/>
    <w:rsid w:val="00152E93"/>
    <w:rsid w:val="00153E9A"/>
    <w:rsid w:val="00153F09"/>
    <w:rsid w:val="00154FA7"/>
    <w:rsid w:val="00155A03"/>
    <w:rsid w:val="00160917"/>
    <w:rsid w:val="00160D0F"/>
    <w:rsid w:val="00163C6A"/>
    <w:rsid w:val="00164393"/>
    <w:rsid w:val="0016493F"/>
    <w:rsid w:val="00164D20"/>
    <w:rsid w:val="00165027"/>
    <w:rsid w:val="00166B81"/>
    <w:rsid w:val="00167021"/>
    <w:rsid w:val="0016761B"/>
    <w:rsid w:val="00167C91"/>
    <w:rsid w:val="0017043A"/>
    <w:rsid w:val="00172BC1"/>
    <w:rsid w:val="00173801"/>
    <w:rsid w:val="001741F6"/>
    <w:rsid w:val="00174347"/>
    <w:rsid w:val="001743E5"/>
    <w:rsid w:val="0017506F"/>
    <w:rsid w:val="00175758"/>
    <w:rsid w:val="00175A31"/>
    <w:rsid w:val="00175ED2"/>
    <w:rsid w:val="00177E78"/>
    <w:rsid w:val="0018014F"/>
    <w:rsid w:val="00181FF6"/>
    <w:rsid w:val="00182609"/>
    <w:rsid w:val="001836A3"/>
    <w:rsid w:val="001837AF"/>
    <w:rsid w:val="00183E0A"/>
    <w:rsid w:val="001842CE"/>
    <w:rsid w:val="00184839"/>
    <w:rsid w:val="00185E8C"/>
    <w:rsid w:val="00186323"/>
    <w:rsid w:val="0018689A"/>
    <w:rsid w:val="001875EE"/>
    <w:rsid w:val="00187C9E"/>
    <w:rsid w:val="00187EBA"/>
    <w:rsid w:val="001903C4"/>
    <w:rsid w:val="00191705"/>
    <w:rsid w:val="00191D51"/>
    <w:rsid w:val="001921D0"/>
    <w:rsid w:val="00193717"/>
    <w:rsid w:val="00193D6F"/>
    <w:rsid w:val="0019516D"/>
    <w:rsid w:val="00195E7F"/>
    <w:rsid w:val="0019666D"/>
    <w:rsid w:val="00197E19"/>
    <w:rsid w:val="001A28BA"/>
    <w:rsid w:val="001A3DC3"/>
    <w:rsid w:val="001A4898"/>
    <w:rsid w:val="001A4DFA"/>
    <w:rsid w:val="001A514C"/>
    <w:rsid w:val="001A5EC0"/>
    <w:rsid w:val="001A6B8C"/>
    <w:rsid w:val="001A7084"/>
    <w:rsid w:val="001B096F"/>
    <w:rsid w:val="001B0C07"/>
    <w:rsid w:val="001B1CBC"/>
    <w:rsid w:val="001B3149"/>
    <w:rsid w:val="001B3845"/>
    <w:rsid w:val="001B3DE8"/>
    <w:rsid w:val="001B413B"/>
    <w:rsid w:val="001B43AA"/>
    <w:rsid w:val="001B6526"/>
    <w:rsid w:val="001C00EF"/>
    <w:rsid w:val="001C0AC0"/>
    <w:rsid w:val="001C0DD6"/>
    <w:rsid w:val="001C2C56"/>
    <w:rsid w:val="001C3C5E"/>
    <w:rsid w:val="001C42B0"/>
    <w:rsid w:val="001C49B0"/>
    <w:rsid w:val="001C510C"/>
    <w:rsid w:val="001C7A31"/>
    <w:rsid w:val="001C7EE6"/>
    <w:rsid w:val="001D0BED"/>
    <w:rsid w:val="001D1B97"/>
    <w:rsid w:val="001D33A1"/>
    <w:rsid w:val="001D3FB5"/>
    <w:rsid w:val="001D76F3"/>
    <w:rsid w:val="001D7CB4"/>
    <w:rsid w:val="001E3824"/>
    <w:rsid w:val="001E39F4"/>
    <w:rsid w:val="001E3A05"/>
    <w:rsid w:val="001E6713"/>
    <w:rsid w:val="001E6AF2"/>
    <w:rsid w:val="001E718A"/>
    <w:rsid w:val="001F0518"/>
    <w:rsid w:val="001F5A70"/>
    <w:rsid w:val="00200B51"/>
    <w:rsid w:val="00200ED5"/>
    <w:rsid w:val="00201148"/>
    <w:rsid w:val="00201D35"/>
    <w:rsid w:val="0020211B"/>
    <w:rsid w:val="002021ED"/>
    <w:rsid w:val="0020266E"/>
    <w:rsid w:val="00203A4B"/>
    <w:rsid w:val="002047BE"/>
    <w:rsid w:val="00204E60"/>
    <w:rsid w:val="0020500F"/>
    <w:rsid w:val="0020507D"/>
    <w:rsid w:val="002050C5"/>
    <w:rsid w:val="00205695"/>
    <w:rsid w:val="002059CA"/>
    <w:rsid w:val="00205EBC"/>
    <w:rsid w:val="002061D6"/>
    <w:rsid w:val="00206227"/>
    <w:rsid w:val="00210C94"/>
    <w:rsid w:val="00211246"/>
    <w:rsid w:val="00211811"/>
    <w:rsid w:val="00211B99"/>
    <w:rsid w:val="00215D34"/>
    <w:rsid w:val="00216AB7"/>
    <w:rsid w:val="00216FD8"/>
    <w:rsid w:val="002170B0"/>
    <w:rsid w:val="00217DC0"/>
    <w:rsid w:val="00220DFA"/>
    <w:rsid w:val="002229B7"/>
    <w:rsid w:val="00224E39"/>
    <w:rsid w:val="00225374"/>
    <w:rsid w:val="00225C32"/>
    <w:rsid w:val="00225FB1"/>
    <w:rsid w:val="00226566"/>
    <w:rsid w:val="00227A23"/>
    <w:rsid w:val="00231323"/>
    <w:rsid w:val="0023318F"/>
    <w:rsid w:val="002335B3"/>
    <w:rsid w:val="00233964"/>
    <w:rsid w:val="00234C9F"/>
    <w:rsid w:val="00235F2A"/>
    <w:rsid w:val="00236FE2"/>
    <w:rsid w:val="00237FD5"/>
    <w:rsid w:val="00240064"/>
    <w:rsid w:val="00240742"/>
    <w:rsid w:val="00241109"/>
    <w:rsid w:val="00241F01"/>
    <w:rsid w:val="0024255F"/>
    <w:rsid w:val="00242C27"/>
    <w:rsid w:val="002433B4"/>
    <w:rsid w:val="00244AB2"/>
    <w:rsid w:val="002461A1"/>
    <w:rsid w:val="00246757"/>
    <w:rsid w:val="00247AA5"/>
    <w:rsid w:val="00247DC9"/>
    <w:rsid w:val="0025046B"/>
    <w:rsid w:val="002516BF"/>
    <w:rsid w:val="0025179B"/>
    <w:rsid w:val="00251EDE"/>
    <w:rsid w:val="00252FC1"/>
    <w:rsid w:val="0025363F"/>
    <w:rsid w:val="00253916"/>
    <w:rsid w:val="00255965"/>
    <w:rsid w:val="0025605D"/>
    <w:rsid w:val="00257902"/>
    <w:rsid w:val="00257C4E"/>
    <w:rsid w:val="002602DE"/>
    <w:rsid w:val="00260DDB"/>
    <w:rsid w:val="002615FB"/>
    <w:rsid w:val="002619EC"/>
    <w:rsid w:val="00261BD1"/>
    <w:rsid w:val="00263292"/>
    <w:rsid w:val="0026548C"/>
    <w:rsid w:val="0026557A"/>
    <w:rsid w:val="00265975"/>
    <w:rsid w:val="0026604E"/>
    <w:rsid w:val="002668AE"/>
    <w:rsid w:val="002710E2"/>
    <w:rsid w:val="00271962"/>
    <w:rsid w:val="00273125"/>
    <w:rsid w:val="00275BB1"/>
    <w:rsid w:val="00275D4D"/>
    <w:rsid w:val="00275F9C"/>
    <w:rsid w:val="00280ED4"/>
    <w:rsid w:val="00282E31"/>
    <w:rsid w:val="00283F89"/>
    <w:rsid w:val="0028427E"/>
    <w:rsid w:val="002845C3"/>
    <w:rsid w:val="00287846"/>
    <w:rsid w:val="00287A71"/>
    <w:rsid w:val="00287D78"/>
    <w:rsid w:val="00287F33"/>
    <w:rsid w:val="002904DD"/>
    <w:rsid w:val="00290D77"/>
    <w:rsid w:val="0029215C"/>
    <w:rsid w:val="00292A87"/>
    <w:rsid w:val="0029309D"/>
    <w:rsid w:val="00293504"/>
    <w:rsid w:val="002949F2"/>
    <w:rsid w:val="00295CA5"/>
    <w:rsid w:val="002A036E"/>
    <w:rsid w:val="002A0735"/>
    <w:rsid w:val="002A07DE"/>
    <w:rsid w:val="002A0B2B"/>
    <w:rsid w:val="002A17C0"/>
    <w:rsid w:val="002A2750"/>
    <w:rsid w:val="002A2B94"/>
    <w:rsid w:val="002A30C7"/>
    <w:rsid w:val="002A341F"/>
    <w:rsid w:val="002A3989"/>
    <w:rsid w:val="002A3AD4"/>
    <w:rsid w:val="002A44F0"/>
    <w:rsid w:val="002A549B"/>
    <w:rsid w:val="002A5B6B"/>
    <w:rsid w:val="002A5F0C"/>
    <w:rsid w:val="002A7108"/>
    <w:rsid w:val="002A7A35"/>
    <w:rsid w:val="002B040F"/>
    <w:rsid w:val="002B04E5"/>
    <w:rsid w:val="002B15D0"/>
    <w:rsid w:val="002B17BD"/>
    <w:rsid w:val="002B27D3"/>
    <w:rsid w:val="002B396A"/>
    <w:rsid w:val="002B4F68"/>
    <w:rsid w:val="002B53C8"/>
    <w:rsid w:val="002B5A10"/>
    <w:rsid w:val="002B6976"/>
    <w:rsid w:val="002B6B1E"/>
    <w:rsid w:val="002B7036"/>
    <w:rsid w:val="002B770B"/>
    <w:rsid w:val="002B7ACF"/>
    <w:rsid w:val="002C1A79"/>
    <w:rsid w:val="002C2722"/>
    <w:rsid w:val="002C34B1"/>
    <w:rsid w:val="002C397A"/>
    <w:rsid w:val="002C3C41"/>
    <w:rsid w:val="002C58A0"/>
    <w:rsid w:val="002C63D4"/>
    <w:rsid w:val="002C6538"/>
    <w:rsid w:val="002C6E36"/>
    <w:rsid w:val="002C6F03"/>
    <w:rsid w:val="002D009E"/>
    <w:rsid w:val="002D0228"/>
    <w:rsid w:val="002D0F4A"/>
    <w:rsid w:val="002D1053"/>
    <w:rsid w:val="002D2810"/>
    <w:rsid w:val="002D3790"/>
    <w:rsid w:val="002D37FF"/>
    <w:rsid w:val="002D4768"/>
    <w:rsid w:val="002D47E3"/>
    <w:rsid w:val="002D4E81"/>
    <w:rsid w:val="002D70FE"/>
    <w:rsid w:val="002E1276"/>
    <w:rsid w:val="002E237A"/>
    <w:rsid w:val="002E3671"/>
    <w:rsid w:val="002E3F68"/>
    <w:rsid w:val="002E4177"/>
    <w:rsid w:val="002E43BF"/>
    <w:rsid w:val="002E5496"/>
    <w:rsid w:val="002E6507"/>
    <w:rsid w:val="002E6907"/>
    <w:rsid w:val="002F2CF0"/>
    <w:rsid w:val="002F2F2C"/>
    <w:rsid w:val="002F32A3"/>
    <w:rsid w:val="002F64E6"/>
    <w:rsid w:val="002F7385"/>
    <w:rsid w:val="002F7FAB"/>
    <w:rsid w:val="00301632"/>
    <w:rsid w:val="00301CC1"/>
    <w:rsid w:val="00302C64"/>
    <w:rsid w:val="00302DEE"/>
    <w:rsid w:val="0030362B"/>
    <w:rsid w:val="00305279"/>
    <w:rsid w:val="003055C2"/>
    <w:rsid w:val="00305634"/>
    <w:rsid w:val="0030577E"/>
    <w:rsid w:val="0030599A"/>
    <w:rsid w:val="00306237"/>
    <w:rsid w:val="0030715C"/>
    <w:rsid w:val="0031066B"/>
    <w:rsid w:val="003114DE"/>
    <w:rsid w:val="0031195E"/>
    <w:rsid w:val="00311ECB"/>
    <w:rsid w:val="00311FA3"/>
    <w:rsid w:val="00313719"/>
    <w:rsid w:val="00313876"/>
    <w:rsid w:val="0031416C"/>
    <w:rsid w:val="00315561"/>
    <w:rsid w:val="00316735"/>
    <w:rsid w:val="0031721E"/>
    <w:rsid w:val="00317239"/>
    <w:rsid w:val="00321033"/>
    <w:rsid w:val="00321464"/>
    <w:rsid w:val="00321922"/>
    <w:rsid w:val="00321C23"/>
    <w:rsid w:val="0032242C"/>
    <w:rsid w:val="003233F3"/>
    <w:rsid w:val="00324DE4"/>
    <w:rsid w:val="00325876"/>
    <w:rsid w:val="003259A6"/>
    <w:rsid w:val="0033061C"/>
    <w:rsid w:val="00331E4D"/>
    <w:rsid w:val="003333C1"/>
    <w:rsid w:val="00333E06"/>
    <w:rsid w:val="00334D4D"/>
    <w:rsid w:val="00335491"/>
    <w:rsid w:val="00336389"/>
    <w:rsid w:val="00336402"/>
    <w:rsid w:val="00336E8D"/>
    <w:rsid w:val="0034009F"/>
    <w:rsid w:val="003402C4"/>
    <w:rsid w:val="003408ED"/>
    <w:rsid w:val="003417DF"/>
    <w:rsid w:val="00341959"/>
    <w:rsid w:val="003429D7"/>
    <w:rsid w:val="003433AD"/>
    <w:rsid w:val="00344D9F"/>
    <w:rsid w:val="00344DBC"/>
    <w:rsid w:val="00345860"/>
    <w:rsid w:val="0035154C"/>
    <w:rsid w:val="00351EA0"/>
    <w:rsid w:val="00351FA0"/>
    <w:rsid w:val="00353416"/>
    <w:rsid w:val="0035413A"/>
    <w:rsid w:val="003551DB"/>
    <w:rsid w:val="00355E02"/>
    <w:rsid w:val="0035622D"/>
    <w:rsid w:val="003573CF"/>
    <w:rsid w:val="0036034D"/>
    <w:rsid w:val="00360946"/>
    <w:rsid w:val="00362BAD"/>
    <w:rsid w:val="00362C59"/>
    <w:rsid w:val="003631ED"/>
    <w:rsid w:val="003632FB"/>
    <w:rsid w:val="00363FE8"/>
    <w:rsid w:val="00364AC5"/>
    <w:rsid w:val="0036641D"/>
    <w:rsid w:val="00367E23"/>
    <w:rsid w:val="00371794"/>
    <w:rsid w:val="0037225C"/>
    <w:rsid w:val="00373F73"/>
    <w:rsid w:val="00375456"/>
    <w:rsid w:val="0037639A"/>
    <w:rsid w:val="00377009"/>
    <w:rsid w:val="0037787D"/>
    <w:rsid w:val="003810BB"/>
    <w:rsid w:val="00381706"/>
    <w:rsid w:val="00383D75"/>
    <w:rsid w:val="00386F23"/>
    <w:rsid w:val="003910AE"/>
    <w:rsid w:val="00392B6C"/>
    <w:rsid w:val="00393758"/>
    <w:rsid w:val="0039399E"/>
    <w:rsid w:val="003941C5"/>
    <w:rsid w:val="003945BB"/>
    <w:rsid w:val="00394A3B"/>
    <w:rsid w:val="00395040"/>
    <w:rsid w:val="003961DF"/>
    <w:rsid w:val="0039688E"/>
    <w:rsid w:val="00397293"/>
    <w:rsid w:val="0039777D"/>
    <w:rsid w:val="00397876"/>
    <w:rsid w:val="003A199F"/>
    <w:rsid w:val="003A3C06"/>
    <w:rsid w:val="003A3F42"/>
    <w:rsid w:val="003A4A62"/>
    <w:rsid w:val="003A657A"/>
    <w:rsid w:val="003B018B"/>
    <w:rsid w:val="003B18A7"/>
    <w:rsid w:val="003B18C9"/>
    <w:rsid w:val="003B1ADF"/>
    <w:rsid w:val="003B20D2"/>
    <w:rsid w:val="003B23A5"/>
    <w:rsid w:val="003B3AA8"/>
    <w:rsid w:val="003B4108"/>
    <w:rsid w:val="003B5A90"/>
    <w:rsid w:val="003B6706"/>
    <w:rsid w:val="003B79B6"/>
    <w:rsid w:val="003C0717"/>
    <w:rsid w:val="003C1634"/>
    <w:rsid w:val="003C264C"/>
    <w:rsid w:val="003C3BAE"/>
    <w:rsid w:val="003C3E70"/>
    <w:rsid w:val="003D0D33"/>
    <w:rsid w:val="003D1AA7"/>
    <w:rsid w:val="003D3C15"/>
    <w:rsid w:val="003D496C"/>
    <w:rsid w:val="003D4AA3"/>
    <w:rsid w:val="003D569D"/>
    <w:rsid w:val="003D596C"/>
    <w:rsid w:val="003D5D7C"/>
    <w:rsid w:val="003D5F62"/>
    <w:rsid w:val="003D721B"/>
    <w:rsid w:val="003E0520"/>
    <w:rsid w:val="003E0A74"/>
    <w:rsid w:val="003E0B0E"/>
    <w:rsid w:val="003E3190"/>
    <w:rsid w:val="003E4033"/>
    <w:rsid w:val="003E56DC"/>
    <w:rsid w:val="003E5758"/>
    <w:rsid w:val="003E5CA2"/>
    <w:rsid w:val="003E60F4"/>
    <w:rsid w:val="003E7369"/>
    <w:rsid w:val="003E7AE5"/>
    <w:rsid w:val="003F1F6C"/>
    <w:rsid w:val="003F2929"/>
    <w:rsid w:val="003F393B"/>
    <w:rsid w:val="003F4781"/>
    <w:rsid w:val="003F4EF4"/>
    <w:rsid w:val="003F61DE"/>
    <w:rsid w:val="003F6420"/>
    <w:rsid w:val="0040080B"/>
    <w:rsid w:val="004009DF"/>
    <w:rsid w:val="00401AF8"/>
    <w:rsid w:val="00401B14"/>
    <w:rsid w:val="00401E7E"/>
    <w:rsid w:val="004042C2"/>
    <w:rsid w:val="0040494E"/>
    <w:rsid w:val="004051EB"/>
    <w:rsid w:val="00405762"/>
    <w:rsid w:val="00405B18"/>
    <w:rsid w:val="00405B57"/>
    <w:rsid w:val="00405BA1"/>
    <w:rsid w:val="004069AB"/>
    <w:rsid w:val="00407881"/>
    <w:rsid w:val="00407BEE"/>
    <w:rsid w:val="00411C80"/>
    <w:rsid w:val="00411DE9"/>
    <w:rsid w:val="00413810"/>
    <w:rsid w:val="004138FC"/>
    <w:rsid w:val="0041464E"/>
    <w:rsid w:val="004147A0"/>
    <w:rsid w:val="00414E7D"/>
    <w:rsid w:val="00415DD9"/>
    <w:rsid w:val="0041684C"/>
    <w:rsid w:val="00417571"/>
    <w:rsid w:val="00417960"/>
    <w:rsid w:val="00421458"/>
    <w:rsid w:val="00423CAE"/>
    <w:rsid w:val="004247A2"/>
    <w:rsid w:val="00424EE4"/>
    <w:rsid w:val="00425142"/>
    <w:rsid w:val="004252B4"/>
    <w:rsid w:val="00425524"/>
    <w:rsid w:val="0042698E"/>
    <w:rsid w:val="0043116B"/>
    <w:rsid w:val="00431356"/>
    <w:rsid w:val="00432BF8"/>
    <w:rsid w:val="004338BE"/>
    <w:rsid w:val="00436A08"/>
    <w:rsid w:val="0043775A"/>
    <w:rsid w:val="00437B13"/>
    <w:rsid w:val="00437CCB"/>
    <w:rsid w:val="00440564"/>
    <w:rsid w:val="00440E99"/>
    <w:rsid w:val="0044229C"/>
    <w:rsid w:val="00442D9C"/>
    <w:rsid w:val="00446AEB"/>
    <w:rsid w:val="004472E8"/>
    <w:rsid w:val="00447C2E"/>
    <w:rsid w:val="00450122"/>
    <w:rsid w:val="00450263"/>
    <w:rsid w:val="00450EBD"/>
    <w:rsid w:val="00451154"/>
    <w:rsid w:val="004518C1"/>
    <w:rsid w:val="00452A2F"/>
    <w:rsid w:val="00453005"/>
    <w:rsid w:val="00454290"/>
    <w:rsid w:val="0045493C"/>
    <w:rsid w:val="004557D4"/>
    <w:rsid w:val="00455AEB"/>
    <w:rsid w:val="004567B0"/>
    <w:rsid w:val="00456AF0"/>
    <w:rsid w:val="00456E47"/>
    <w:rsid w:val="004604FA"/>
    <w:rsid w:val="00461C75"/>
    <w:rsid w:val="00463A5E"/>
    <w:rsid w:val="00463F48"/>
    <w:rsid w:val="0046561B"/>
    <w:rsid w:val="00465C9F"/>
    <w:rsid w:val="00465F31"/>
    <w:rsid w:val="00471EDC"/>
    <w:rsid w:val="00473147"/>
    <w:rsid w:val="00473371"/>
    <w:rsid w:val="00473A7D"/>
    <w:rsid w:val="00473F12"/>
    <w:rsid w:val="00474D8B"/>
    <w:rsid w:val="00475865"/>
    <w:rsid w:val="00475F25"/>
    <w:rsid w:val="004773E5"/>
    <w:rsid w:val="00477CF2"/>
    <w:rsid w:val="004816DF"/>
    <w:rsid w:val="00481790"/>
    <w:rsid w:val="004823C3"/>
    <w:rsid w:val="0048271B"/>
    <w:rsid w:val="00484A1F"/>
    <w:rsid w:val="00484DA2"/>
    <w:rsid w:val="00485BE3"/>
    <w:rsid w:val="0048682D"/>
    <w:rsid w:val="00486AB3"/>
    <w:rsid w:val="00487301"/>
    <w:rsid w:val="004903A9"/>
    <w:rsid w:val="004913CB"/>
    <w:rsid w:val="004917E5"/>
    <w:rsid w:val="00491F32"/>
    <w:rsid w:val="0049389F"/>
    <w:rsid w:val="004965C3"/>
    <w:rsid w:val="0049661E"/>
    <w:rsid w:val="00496A0B"/>
    <w:rsid w:val="00496C61"/>
    <w:rsid w:val="004A0EB6"/>
    <w:rsid w:val="004A1127"/>
    <w:rsid w:val="004A151E"/>
    <w:rsid w:val="004A17DB"/>
    <w:rsid w:val="004A225B"/>
    <w:rsid w:val="004A2FA0"/>
    <w:rsid w:val="004A3234"/>
    <w:rsid w:val="004A3B7F"/>
    <w:rsid w:val="004A454C"/>
    <w:rsid w:val="004A5CAE"/>
    <w:rsid w:val="004A5CF7"/>
    <w:rsid w:val="004A6877"/>
    <w:rsid w:val="004A7785"/>
    <w:rsid w:val="004B04F2"/>
    <w:rsid w:val="004B18AC"/>
    <w:rsid w:val="004B370D"/>
    <w:rsid w:val="004B4030"/>
    <w:rsid w:val="004B5F46"/>
    <w:rsid w:val="004B62E2"/>
    <w:rsid w:val="004B7CD5"/>
    <w:rsid w:val="004B7F04"/>
    <w:rsid w:val="004C0111"/>
    <w:rsid w:val="004C10A6"/>
    <w:rsid w:val="004C1209"/>
    <w:rsid w:val="004C161E"/>
    <w:rsid w:val="004C1C9E"/>
    <w:rsid w:val="004C3419"/>
    <w:rsid w:val="004C5584"/>
    <w:rsid w:val="004C7140"/>
    <w:rsid w:val="004C787F"/>
    <w:rsid w:val="004D174B"/>
    <w:rsid w:val="004D1FC7"/>
    <w:rsid w:val="004D2C26"/>
    <w:rsid w:val="004D2F7F"/>
    <w:rsid w:val="004D3B61"/>
    <w:rsid w:val="004D5A51"/>
    <w:rsid w:val="004D6950"/>
    <w:rsid w:val="004E146C"/>
    <w:rsid w:val="004E27C0"/>
    <w:rsid w:val="004E33BF"/>
    <w:rsid w:val="004E3CE7"/>
    <w:rsid w:val="004E417F"/>
    <w:rsid w:val="004E6717"/>
    <w:rsid w:val="004E6E2C"/>
    <w:rsid w:val="004F15A2"/>
    <w:rsid w:val="004F2D67"/>
    <w:rsid w:val="004F382D"/>
    <w:rsid w:val="004F4958"/>
    <w:rsid w:val="004F52FB"/>
    <w:rsid w:val="004F604F"/>
    <w:rsid w:val="004F606D"/>
    <w:rsid w:val="004F731B"/>
    <w:rsid w:val="004F7FB8"/>
    <w:rsid w:val="0050086E"/>
    <w:rsid w:val="00500AD6"/>
    <w:rsid w:val="00505271"/>
    <w:rsid w:val="0050598E"/>
    <w:rsid w:val="00505AAA"/>
    <w:rsid w:val="00505B04"/>
    <w:rsid w:val="0050784F"/>
    <w:rsid w:val="00507B23"/>
    <w:rsid w:val="00507E84"/>
    <w:rsid w:val="00510665"/>
    <w:rsid w:val="00510A44"/>
    <w:rsid w:val="00510CD5"/>
    <w:rsid w:val="005111C0"/>
    <w:rsid w:val="00511252"/>
    <w:rsid w:val="00511D1C"/>
    <w:rsid w:val="00511DDF"/>
    <w:rsid w:val="00512ABC"/>
    <w:rsid w:val="005134B2"/>
    <w:rsid w:val="005138EA"/>
    <w:rsid w:val="005145A5"/>
    <w:rsid w:val="00515055"/>
    <w:rsid w:val="0051557C"/>
    <w:rsid w:val="00517E84"/>
    <w:rsid w:val="00520092"/>
    <w:rsid w:val="0052173B"/>
    <w:rsid w:val="005233D7"/>
    <w:rsid w:val="005233E9"/>
    <w:rsid w:val="00523C0F"/>
    <w:rsid w:val="0052535A"/>
    <w:rsid w:val="005258AF"/>
    <w:rsid w:val="00525FE1"/>
    <w:rsid w:val="00526CA2"/>
    <w:rsid w:val="00527F1C"/>
    <w:rsid w:val="00530B5B"/>
    <w:rsid w:val="00530BA3"/>
    <w:rsid w:val="0053381A"/>
    <w:rsid w:val="00533B71"/>
    <w:rsid w:val="00534083"/>
    <w:rsid w:val="00534582"/>
    <w:rsid w:val="005355DE"/>
    <w:rsid w:val="005356FA"/>
    <w:rsid w:val="00535C03"/>
    <w:rsid w:val="00535FE2"/>
    <w:rsid w:val="00536019"/>
    <w:rsid w:val="005368AB"/>
    <w:rsid w:val="00536B8E"/>
    <w:rsid w:val="005371EC"/>
    <w:rsid w:val="00540AAD"/>
    <w:rsid w:val="00542AFC"/>
    <w:rsid w:val="00545237"/>
    <w:rsid w:val="00547604"/>
    <w:rsid w:val="00547DA8"/>
    <w:rsid w:val="00547E21"/>
    <w:rsid w:val="00550F25"/>
    <w:rsid w:val="00551870"/>
    <w:rsid w:val="00552ECA"/>
    <w:rsid w:val="00553491"/>
    <w:rsid w:val="005549B2"/>
    <w:rsid w:val="005552ED"/>
    <w:rsid w:val="00556903"/>
    <w:rsid w:val="00556A70"/>
    <w:rsid w:val="00556E43"/>
    <w:rsid w:val="00561616"/>
    <w:rsid w:val="00563C81"/>
    <w:rsid w:val="005667EF"/>
    <w:rsid w:val="00566A75"/>
    <w:rsid w:val="00567C1B"/>
    <w:rsid w:val="0057063E"/>
    <w:rsid w:val="005709E1"/>
    <w:rsid w:val="00573B16"/>
    <w:rsid w:val="0057414A"/>
    <w:rsid w:val="00574814"/>
    <w:rsid w:val="005753C4"/>
    <w:rsid w:val="00575CB1"/>
    <w:rsid w:val="005770A2"/>
    <w:rsid w:val="00577B3E"/>
    <w:rsid w:val="00577D2D"/>
    <w:rsid w:val="005822B1"/>
    <w:rsid w:val="00582328"/>
    <w:rsid w:val="00582562"/>
    <w:rsid w:val="00582A9C"/>
    <w:rsid w:val="00582B34"/>
    <w:rsid w:val="0058311F"/>
    <w:rsid w:val="00584737"/>
    <w:rsid w:val="00584E2A"/>
    <w:rsid w:val="00585FE4"/>
    <w:rsid w:val="005873B7"/>
    <w:rsid w:val="00591689"/>
    <w:rsid w:val="00591801"/>
    <w:rsid w:val="00591EE1"/>
    <w:rsid w:val="00593159"/>
    <w:rsid w:val="005940B6"/>
    <w:rsid w:val="00595DCC"/>
    <w:rsid w:val="005972E9"/>
    <w:rsid w:val="005976CD"/>
    <w:rsid w:val="005A00DA"/>
    <w:rsid w:val="005A29C9"/>
    <w:rsid w:val="005A2EF6"/>
    <w:rsid w:val="005A332D"/>
    <w:rsid w:val="005A461E"/>
    <w:rsid w:val="005A47F0"/>
    <w:rsid w:val="005A5CF2"/>
    <w:rsid w:val="005A6B13"/>
    <w:rsid w:val="005A794E"/>
    <w:rsid w:val="005B02DC"/>
    <w:rsid w:val="005B0E94"/>
    <w:rsid w:val="005B13B5"/>
    <w:rsid w:val="005B1B10"/>
    <w:rsid w:val="005B2607"/>
    <w:rsid w:val="005B2C2F"/>
    <w:rsid w:val="005B2CA9"/>
    <w:rsid w:val="005B31BB"/>
    <w:rsid w:val="005B3611"/>
    <w:rsid w:val="005B3A76"/>
    <w:rsid w:val="005B458A"/>
    <w:rsid w:val="005B4EAC"/>
    <w:rsid w:val="005B5A50"/>
    <w:rsid w:val="005B71FC"/>
    <w:rsid w:val="005B785F"/>
    <w:rsid w:val="005B79FA"/>
    <w:rsid w:val="005C08E6"/>
    <w:rsid w:val="005C20FA"/>
    <w:rsid w:val="005C2A40"/>
    <w:rsid w:val="005C2C67"/>
    <w:rsid w:val="005C31DF"/>
    <w:rsid w:val="005C4141"/>
    <w:rsid w:val="005C438F"/>
    <w:rsid w:val="005C5FD0"/>
    <w:rsid w:val="005C7752"/>
    <w:rsid w:val="005D0361"/>
    <w:rsid w:val="005D254B"/>
    <w:rsid w:val="005D27AC"/>
    <w:rsid w:val="005D5516"/>
    <w:rsid w:val="005D6B92"/>
    <w:rsid w:val="005D6C5D"/>
    <w:rsid w:val="005D6D2B"/>
    <w:rsid w:val="005D75F0"/>
    <w:rsid w:val="005E0711"/>
    <w:rsid w:val="005E16A6"/>
    <w:rsid w:val="005E1A23"/>
    <w:rsid w:val="005E1B6D"/>
    <w:rsid w:val="005E365E"/>
    <w:rsid w:val="005E3BDC"/>
    <w:rsid w:val="005E43AB"/>
    <w:rsid w:val="005E5995"/>
    <w:rsid w:val="005E5FF9"/>
    <w:rsid w:val="005E6603"/>
    <w:rsid w:val="005E6A86"/>
    <w:rsid w:val="005F0CF0"/>
    <w:rsid w:val="005F41DB"/>
    <w:rsid w:val="005F5ECA"/>
    <w:rsid w:val="005F7B62"/>
    <w:rsid w:val="00601D48"/>
    <w:rsid w:val="006023BF"/>
    <w:rsid w:val="00602438"/>
    <w:rsid w:val="0060274A"/>
    <w:rsid w:val="00602F0A"/>
    <w:rsid w:val="0060313B"/>
    <w:rsid w:val="00603707"/>
    <w:rsid w:val="00603E67"/>
    <w:rsid w:val="0060434B"/>
    <w:rsid w:val="0060447F"/>
    <w:rsid w:val="00604CAD"/>
    <w:rsid w:val="00605836"/>
    <w:rsid w:val="006058EA"/>
    <w:rsid w:val="0060657D"/>
    <w:rsid w:val="00606619"/>
    <w:rsid w:val="0060723A"/>
    <w:rsid w:val="00607EF6"/>
    <w:rsid w:val="00610595"/>
    <w:rsid w:val="00612E80"/>
    <w:rsid w:val="0061314B"/>
    <w:rsid w:val="006147DB"/>
    <w:rsid w:val="00615FCA"/>
    <w:rsid w:val="00617695"/>
    <w:rsid w:val="00621A0B"/>
    <w:rsid w:val="00622FC9"/>
    <w:rsid w:val="006231C3"/>
    <w:rsid w:val="00623662"/>
    <w:rsid w:val="006238B3"/>
    <w:rsid w:val="006239C0"/>
    <w:rsid w:val="00623D9A"/>
    <w:rsid w:val="00624B26"/>
    <w:rsid w:val="006262F6"/>
    <w:rsid w:val="006265A7"/>
    <w:rsid w:val="00631DC2"/>
    <w:rsid w:val="00631F78"/>
    <w:rsid w:val="00631FD3"/>
    <w:rsid w:val="00634669"/>
    <w:rsid w:val="0063679B"/>
    <w:rsid w:val="0063693E"/>
    <w:rsid w:val="0063700B"/>
    <w:rsid w:val="00637B71"/>
    <w:rsid w:val="00637EA5"/>
    <w:rsid w:val="006400B9"/>
    <w:rsid w:val="00640863"/>
    <w:rsid w:val="006415B9"/>
    <w:rsid w:val="00641EE5"/>
    <w:rsid w:val="00642EF2"/>
    <w:rsid w:val="0064322E"/>
    <w:rsid w:val="006450AE"/>
    <w:rsid w:val="0064546B"/>
    <w:rsid w:val="006466E4"/>
    <w:rsid w:val="00647044"/>
    <w:rsid w:val="006476F6"/>
    <w:rsid w:val="006517C3"/>
    <w:rsid w:val="00654A44"/>
    <w:rsid w:val="00656945"/>
    <w:rsid w:val="0065710A"/>
    <w:rsid w:val="00657A81"/>
    <w:rsid w:val="00657C4A"/>
    <w:rsid w:val="006622F3"/>
    <w:rsid w:val="006632F8"/>
    <w:rsid w:val="00663CC1"/>
    <w:rsid w:val="00664E15"/>
    <w:rsid w:val="00665C9B"/>
    <w:rsid w:val="006669E6"/>
    <w:rsid w:val="00670984"/>
    <w:rsid w:val="00670D06"/>
    <w:rsid w:val="00673730"/>
    <w:rsid w:val="00674D38"/>
    <w:rsid w:val="00674D97"/>
    <w:rsid w:val="00675BC3"/>
    <w:rsid w:val="00676E78"/>
    <w:rsid w:val="006773A5"/>
    <w:rsid w:val="00677ACB"/>
    <w:rsid w:val="00680000"/>
    <w:rsid w:val="00680EFB"/>
    <w:rsid w:val="00682655"/>
    <w:rsid w:val="00682BF1"/>
    <w:rsid w:val="00683049"/>
    <w:rsid w:val="006833D4"/>
    <w:rsid w:val="0068428C"/>
    <w:rsid w:val="00684D05"/>
    <w:rsid w:val="006866CB"/>
    <w:rsid w:val="00686DE8"/>
    <w:rsid w:val="00686FF2"/>
    <w:rsid w:val="00687785"/>
    <w:rsid w:val="00687F8D"/>
    <w:rsid w:val="00690AC1"/>
    <w:rsid w:val="006914A2"/>
    <w:rsid w:val="006928E8"/>
    <w:rsid w:val="006928F8"/>
    <w:rsid w:val="00693EA9"/>
    <w:rsid w:val="0069483F"/>
    <w:rsid w:val="00695BE0"/>
    <w:rsid w:val="00696D1D"/>
    <w:rsid w:val="006970EC"/>
    <w:rsid w:val="006A02CA"/>
    <w:rsid w:val="006A06C0"/>
    <w:rsid w:val="006A0B74"/>
    <w:rsid w:val="006A0D62"/>
    <w:rsid w:val="006A17FC"/>
    <w:rsid w:val="006A2576"/>
    <w:rsid w:val="006A4337"/>
    <w:rsid w:val="006A4A54"/>
    <w:rsid w:val="006A4D57"/>
    <w:rsid w:val="006A5752"/>
    <w:rsid w:val="006A5A51"/>
    <w:rsid w:val="006A5D01"/>
    <w:rsid w:val="006A5FF6"/>
    <w:rsid w:val="006A6453"/>
    <w:rsid w:val="006A67EF"/>
    <w:rsid w:val="006B0DF2"/>
    <w:rsid w:val="006B10AC"/>
    <w:rsid w:val="006B213A"/>
    <w:rsid w:val="006B2223"/>
    <w:rsid w:val="006B2AE7"/>
    <w:rsid w:val="006B401D"/>
    <w:rsid w:val="006B65AD"/>
    <w:rsid w:val="006B6921"/>
    <w:rsid w:val="006B738A"/>
    <w:rsid w:val="006C0657"/>
    <w:rsid w:val="006C072D"/>
    <w:rsid w:val="006C0B36"/>
    <w:rsid w:val="006C18E6"/>
    <w:rsid w:val="006C23C7"/>
    <w:rsid w:val="006C2970"/>
    <w:rsid w:val="006C2B7C"/>
    <w:rsid w:val="006C30F3"/>
    <w:rsid w:val="006C3193"/>
    <w:rsid w:val="006C4C67"/>
    <w:rsid w:val="006C4D31"/>
    <w:rsid w:val="006C4DD7"/>
    <w:rsid w:val="006C5052"/>
    <w:rsid w:val="006C76D5"/>
    <w:rsid w:val="006D117A"/>
    <w:rsid w:val="006D3574"/>
    <w:rsid w:val="006D3A94"/>
    <w:rsid w:val="006D4F20"/>
    <w:rsid w:val="006D5689"/>
    <w:rsid w:val="006D60CF"/>
    <w:rsid w:val="006D6257"/>
    <w:rsid w:val="006D731B"/>
    <w:rsid w:val="006E0286"/>
    <w:rsid w:val="006E0C0E"/>
    <w:rsid w:val="006E0DE8"/>
    <w:rsid w:val="006E0F57"/>
    <w:rsid w:val="006E18BE"/>
    <w:rsid w:val="006E1CB1"/>
    <w:rsid w:val="006E1E33"/>
    <w:rsid w:val="006E22F1"/>
    <w:rsid w:val="006E2603"/>
    <w:rsid w:val="006E3AAF"/>
    <w:rsid w:val="006E3B96"/>
    <w:rsid w:val="006E415B"/>
    <w:rsid w:val="006E5936"/>
    <w:rsid w:val="006E5E9D"/>
    <w:rsid w:val="006E66D3"/>
    <w:rsid w:val="006E682E"/>
    <w:rsid w:val="006E7067"/>
    <w:rsid w:val="006E7EE6"/>
    <w:rsid w:val="006F15F5"/>
    <w:rsid w:val="006F18D8"/>
    <w:rsid w:val="006F1B31"/>
    <w:rsid w:val="006F43DA"/>
    <w:rsid w:val="006F5467"/>
    <w:rsid w:val="006F5B23"/>
    <w:rsid w:val="006F5E33"/>
    <w:rsid w:val="006F6EFA"/>
    <w:rsid w:val="006F6F6B"/>
    <w:rsid w:val="006F7986"/>
    <w:rsid w:val="0070010F"/>
    <w:rsid w:val="00700582"/>
    <w:rsid w:val="00700A68"/>
    <w:rsid w:val="007019EC"/>
    <w:rsid w:val="00702425"/>
    <w:rsid w:val="00702EB1"/>
    <w:rsid w:val="0070372F"/>
    <w:rsid w:val="00703AB5"/>
    <w:rsid w:val="00703C67"/>
    <w:rsid w:val="007045EB"/>
    <w:rsid w:val="007056B7"/>
    <w:rsid w:val="00705CDD"/>
    <w:rsid w:val="00705E34"/>
    <w:rsid w:val="0070680E"/>
    <w:rsid w:val="00706F3B"/>
    <w:rsid w:val="00707C64"/>
    <w:rsid w:val="0071092F"/>
    <w:rsid w:val="00710F1C"/>
    <w:rsid w:val="00711684"/>
    <w:rsid w:val="007134DD"/>
    <w:rsid w:val="0071472E"/>
    <w:rsid w:val="007156E8"/>
    <w:rsid w:val="00715720"/>
    <w:rsid w:val="007166C4"/>
    <w:rsid w:val="0071730D"/>
    <w:rsid w:val="007174DC"/>
    <w:rsid w:val="007175DD"/>
    <w:rsid w:val="00720B12"/>
    <w:rsid w:val="007211F2"/>
    <w:rsid w:val="00721AFA"/>
    <w:rsid w:val="00721D08"/>
    <w:rsid w:val="00723240"/>
    <w:rsid w:val="007247F7"/>
    <w:rsid w:val="0072549C"/>
    <w:rsid w:val="0072552C"/>
    <w:rsid w:val="00726224"/>
    <w:rsid w:val="00726521"/>
    <w:rsid w:val="0072677F"/>
    <w:rsid w:val="00727152"/>
    <w:rsid w:val="007306A4"/>
    <w:rsid w:val="00730701"/>
    <w:rsid w:val="0073098D"/>
    <w:rsid w:val="00730B64"/>
    <w:rsid w:val="00730FA8"/>
    <w:rsid w:val="00731A52"/>
    <w:rsid w:val="0073673C"/>
    <w:rsid w:val="00736BAE"/>
    <w:rsid w:val="00737FFA"/>
    <w:rsid w:val="00740168"/>
    <w:rsid w:val="00741D2D"/>
    <w:rsid w:val="00741E1E"/>
    <w:rsid w:val="00742A0A"/>
    <w:rsid w:val="00742AD8"/>
    <w:rsid w:val="007441DF"/>
    <w:rsid w:val="007458D5"/>
    <w:rsid w:val="00747397"/>
    <w:rsid w:val="0074778E"/>
    <w:rsid w:val="00747B02"/>
    <w:rsid w:val="00747F96"/>
    <w:rsid w:val="00750CCD"/>
    <w:rsid w:val="00750DD9"/>
    <w:rsid w:val="0075141E"/>
    <w:rsid w:val="0075188B"/>
    <w:rsid w:val="0075206B"/>
    <w:rsid w:val="0075298A"/>
    <w:rsid w:val="0075452F"/>
    <w:rsid w:val="00754FF5"/>
    <w:rsid w:val="0075539C"/>
    <w:rsid w:val="00755BE7"/>
    <w:rsid w:val="00756BBC"/>
    <w:rsid w:val="0075731E"/>
    <w:rsid w:val="007576ED"/>
    <w:rsid w:val="007577B6"/>
    <w:rsid w:val="00757887"/>
    <w:rsid w:val="007601DB"/>
    <w:rsid w:val="00761E18"/>
    <w:rsid w:val="0076248F"/>
    <w:rsid w:val="00763026"/>
    <w:rsid w:val="00765C94"/>
    <w:rsid w:val="00766823"/>
    <w:rsid w:val="00766E50"/>
    <w:rsid w:val="00771864"/>
    <w:rsid w:val="0077268C"/>
    <w:rsid w:val="00773F53"/>
    <w:rsid w:val="00774BCA"/>
    <w:rsid w:val="00775414"/>
    <w:rsid w:val="00775F2F"/>
    <w:rsid w:val="007810B3"/>
    <w:rsid w:val="00781E7F"/>
    <w:rsid w:val="00782415"/>
    <w:rsid w:val="00782678"/>
    <w:rsid w:val="007845D1"/>
    <w:rsid w:val="00784773"/>
    <w:rsid w:val="007853CB"/>
    <w:rsid w:val="007857F6"/>
    <w:rsid w:val="00787701"/>
    <w:rsid w:val="0079011B"/>
    <w:rsid w:val="00790C44"/>
    <w:rsid w:val="007912D9"/>
    <w:rsid w:val="00792407"/>
    <w:rsid w:val="007941D7"/>
    <w:rsid w:val="00795503"/>
    <w:rsid w:val="0079620D"/>
    <w:rsid w:val="00796875"/>
    <w:rsid w:val="00796EE4"/>
    <w:rsid w:val="007A09F2"/>
    <w:rsid w:val="007A1628"/>
    <w:rsid w:val="007A19D6"/>
    <w:rsid w:val="007A1E53"/>
    <w:rsid w:val="007A29ED"/>
    <w:rsid w:val="007A35F9"/>
    <w:rsid w:val="007A36B0"/>
    <w:rsid w:val="007A36E6"/>
    <w:rsid w:val="007A3A48"/>
    <w:rsid w:val="007A4CDA"/>
    <w:rsid w:val="007A4E05"/>
    <w:rsid w:val="007A5772"/>
    <w:rsid w:val="007A6690"/>
    <w:rsid w:val="007A67F0"/>
    <w:rsid w:val="007B0574"/>
    <w:rsid w:val="007B08B6"/>
    <w:rsid w:val="007B0B47"/>
    <w:rsid w:val="007B1028"/>
    <w:rsid w:val="007B19B9"/>
    <w:rsid w:val="007B28DA"/>
    <w:rsid w:val="007B3DFB"/>
    <w:rsid w:val="007B49D7"/>
    <w:rsid w:val="007B5190"/>
    <w:rsid w:val="007B5C29"/>
    <w:rsid w:val="007B7123"/>
    <w:rsid w:val="007B7549"/>
    <w:rsid w:val="007C0785"/>
    <w:rsid w:val="007C11A8"/>
    <w:rsid w:val="007C1BF2"/>
    <w:rsid w:val="007C2404"/>
    <w:rsid w:val="007C2E78"/>
    <w:rsid w:val="007C349B"/>
    <w:rsid w:val="007C35F4"/>
    <w:rsid w:val="007C411E"/>
    <w:rsid w:val="007C5DED"/>
    <w:rsid w:val="007C5EC4"/>
    <w:rsid w:val="007C6042"/>
    <w:rsid w:val="007C63FD"/>
    <w:rsid w:val="007C6400"/>
    <w:rsid w:val="007C7817"/>
    <w:rsid w:val="007C7969"/>
    <w:rsid w:val="007C7EAB"/>
    <w:rsid w:val="007D197D"/>
    <w:rsid w:val="007D4A7E"/>
    <w:rsid w:val="007D57F0"/>
    <w:rsid w:val="007D60E3"/>
    <w:rsid w:val="007D6976"/>
    <w:rsid w:val="007D6EC3"/>
    <w:rsid w:val="007D7B61"/>
    <w:rsid w:val="007E12B5"/>
    <w:rsid w:val="007E3314"/>
    <w:rsid w:val="007E3540"/>
    <w:rsid w:val="007E5F1E"/>
    <w:rsid w:val="007E60DE"/>
    <w:rsid w:val="007E64A7"/>
    <w:rsid w:val="007E6961"/>
    <w:rsid w:val="007E783C"/>
    <w:rsid w:val="007F10A6"/>
    <w:rsid w:val="007F111B"/>
    <w:rsid w:val="007F1D42"/>
    <w:rsid w:val="007F1EFA"/>
    <w:rsid w:val="007F3901"/>
    <w:rsid w:val="007F46B4"/>
    <w:rsid w:val="007F505D"/>
    <w:rsid w:val="007F52AF"/>
    <w:rsid w:val="007F790B"/>
    <w:rsid w:val="00800C81"/>
    <w:rsid w:val="00800E47"/>
    <w:rsid w:val="00801A64"/>
    <w:rsid w:val="00802A52"/>
    <w:rsid w:val="00807A6A"/>
    <w:rsid w:val="008106B0"/>
    <w:rsid w:val="00810CAC"/>
    <w:rsid w:val="00811A4E"/>
    <w:rsid w:val="00813005"/>
    <w:rsid w:val="008139A9"/>
    <w:rsid w:val="00814247"/>
    <w:rsid w:val="0081664A"/>
    <w:rsid w:val="00816DC3"/>
    <w:rsid w:val="00817899"/>
    <w:rsid w:val="00817BDE"/>
    <w:rsid w:val="008215EF"/>
    <w:rsid w:val="008222C0"/>
    <w:rsid w:val="00822436"/>
    <w:rsid w:val="008263E0"/>
    <w:rsid w:val="00830158"/>
    <w:rsid w:val="00830225"/>
    <w:rsid w:val="00830C62"/>
    <w:rsid w:val="00831BB5"/>
    <w:rsid w:val="00832B63"/>
    <w:rsid w:val="00832F1F"/>
    <w:rsid w:val="00833083"/>
    <w:rsid w:val="008334CD"/>
    <w:rsid w:val="00833E89"/>
    <w:rsid w:val="00834E7B"/>
    <w:rsid w:val="0083540A"/>
    <w:rsid w:val="00837C4F"/>
    <w:rsid w:val="00837CDE"/>
    <w:rsid w:val="00840829"/>
    <w:rsid w:val="0084285B"/>
    <w:rsid w:val="0084346D"/>
    <w:rsid w:val="00843900"/>
    <w:rsid w:val="008444AD"/>
    <w:rsid w:val="008461C7"/>
    <w:rsid w:val="00846395"/>
    <w:rsid w:val="00846D10"/>
    <w:rsid w:val="0085024D"/>
    <w:rsid w:val="008510F2"/>
    <w:rsid w:val="00851721"/>
    <w:rsid w:val="00852F8D"/>
    <w:rsid w:val="00853956"/>
    <w:rsid w:val="008544EA"/>
    <w:rsid w:val="00855D46"/>
    <w:rsid w:val="0085607C"/>
    <w:rsid w:val="008579DF"/>
    <w:rsid w:val="00857EDB"/>
    <w:rsid w:val="008602E1"/>
    <w:rsid w:val="00860C27"/>
    <w:rsid w:val="00861B83"/>
    <w:rsid w:val="008622E6"/>
    <w:rsid w:val="00863556"/>
    <w:rsid w:val="00864F6B"/>
    <w:rsid w:val="00865D22"/>
    <w:rsid w:val="0086669C"/>
    <w:rsid w:val="0086674F"/>
    <w:rsid w:val="0086687A"/>
    <w:rsid w:val="008674A7"/>
    <w:rsid w:val="008675A1"/>
    <w:rsid w:val="00867B76"/>
    <w:rsid w:val="00870994"/>
    <w:rsid w:val="00871502"/>
    <w:rsid w:val="00872111"/>
    <w:rsid w:val="008725D7"/>
    <w:rsid w:val="00873053"/>
    <w:rsid w:val="008745E6"/>
    <w:rsid w:val="00874E70"/>
    <w:rsid w:val="0087513E"/>
    <w:rsid w:val="00875395"/>
    <w:rsid w:val="0087546C"/>
    <w:rsid w:val="00875937"/>
    <w:rsid w:val="00875DB3"/>
    <w:rsid w:val="008761A4"/>
    <w:rsid w:val="00876243"/>
    <w:rsid w:val="00876C67"/>
    <w:rsid w:val="008770A0"/>
    <w:rsid w:val="00877E78"/>
    <w:rsid w:val="00880631"/>
    <w:rsid w:val="00881AE6"/>
    <w:rsid w:val="0088343E"/>
    <w:rsid w:val="0088480E"/>
    <w:rsid w:val="00885076"/>
    <w:rsid w:val="008860FF"/>
    <w:rsid w:val="0088629F"/>
    <w:rsid w:val="00887A9B"/>
    <w:rsid w:val="00887CC7"/>
    <w:rsid w:val="00890584"/>
    <w:rsid w:val="00890A76"/>
    <w:rsid w:val="00893AEF"/>
    <w:rsid w:val="00894AC3"/>
    <w:rsid w:val="00894D1B"/>
    <w:rsid w:val="0089549C"/>
    <w:rsid w:val="008960D2"/>
    <w:rsid w:val="00896294"/>
    <w:rsid w:val="008A34D1"/>
    <w:rsid w:val="008A5054"/>
    <w:rsid w:val="008A519E"/>
    <w:rsid w:val="008A5D3C"/>
    <w:rsid w:val="008A7B8C"/>
    <w:rsid w:val="008B0122"/>
    <w:rsid w:val="008B0274"/>
    <w:rsid w:val="008B05E9"/>
    <w:rsid w:val="008B0D77"/>
    <w:rsid w:val="008B167A"/>
    <w:rsid w:val="008B1912"/>
    <w:rsid w:val="008B316C"/>
    <w:rsid w:val="008B39EB"/>
    <w:rsid w:val="008B3AE8"/>
    <w:rsid w:val="008C01D0"/>
    <w:rsid w:val="008C2BA1"/>
    <w:rsid w:val="008C41A7"/>
    <w:rsid w:val="008C4B5A"/>
    <w:rsid w:val="008C5605"/>
    <w:rsid w:val="008C5803"/>
    <w:rsid w:val="008C5AE4"/>
    <w:rsid w:val="008C5BD6"/>
    <w:rsid w:val="008C6518"/>
    <w:rsid w:val="008C6EA7"/>
    <w:rsid w:val="008D0AE2"/>
    <w:rsid w:val="008D0C51"/>
    <w:rsid w:val="008D0FE2"/>
    <w:rsid w:val="008D15FB"/>
    <w:rsid w:val="008D1A75"/>
    <w:rsid w:val="008D1BA0"/>
    <w:rsid w:val="008D27BB"/>
    <w:rsid w:val="008D300F"/>
    <w:rsid w:val="008D346A"/>
    <w:rsid w:val="008D3879"/>
    <w:rsid w:val="008D43FF"/>
    <w:rsid w:val="008D639A"/>
    <w:rsid w:val="008D657D"/>
    <w:rsid w:val="008E06D9"/>
    <w:rsid w:val="008E0AC8"/>
    <w:rsid w:val="008E22A8"/>
    <w:rsid w:val="008E2965"/>
    <w:rsid w:val="008E3469"/>
    <w:rsid w:val="008E4D21"/>
    <w:rsid w:val="008E6763"/>
    <w:rsid w:val="008E73B3"/>
    <w:rsid w:val="008F047D"/>
    <w:rsid w:val="008F0502"/>
    <w:rsid w:val="008F0AFC"/>
    <w:rsid w:val="008F1AC5"/>
    <w:rsid w:val="008F1BC1"/>
    <w:rsid w:val="008F26B6"/>
    <w:rsid w:val="008F2BF3"/>
    <w:rsid w:val="008F2E26"/>
    <w:rsid w:val="008F3847"/>
    <w:rsid w:val="008F3C7D"/>
    <w:rsid w:val="008F3F63"/>
    <w:rsid w:val="008F4383"/>
    <w:rsid w:val="008F599A"/>
    <w:rsid w:val="008F7329"/>
    <w:rsid w:val="00901DEC"/>
    <w:rsid w:val="00902ED6"/>
    <w:rsid w:val="009030E5"/>
    <w:rsid w:val="009036AF"/>
    <w:rsid w:val="00904E99"/>
    <w:rsid w:val="009102A6"/>
    <w:rsid w:val="00910A7B"/>
    <w:rsid w:val="00910FF3"/>
    <w:rsid w:val="00912645"/>
    <w:rsid w:val="00913809"/>
    <w:rsid w:val="00914735"/>
    <w:rsid w:val="00914D88"/>
    <w:rsid w:val="00916D91"/>
    <w:rsid w:val="00920224"/>
    <w:rsid w:val="009228AC"/>
    <w:rsid w:val="00923420"/>
    <w:rsid w:val="00924800"/>
    <w:rsid w:val="009249FE"/>
    <w:rsid w:val="00924C03"/>
    <w:rsid w:val="009308EC"/>
    <w:rsid w:val="009310E4"/>
    <w:rsid w:val="00931C8E"/>
    <w:rsid w:val="009328DC"/>
    <w:rsid w:val="00935493"/>
    <w:rsid w:val="0093747B"/>
    <w:rsid w:val="0094005B"/>
    <w:rsid w:val="00940AD6"/>
    <w:rsid w:val="00941546"/>
    <w:rsid w:val="0094395F"/>
    <w:rsid w:val="00944C27"/>
    <w:rsid w:val="00946D5F"/>
    <w:rsid w:val="00947942"/>
    <w:rsid w:val="00950ED1"/>
    <w:rsid w:val="00951B51"/>
    <w:rsid w:val="00953169"/>
    <w:rsid w:val="009537C1"/>
    <w:rsid w:val="00953863"/>
    <w:rsid w:val="00955ADC"/>
    <w:rsid w:val="00955B59"/>
    <w:rsid w:val="00955EDD"/>
    <w:rsid w:val="0096043D"/>
    <w:rsid w:val="00960FFE"/>
    <w:rsid w:val="009626FB"/>
    <w:rsid w:val="009634C9"/>
    <w:rsid w:val="009662B0"/>
    <w:rsid w:val="00966B23"/>
    <w:rsid w:val="00970C20"/>
    <w:rsid w:val="00971B2C"/>
    <w:rsid w:val="00971CB9"/>
    <w:rsid w:val="00971D1E"/>
    <w:rsid w:val="00972EFC"/>
    <w:rsid w:val="00973AA4"/>
    <w:rsid w:val="00974E55"/>
    <w:rsid w:val="00977BD5"/>
    <w:rsid w:val="00977F47"/>
    <w:rsid w:val="00982124"/>
    <w:rsid w:val="00983FCE"/>
    <w:rsid w:val="00984435"/>
    <w:rsid w:val="0098614C"/>
    <w:rsid w:val="0098661B"/>
    <w:rsid w:val="009877AA"/>
    <w:rsid w:val="00987931"/>
    <w:rsid w:val="00987AEE"/>
    <w:rsid w:val="00990367"/>
    <w:rsid w:val="00990F8E"/>
    <w:rsid w:val="009925A0"/>
    <w:rsid w:val="009947A8"/>
    <w:rsid w:val="00994A87"/>
    <w:rsid w:val="00995595"/>
    <w:rsid w:val="00996FD7"/>
    <w:rsid w:val="009977F8"/>
    <w:rsid w:val="009A0E20"/>
    <w:rsid w:val="009A11DB"/>
    <w:rsid w:val="009A4CD5"/>
    <w:rsid w:val="009A54F2"/>
    <w:rsid w:val="009A599E"/>
    <w:rsid w:val="009A5B4B"/>
    <w:rsid w:val="009A68DE"/>
    <w:rsid w:val="009B07BE"/>
    <w:rsid w:val="009B10AA"/>
    <w:rsid w:val="009B1A5D"/>
    <w:rsid w:val="009B233B"/>
    <w:rsid w:val="009B2E63"/>
    <w:rsid w:val="009B379E"/>
    <w:rsid w:val="009B417C"/>
    <w:rsid w:val="009B5A98"/>
    <w:rsid w:val="009C0059"/>
    <w:rsid w:val="009C0446"/>
    <w:rsid w:val="009C065B"/>
    <w:rsid w:val="009C0BA3"/>
    <w:rsid w:val="009C3FA8"/>
    <w:rsid w:val="009C41B9"/>
    <w:rsid w:val="009C420B"/>
    <w:rsid w:val="009C4266"/>
    <w:rsid w:val="009C4A24"/>
    <w:rsid w:val="009C5126"/>
    <w:rsid w:val="009C6B79"/>
    <w:rsid w:val="009D07A4"/>
    <w:rsid w:val="009D17E8"/>
    <w:rsid w:val="009D1E5E"/>
    <w:rsid w:val="009D4278"/>
    <w:rsid w:val="009D4CC0"/>
    <w:rsid w:val="009D4D74"/>
    <w:rsid w:val="009D51E9"/>
    <w:rsid w:val="009D5635"/>
    <w:rsid w:val="009D62BD"/>
    <w:rsid w:val="009D64DE"/>
    <w:rsid w:val="009E0F1B"/>
    <w:rsid w:val="009E6585"/>
    <w:rsid w:val="009E6FC3"/>
    <w:rsid w:val="009E703B"/>
    <w:rsid w:val="009E72A2"/>
    <w:rsid w:val="009E7AEF"/>
    <w:rsid w:val="009E7E00"/>
    <w:rsid w:val="009F15BF"/>
    <w:rsid w:val="009F1E66"/>
    <w:rsid w:val="009F2AE3"/>
    <w:rsid w:val="009F37E0"/>
    <w:rsid w:val="009F3E74"/>
    <w:rsid w:val="009F3F63"/>
    <w:rsid w:val="00A02786"/>
    <w:rsid w:val="00A027DE"/>
    <w:rsid w:val="00A02A73"/>
    <w:rsid w:val="00A03F4C"/>
    <w:rsid w:val="00A0464A"/>
    <w:rsid w:val="00A047E9"/>
    <w:rsid w:val="00A05EDC"/>
    <w:rsid w:val="00A06A9B"/>
    <w:rsid w:val="00A07005"/>
    <w:rsid w:val="00A10165"/>
    <w:rsid w:val="00A10A25"/>
    <w:rsid w:val="00A11669"/>
    <w:rsid w:val="00A11728"/>
    <w:rsid w:val="00A12DC4"/>
    <w:rsid w:val="00A12EA2"/>
    <w:rsid w:val="00A132C1"/>
    <w:rsid w:val="00A1392B"/>
    <w:rsid w:val="00A14332"/>
    <w:rsid w:val="00A16D37"/>
    <w:rsid w:val="00A2033F"/>
    <w:rsid w:val="00A20DAE"/>
    <w:rsid w:val="00A21351"/>
    <w:rsid w:val="00A21D18"/>
    <w:rsid w:val="00A22732"/>
    <w:rsid w:val="00A23797"/>
    <w:rsid w:val="00A24CD9"/>
    <w:rsid w:val="00A25BB3"/>
    <w:rsid w:val="00A25F73"/>
    <w:rsid w:val="00A264F4"/>
    <w:rsid w:val="00A26916"/>
    <w:rsid w:val="00A26FB9"/>
    <w:rsid w:val="00A333E6"/>
    <w:rsid w:val="00A34CB8"/>
    <w:rsid w:val="00A352D1"/>
    <w:rsid w:val="00A368AA"/>
    <w:rsid w:val="00A4034E"/>
    <w:rsid w:val="00A41268"/>
    <w:rsid w:val="00A41307"/>
    <w:rsid w:val="00A42E4C"/>
    <w:rsid w:val="00A42EF9"/>
    <w:rsid w:val="00A444E5"/>
    <w:rsid w:val="00A466A3"/>
    <w:rsid w:val="00A4688B"/>
    <w:rsid w:val="00A46B43"/>
    <w:rsid w:val="00A47472"/>
    <w:rsid w:val="00A520FF"/>
    <w:rsid w:val="00A521FA"/>
    <w:rsid w:val="00A525BD"/>
    <w:rsid w:val="00A52981"/>
    <w:rsid w:val="00A53DD6"/>
    <w:rsid w:val="00A56640"/>
    <w:rsid w:val="00A6063D"/>
    <w:rsid w:val="00A6120C"/>
    <w:rsid w:val="00A6141C"/>
    <w:rsid w:val="00A61ECC"/>
    <w:rsid w:val="00A63973"/>
    <w:rsid w:val="00A644EC"/>
    <w:rsid w:val="00A64CCB"/>
    <w:rsid w:val="00A64FF3"/>
    <w:rsid w:val="00A65793"/>
    <w:rsid w:val="00A66907"/>
    <w:rsid w:val="00A67FE6"/>
    <w:rsid w:val="00A72A2C"/>
    <w:rsid w:val="00A7337B"/>
    <w:rsid w:val="00A7340F"/>
    <w:rsid w:val="00A73D44"/>
    <w:rsid w:val="00A73EF9"/>
    <w:rsid w:val="00A74B80"/>
    <w:rsid w:val="00A7534F"/>
    <w:rsid w:val="00A75E0D"/>
    <w:rsid w:val="00A76006"/>
    <w:rsid w:val="00A773E7"/>
    <w:rsid w:val="00A77EC3"/>
    <w:rsid w:val="00A816A4"/>
    <w:rsid w:val="00A819CA"/>
    <w:rsid w:val="00A85742"/>
    <w:rsid w:val="00A862EC"/>
    <w:rsid w:val="00A91B71"/>
    <w:rsid w:val="00A91CAE"/>
    <w:rsid w:val="00A92997"/>
    <w:rsid w:val="00A92CFE"/>
    <w:rsid w:val="00A93373"/>
    <w:rsid w:val="00A93A7F"/>
    <w:rsid w:val="00A93AF7"/>
    <w:rsid w:val="00A94A83"/>
    <w:rsid w:val="00A94D88"/>
    <w:rsid w:val="00A95A5D"/>
    <w:rsid w:val="00AA0022"/>
    <w:rsid w:val="00AA12FC"/>
    <w:rsid w:val="00AA2DAF"/>
    <w:rsid w:val="00AA3D1F"/>
    <w:rsid w:val="00AA761F"/>
    <w:rsid w:val="00AA7DA1"/>
    <w:rsid w:val="00AB0BCA"/>
    <w:rsid w:val="00AB1B79"/>
    <w:rsid w:val="00AB20F1"/>
    <w:rsid w:val="00AB364C"/>
    <w:rsid w:val="00AB3D79"/>
    <w:rsid w:val="00AB3ED8"/>
    <w:rsid w:val="00AB3F94"/>
    <w:rsid w:val="00AB4177"/>
    <w:rsid w:val="00AB5155"/>
    <w:rsid w:val="00AB5262"/>
    <w:rsid w:val="00AB5935"/>
    <w:rsid w:val="00AB7EF3"/>
    <w:rsid w:val="00AC10D4"/>
    <w:rsid w:val="00AC2AB4"/>
    <w:rsid w:val="00AC4D56"/>
    <w:rsid w:val="00AC4E45"/>
    <w:rsid w:val="00AC6991"/>
    <w:rsid w:val="00AC7D74"/>
    <w:rsid w:val="00AD0F0D"/>
    <w:rsid w:val="00AD1591"/>
    <w:rsid w:val="00AD2136"/>
    <w:rsid w:val="00AD26A7"/>
    <w:rsid w:val="00AD2E2A"/>
    <w:rsid w:val="00AD3E6E"/>
    <w:rsid w:val="00AD53BA"/>
    <w:rsid w:val="00AD572E"/>
    <w:rsid w:val="00AD64FB"/>
    <w:rsid w:val="00AD7371"/>
    <w:rsid w:val="00AD7A2C"/>
    <w:rsid w:val="00AD7DF1"/>
    <w:rsid w:val="00AE257A"/>
    <w:rsid w:val="00AE2D15"/>
    <w:rsid w:val="00AE325E"/>
    <w:rsid w:val="00AE41C0"/>
    <w:rsid w:val="00AE4230"/>
    <w:rsid w:val="00AE491D"/>
    <w:rsid w:val="00AE537E"/>
    <w:rsid w:val="00AE5C3C"/>
    <w:rsid w:val="00AE7040"/>
    <w:rsid w:val="00AE7A89"/>
    <w:rsid w:val="00AE7ACD"/>
    <w:rsid w:val="00AE7C0D"/>
    <w:rsid w:val="00AF079A"/>
    <w:rsid w:val="00AF0C71"/>
    <w:rsid w:val="00AF140D"/>
    <w:rsid w:val="00AF1F01"/>
    <w:rsid w:val="00AF2013"/>
    <w:rsid w:val="00AF25C9"/>
    <w:rsid w:val="00AF2DA2"/>
    <w:rsid w:val="00AF30DB"/>
    <w:rsid w:val="00AF3510"/>
    <w:rsid w:val="00AF413A"/>
    <w:rsid w:val="00AF41FD"/>
    <w:rsid w:val="00AF422D"/>
    <w:rsid w:val="00AF4B57"/>
    <w:rsid w:val="00AF5DBE"/>
    <w:rsid w:val="00AF7C23"/>
    <w:rsid w:val="00B0029A"/>
    <w:rsid w:val="00B002BD"/>
    <w:rsid w:val="00B0065C"/>
    <w:rsid w:val="00B015E6"/>
    <w:rsid w:val="00B03859"/>
    <w:rsid w:val="00B0395C"/>
    <w:rsid w:val="00B04057"/>
    <w:rsid w:val="00B04947"/>
    <w:rsid w:val="00B05570"/>
    <w:rsid w:val="00B05B47"/>
    <w:rsid w:val="00B0707E"/>
    <w:rsid w:val="00B140F8"/>
    <w:rsid w:val="00B14C4B"/>
    <w:rsid w:val="00B17A4B"/>
    <w:rsid w:val="00B211BD"/>
    <w:rsid w:val="00B21FD0"/>
    <w:rsid w:val="00B22678"/>
    <w:rsid w:val="00B2291E"/>
    <w:rsid w:val="00B22C57"/>
    <w:rsid w:val="00B22EC7"/>
    <w:rsid w:val="00B30068"/>
    <w:rsid w:val="00B30740"/>
    <w:rsid w:val="00B3109C"/>
    <w:rsid w:val="00B3133C"/>
    <w:rsid w:val="00B32533"/>
    <w:rsid w:val="00B342C0"/>
    <w:rsid w:val="00B3545A"/>
    <w:rsid w:val="00B360F4"/>
    <w:rsid w:val="00B404C6"/>
    <w:rsid w:val="00B40BE4"/>
    <w:rsid w:val="00B41168"/>
    <w:rsid w:val="00B41589"/>
    <w:rsid w:val="00B41E9C"/>
    <w:rsid w:val="00B42EDC"/>
    <w:rsid w:val="00B44151"/>
    <w:rsid w:val="00B45ED2"/>
    <w:rsid w:val="00B47B97"/>
    <w:rsid w:val="00B51A82"/>
    <w:rsid w:val="00B52AEF"/>
    <w:rsid w:val="00B532F3"/>
    <w:rsid w:val="00B54C88"/>
    <w:rsid w:val="00B5662A"/>
    <w:rsid w:val="00B57D36"/>
    <w:rsid w:val="00B57D43"/>
    <w:rsid w:val="00B60508"/>
    <w:rsid w:val="00B606FB"/>
    <w:rsid w:val="00B60826"/>
    <w:rsid w:val="00B60936"/>
    <w:rsid w:val="00B60AEE"/>
    <w:rsid w:val="00B624B9"/>
    <w:rsid w:val="00B62921"/>
    <w:rsid w:val="00B64368"/>
    <w:rsid w:val="00B64E63"/>
    <w:rsid w:val="00B6650D"/>
    <w:rsid w:val="00B668D2"/>
    <w:rsid w:val="00B6699D"/>
    <w:rsid w:val="00B7137A"/>
    <w:rsid w:val="00B72782"/>
    <w:rsid w:val="00B748A7"/>
    <w:rsid w:val="00B769E4"/>
    <w:rsid w:val="00B776F5"/>
    <w:rsid w:val="00B800F0"/>
    <w:rsid w:val="00B80217"/>
    <w:rsid w:val="00B811FE"/>
    <w:rsid w:val="00B84FEE"/>
    <w:rsid w:val="00B90966"/>
    <w:rsid w:val="00B91541"/>
    <w:rsid w:val="00B922E5"/>
    <w:rsid w:val="00B945DB"/>
    <w:rsid w:val="00B94870"/>
    <w:rsid w:val="00B948A9"/>
    <w:rsid w:val="00B948DE"/>
    <w:rsid w:val="00B9676A"/>
    <w:rsid w:val="00B96A5B"/>
    <w:rsid w:val="00B97243"/>
    <w:rsid w:val="00BA0260"/>
    <w:rsid w:val="00BA0849"/>
    <w:rsid w:val="00BA107C"/>
    <w:rsid w:val="00BA109B"/>
    <w:rsid w:val="00BA18C5"/>
    <w:rsid w:val="00BA34D1"/>
    <w:rsid w:val="00BA4580"/>
    <w:rsid w:val="00BB05DD"/>
    <w:rsid w:val="00BB0C69"/>
    <w:rsid w:val="00BB0EBD"/>
    <w:rsid w:val="00BB18B8"/>
    <w:rsid w:val="00BB21B8"/>
    <w:rsid w:val="00BB23A2"/>
    <w:rsid w:val="00BB2AF9"/>
    <w:rsid w:val="00BB2BD0"/>
    <w:rsid w:val="00BB2BD5"/>
    <w:rsid w:val="00BB30B1"/>
    <w:rsid w:val="00BB3185"/>
    <w:rsid w:val="00BB3DC6"/>
    <w:rsid w:val="00BB42DE"/>
    <w:rsid w:val="00BB7780"/>
    <w:rsid w:val="00BC0DDD"/>
    <w:rsid w:val="00BC18A5"/>
    <w:rsid w:val="00BC4C32"/>
    <w:rsid w:val="00BC4DED"/>
    <w:rsid w:val="00BC5DB0"/>
    <w:rsid w:val="00BC69C4"/>
    <w:rsid w:val="00BD02E6"/>
    <w:rsid w:val="00BD0BCC"/>
    <w:rsid w:val="00BD0DA8"/>
    <w:rsid w:val="00BD162B"/>
    <w:rsid w:val="00BD3FEB"/>
    <w:rsid w:val="00BD4EA2"/>
    <w:rsid w:val="00BD58CF"/>
    <w:rsid w:val="00BD5CDA"/>
    <w:rsid w:val="00BD7183"/>
    <w:rsid w:val="00BE08C2"/>
    <w:rsid w:val="00BE31C9"/>
    <w:rsid w:val="00BE458B"/>
    <w:rsid w:val="00BE6A96"/>
    <w:rsid w:val="00BE7A6F"/>
    <w:rsid w:val="00BE7C33"/>
    <w:rsid w:val="00BF0D1E"/>
    <w:rsid w:val="00BF1C04"/>
    <w:rsid w:val="00BF2582"/>
    <w:rsid w:val="00BF658D"/>
    <w:rsid w:val="00BF7D1C"/>
    <w:rsid w:val="00C0048F"/>
    <w:rsid w:val="00C004C4"/>
    <w:rsid w:val="00C0074B"/>
    <w:rsid w:val="00C01918"/>
    <w:rsid w:val="00C01F0D"/>
    <w:rsid w:val="00C025EE"/>
    <w:rsid w:val="00C0381A"/>
    <w:rsid w:val="00C03C90"/>
    <w:rsid w:val="00C054FE"/>
    <w:rsid w:val="00C06458"/>
    <w:rsid w:val="00C06A8F"/>
    <w:rsid w:val="00C07116"/>
    <w:rsid w:val="00C07278"/>
    <w:rsid w:val="00C07458"/>
    <w:rsid w:val="00C075EF"/>
    <w:rsid w:val="00C11465"/>
    <w:rsid w:val="00C11550"/>
    <w:rsid w:val="00C127DF"/>
    <w:rsid w:val="00C12FB4"/>
    <w:rsid w:val="00C1318E"/>
    <w:rsid w:val="00C137E9"/>
    <w:rsid w:val="00C1737D"/>
    <w:rsid w:val="00C204CC"/>
    <w:rsid w:val="00C20896"/>
    <w:rsid w:val="00C21332"/>
    <w:rsid w:val="00C231CE"/>
    <w:rsid w:val="00C2411E"/>
    <w:rsid w:val="00C26031"/>
    <w:rsid w:val="00C2748B"/>
    <w:rsid w:val="00C27789"/>
    <w:rsid w:val="00C300D7"/>
    <w:rsid w:val="00C3097F"/>
    <w:rsid w:val="00C31745"/>
    <w:rsid w:val="00C321EA"/>
    <w:rsid w:val="00C330B9"/>
    <w:rsid w:val="00C34523"/>
    <w:rsid w:val="00C3741C"/>
    <w:rsid w:val="00C37453"/>
    <w:rsid w:val="00C37C44"/>
    <w:rsid w:val="00C40398"/>
    <w:rsid w:val="00C4265D"/>
    <w:rsid w:val="00C4287A"/>
    <w:rsid w:val="00C42C6A"/>
    <w:rsid w:val="00C439ED"/>
    <w:rsid w:val="00C43D76"/>
    <w:rsid w:val="00C4402E"/>
    <w:rsid w:val="00C44A40"/>
    <w:rsid w:val="00C4675B"/>
    <w:rsid w:val="00C47044"/>
    <w:rsid w:val="00C47606"/>
    <w:rsid w:val="00C47F46"/>
    <w:rsid w:val="00C5022A"/>
    <w:rsid w:val="00C507F8"/>
    <w:rsid w:val="00C518CF"/>
    <w:rsid w:val="00C520EF"/>
    <w:rsid w:val="00C52D2D"/>
    <w:rsid w:val="00C53FB6"/>
    <w:rsid w:val="00C55A29"/>
    <w:rsid w:val="00C56947"/>
    <w:rsid w:val="00C60301"/>
    <w:rsid w:val="00C60A20"/>
    <w:rsid w:val="00C61009"/>
    <w:rsid w:val="00C6388D"/>
    <w:rsid w:val="00C64BC5"/>
    <w:rsid w:val="00C671A9"/>
    <w:rsid w:val="00C673A5"/>
    <w:rsid w:val="00C67874"/>
    <w:rsid w:val="00C67E1D"/>
    <w:rsid w:val="00C70A95"/>
    <w:rsid w:val="00C70C3B"/>
    <w:rsid w:val="00C718F0"/>
    <w:rsid w:val="00C71BA9"/>
    <w:rsid w:val="00C71C8D"/>
    <w:rsid w:val="00C7201C"/>
    <w:rsid w:val="00C731EC"/>
    <w:rsid w:val="00C749E9"/>
    <w:rsid w:val="00C766CF"/>
    <w:rsid w:val="00C76BB9"/>
    <w:rsid w:val="00C77BF4"/>
    <w:rsid w:val="00C82F7F"/>
    <w:rsid w:val="00C83EE9"/>
    <w:rsid w:val="00C84373"/>
    <w:rsid w:val="00C84DB0"/>
    <w:rsid w:val="00C85A0D"/>
    <w:rsid w:val="00C85A1F"/>
    <w:rsid w:val="00C87BB4"/>
    <w:rsid w:val="00C9093F"/>
    <w:rsid w:val="00C91214"/>
    <w:rsid w:val="00C92397"/>
    <w:rsid w:val="00C92696"/>
    <w:rsid w:val="00C92F53"/>
    <w:rsid w:val="00C9352B"/>
    <w:rsid w:val="00C96983"/>
    <w:rsid w:val="00C977DE"/>
    <w:rsid w:val="00CA04A3"/>
    <w:rsid w:val="00CA068B"/>
    <w:rsid w:val="00CA13B0"/>
    <w:rsid w:val="00CA17A9"/>
    <w:rsid w:val="00CA1EB3"/>
    <w:rsid w:val="00CA4E71"/>
    <w:rsid w:val="00CA5A74"/>
    <w:rsid w:val="00CA5B2C"/>
    <w:rsid w:val="00CA7F48"/>
    <w:rsid w:val="00CB0389"/>
    <w:rsid w:val="00CB04CA"/>
    <w:rsid w:val="00CB0B60"/>
    <w:rsid w:val="00CB11E2"/>
    <w:rsid w:val="00CB13E6"/>
    <w:rsid w:val="00CB2626"/>
    <w:rsid w:val="00CB480E"/>
    <w:rsid w:val="00CB4C55"/>
    <w:rsid w:val="00CB4E7C"/>
    <w:rsid w:val="00CB5001"/>
    <w:rsid w:val="00CB5572"/>
    <w:rsid w:val="00CB55D9"/>
    <w:rsid w:val="00CB5A9D"/>
    <w:rsid w:val="00CB5D01"/>
    <w:rsid w:val="00CB5D03"/>
    <w:rsid w:val="00CB7291"/>
    <w:rsid w:val="00CB7DE6"/>
    <w:rsid w:val="00CC001A"/>
    <w:rsid w:val="00CC0108"/>
    <w:rsid w:val="00CC0169"/>
    <w:rsid w:val="00CC4C54"/>
    <w:rsid w:val="00CC4D7B"/>
    <w:rsid w:val="00CC596E"/>
    <w:rsid w:val="00CD0909"/>
    <w:rsid w:val="00CD11A8"/>
    <w:rsid w:val="00CD441D"/>
    <w:rsid w:val="00CD4F13"/>
    <w:rsid w:val="00CD4FB4"/>
    <w:rsid w:val="00CD5E9D"/>
    <w:rsid w:val="00CD5F4E"/>
    <w:rsid w:val="00CD68F6"/>
    <w:rsid w:val="00CD78B7"/>
    <w:rsid w:val="00CD7A7D"/>
    <w:rsid w:val="00CE0D12"/>
    <w:rsid w:val="00CE0EF9"/>
    <w:rsid w:val="00CE11F9"/>
    <w:rsid w:val="00CE2F0B"/>
    <w:rsid w:val="00CE307B"/>
    <w:rsid w:val="00CE3815"/>
    <w:rsid w:val="00CE4138"/>
    <w:rsid w:val="00CE546D"/>
    <w:rsid w:val="00CE5A3D"/>
    <w:rsid w:val="00CE6290"/>
    <w:rsid w:val="00CE6B29"/>
    <w:rsid w:val="00CE6FF9"/>
    <w:rsid w:val="00CF113E"/>
    <w:rsid w:val="00CF17B3"/>
    <w:rsid w:val="00CF17D1"/>
    <w:rsid w:val="00CF20A0"/>
    <w:rsid w:val="00CF42C2"/>
    <w:rsid w:val="00CF6AEE"/>
    <w:rsid w:val="00CF6F16"/>
    <w:rsid w:val="00CF70D8"/>
    <w:rsid w:val="00CF7280"/>
    <w:rsid w:val="00CF7CD1"/>
    <w:rsid w:val="00D00C12"/>
    <w:rsid w:val="00D01F69"/>
    <w:rsid w:val="00D02E33"/>
    <w:rsid w:val="00D033F1"/>
    <w:rsid w:val="00D03487"/>
    <w:rsid w:val="00D03ACB"/>
    <w:rsid w:val="00D03CBB"/>
    <w:rsid w:val="00D04CEB"/>
    <w:rsid w:val="00D108A7"/>
    <w:rsid w:val="00D123CD"/>
    <w:rsid w:val="00D12C8C"/>
    <w:rsid w:val="00D12E8C"/>
    <w:rsid w:val="00D133DB"/>
    <w:rsid w:val="00D1355E"/>
    <w:rsid w:val="00D13F37"/>
    <w:rsid w:val="00D155F9"/>
    <w:rsid w:val="00D16279"/>
    <w:rsid w:val="00D16295"/>
    <w:rsid w:val="00D163A6"/>
    <w:rsid w:val="00D170C6"/>
    <w:rsid w:val="00D21089"/>
    <w:rsid w:val="00D216C5"/>
    <w:rsid w:val="00D21AA8"/>
    <w:rsid w:val="00D22CCE"/>
    <w:rsid w:val="00D22D40"/>
    <w:rsid w:val="00D23420"/>
    <w:rsid w:val="00D23895"/>
    <w:rsid w:val="00D23D67"/>
    <w:rsid w:val="00D249B8"/>
    <w:rsid w:val="00D262E4"/>
    <w:rsid w:val="00D26D66"/>
    <w:rsid w:val="00D30577"/>
    <w:rsid w:val="00D30942"/>
    <w:rsid w:val="00D30CC2"/>
    <w:rsid w:val="00D30D26"/>
    <w:rsid w:val="00D3115F"/>
    <w:rsid w:val="00D31BA1"/>
    <w:rsid w:val="00D334E7"/>
    <w:rsid w:val="00D3431F"/>
    <w:rsid w:val="00D35A7D"/>
    <w:rsid w:val="00D363BF"/>
    <w:rsid w:val="00D36F72"/>
    <w:rsid w:val="00D40745"/>
    <w:rsid w:val="00D4151C"/>
    <w:rsid w:val="00D415B2"/>
    <w:rsid w:val="00D42DAC"/>
    <w:rsid w:val="00D4447E"/>
    <w:rsid w:val="00D44B4A"/>
    <w:rsid w:val="00D46102"/>
    <w:rsid w:val="00D466ED"/>
    <w:rsid w:val="00D4679B"/>
    <w:rsid w:val="00D4689E"/>
    <w:rsid w:val="00D47AFA"/>
    <w:rsid w:val="00D503F8"/>
    <w:rsid w:val="00D51D7E"/>
    <w:rsid w:val="00D522F6"/>
    <w:rsid w:val="00D52382"/>
    <w:rsid w:val="00D55133"/>
    <w:rsid w:val="00D57B45"/>
    <w:rsid w:val="00D60AD5"/>
    <w:rsid w:val="00D61116"/>
    <w:rsid w:val="00D649AD"/>
    <w:rsid w:val="00D652C1"/>
    <w:rsid w:val="00D65C82"/>
    <w:rsid w:val="00D66110"/>
    <w:rsid w:val="00D671B8"/>
    <w:rsid w:val="00D705BA"/>
    <w:rsid w:val="00D71F9C"/>
    <w:rsid w:val="00D727D3"/>
    <w:rsid w:val="00D72A3D"/>
    <w:rsid w:val="00D748D6"/>
    <w:rsid w:val="00D769AE"/>
    <w:rsid w:val="00D77D04"/>
    <w:rsid w:val="00D8038F"/>
    <w:rsid w:val="00D811CF"/>
    <w:rsid w:val="00D82077"/>
    <w:rsid w:val="00D82CC5"/>
    <w:rsid w:val="00D83173"/>
    <w:rsid w:val="00D8325E"/>
    <w:rsid w:val="00D83458"/>
    <w:rsid w:val="00D835CB"/>
    <w:rsid w:val="00D83633"/>
    <w:rsid w:val="00D838C7"/>
    <w:rsid w:val="00D84F9E"/>
    <w:rsid w:val="00D86846"/>
    <w:rsid w:val="00D86BF0"/>
    <w:rsid w:val="00D918D7"/>
    <w:rsid w:val="00D91C74"/>
    <w:rsid w:val="00D91D80"/>
    <w:rsid w:val="00D926F2"/>
    <w:rsid w:val="00D92F2C"/>
    <w:rsid w:val="00D932AA"/>
    <w:rsid w:val="00D93725"/>
    <w:rsid w:val="00D93A1E"/>
    <w:rsid w:val="00D97BAE"/>
    <w:rsid w:val="00DA07B0"/>
    <w:rsid w:val="00DA1242"/>
    <w:rsid w:val="00DA1248"/>
    <w:rsid w:val="00DA1D93"/>
    <w:rsid w:val="00DA1EA5"/>
    <w:rsid w:val="00DA1ED9"/>
    <w:rsid w:val="00DA22E5"/>
    <w:rsid w:val="00DA2B38"/>
    <w:rsid w:val="00DA3AEE"/>
    <w:rsid w:val="00DA4670"/>
    <w:rsid w:val="00DA486C"/>
    <w:rsid w:val="00DA5587"/>
    <w:rsid w:val="00DA5E3D"/>
    <w:rsid w:val="00DA6F99"/>
    <w:rsid w:val="00DA708D"/>
    <w:rsid w:val="00DA710A"/>
    <w:rsid w:val="00DA7E37"/>
    <w:rsid w:val="00DB0240"/>
    <w:rsid w:val="00DB02BD"/>
    <w:rsid w:val="00DB0595"/>
    <w:rsid w:val="00DB0BCC"/>
    <w:rsid w:val="00DB10B3"/>
    <w:rsid w:val="00DB1229"/>
    <w:rsid w:val="00DB1E4B"/>
    <w:rsid w:val="00DB2E83"/>
    <w:rsid w:val="00DB37DC"/>
    <w:rsid w:val="00DC00C8"/>
    <w:rsid w:val="00DC02B1"/>
    <w:rsid w:val="00DC0AD6"/>
    <w:rsid w:val="00DC1A4E"/>
    <w:rsid w:val="00DC22C6"/>
    <w:rsid w:val="00DC39DC"/>
    <w:rsid w:val="00DC5B13"/>
    <w:rsid w:val="00DC6091"/>
    <w:rsid w:val="00DC620A"/>
    <w:rsid w:val="00DC7B8A"/>
    <w:rsid w:val="00DC7C21"/>
    <w:rsid w:val="00DD0621"/>
    <w:rsid w:val="00DD13EA"/>
    <w:rsid w:val="00DD1464"/>
    <w:rsid w:val="00DD198A"/>
    <w:rsid w:val="00DD1E7C"/>
    <w:rsid w:val="00DD21F3"/>
    <w:rsid w:val="00DD26A4"/>
    <w:rsid w:val="00DD26BD"/>
    <w:rsid w:val="00DD41E4"/>
    <w:rsid w:val="00DD4CE9"/>
    <w:rsid w:val="00DD50AB"/>
    <w:rsid w:val="00DD5DEB"/>
    <w:rsid w:val="00DD6060"/>
    <w:rsid w:val="00DD622B"/>
    <w:rsid w:val="00DD63DD"/>
    <w:rsid w:val="00DD6D30"/>
    <w:rsid w:val="00DE0D22"/>
    <w:rsid w:val="00DE14AF"/>
    <w:rsid w:val="00DE150D"/>
    <w:rsid w:val="00DE1B73"/>
    <w:rsid w:val="00DE2087"/>
    <w:rsid w:val="00DE29E5"/>
    <w:rsid w:val="00DE349B"/>
    <w:rsid w:val="00DE3536"/>
    <w:rsid w:val="00DE35AE"/>
    <w:rsid w:val="00DE53C8"/>
    <w:rsid w:val="00DE7027"/>
    <w:rsid w:val="00DE7231"/>
    <w:rsid w:val="00DE7294"/>
    <w:rsid w:val="00DE7B3B"/>
    <w:rsid w:val="00DF0AA9"/>
    <w:rsid w:val="00DF0D62"/>
    <w:rsid w:val="00DF1048"/>
    <w:rsid w:val="00DF17DC"/>
    <w:rsid w:val="00DF28D0"/>
    <w:rsid w:val="00DF2EAF"/>
    <w:rsid w:val="00DF32FA"/>
    <w:rsid w:val="00DF3B7A"/>
    <w:rsid w:val="00DF60B0"/>
    <w:rsid w:val="00DF6DF3"/>
    <w:rsid w:val="00DF76DF"/>
    <w:rsid w:val="00DF7D11"/>
    <w:rsid w:val="00E01FD1"/>
    <w:rsid w:val="00E05CD1"/>
    <w:rsid w:val="00E06722"/>
    <w:rsid w:val="00E106C9"/>
    <w:rsid w:val="00E1290E"/>
    <w:rsid w:val="00E1343C"/>
    <w:rsid w:val="00E14111"/>
    <w:rsid w:val="00E144CB"/>
    <w:rsid w:val="00E14C85"/>
    <w:rsid w:val="00E1609B"/>
    <w:rsid w:val="00E17246"/>
    <w:rsid w:val="00E1745B"/>
    <w:rsid w:val="00E2030E"/>
    <w:rsid w:val="00E21E80"/>
    <w:rsid w:val="00E226C4"/>
    <w:rsid w:val="00E23120"/>
    <w:rsid w:val="00E23826"/>
    <w:rsid w:val="00E2564F"/>
    <w:rsid w:val="00E25700"/>
    <w:rsid w:val="00E25797"/>
    <w:rsid w:val="00E25F3B"/>
    <w:rsid w:val="00E261FA"/>
    <w:rsid w:val="00E26A46"/>
    <w:rsid w:val="00E27511"/>
    <w:rsid w:val="00E311F3"/>
    <w:rsid w:val="00E32540"/>
    <w:rsid w:val="00E32D9D"/>
    <w:rsid w:val="00E33DFF"/>
    <w:rsid w:val="00E342E6"/>
    <w:rsid w:val="00E35B8B"/>
    <w:rsid w:val="00E370D0"/>
    <w:rsid w:val="00E37926"/>
    <w:rsid w:val="00E37D63"/>
    <w:rsid w:val="00E403A0"/>
    <w:rsid w:val="00E42398"/>
    <w:rsid w:val="00E4246C"/>
    <w:rsid w:val="00E42E4E"/>
    <w:rsid w:val="00E43603"/>
    <w:rsid w:val="00E44180"/>
    <w:rsid w:val="00E44727"/>
    <w:rsid w:val="00E447B4"/>
    <w:rsid w:val="00E44F7D"/>
    <w:rsid w:val="00E460AF"/>
    <w:rsid w:val="00E46EDF"/>
    <w:rsid w:val="00E5028A"/>
    <w:rsid w:val="00E5235A"/>
    <w:rsid w:val="00E54C24"/>
    <w:rsid w:val="00E56CD0"/>
    <w:rsid w:val="00E6133F"/>
    <w:rsid w:val="00E624BB"/>
    <w:rsid w:val="00E62B56"/>
    <w:rsid w:val="00E633F4"/>
    <w:rsid w:val="00E66C0E"/>
    <w:rsid w:val="00E67949"/>
    <w:rsid w:val="00E67BBA"/>
    <w:rsid w:val="00E67D92"/>
    <w:rsid w:val="00E70135"/>
    <w:rsid w:val="00E70EEE"/>
    <w:rsid w:val="00E71585"/>
    <w:rsid w:val="00E73987"/>
    <w:rsid w:val="00E73AAC"/>
    <w:rsid w:val="00E747CB"/>
    <w:rsid w:val="00E757D3"/>
    <w:rsid w:val="00E814B0"/>
    <w:rsid w:val="00E82DAA"/>
    <w:rsid w:val="00E830C7"/>
    <w:rsid w:val="00E8360C"/>
    <w:rsid w:val="00E847C8"/>
    <w:rsid w:val="00E84BFD"/>
    <w:rsid w:val="00E85462"/>
    <w:rsid w:val="00E86489"/>
    <w:rsid w:val="00E866B8"/>
    <w:rsid w:val="00E869A6"/>
    <w:rsid w:val="00E902A4"/>
    <w:rsid w:val="00E90774"/>
    <w:rsid w:val="00E91316"/>
    <w:rsid w:val="00E92259"/>
    <w:rsid w:val="00E9275C"/>
    <w:rsid w:val="00E9481D"/>
    <w:rsid w:val="00E95839"/>
    <w:rsid w:val="00E95B64"/>
    <w:rsid w:val="00E96CC4"/>
    <w:rsid w:val="00E972A2"/>
    <w:rsid w:val="00EA0264"/>
    <w:rsid w:val="00EA08DC"/>
    <w:rsid w:val="00EA0A14"/>
    <w:rsid w:val="00EA1062"/>
    <w:rsid w:val="00EA2F46"/>
    <w:rsid w:val="00EA3ABF"/>
    <w:rsid w:val="00EA3F2C"/>
    <w:rsid w:val="00EB0304"/>
    <w:rsid w:val="00EB07B3"/>
    <w:rsid w:val="00EB11F8"/>
    <w:rsid w:val="00EB1316"/>
    <w:rsid w:val="00EB2F7F"/>
    <w:rsid w:val="00EB3E29"/>
    <w:rsid w:val="00EB5908"/>
    <w:rsid w:val="00EB5A53"/>
    <w:rsid w:val="00EB6287"/>
    <w:rsid w:val="00EB668D"/>
    <w:rsid w:val="00EB790A"/>
    <w:rsid w:val="00EB7A96"/>
    <w:rsid w:val="00EC1CB3"/>
    <w:rsid w:val="00EC1E63"/>
    <w:rsid w:val="00EC206B"/>
    <w:rsid w:val="00EC33DE"/>
    <w:rsid w:val="00EC40E7"/>
    <w:rsid w:val="00EC6323"/>
    <w:rsid w:val="00EC687E"/>
    <w:rsid w:val="00EC738C"/>
    <w:rsid w:val="00EC7772"/>
    <w:rsid w:val="00EC782C"/>
    <w:rsid w:val="00EC798E"/>
    <w:rsid w:val="00ED0DEF"/>
    <w:rsid w:val="00ED2348"/>
    <w:rsid w:val="00ED2D2A"/>
    <w:rsid w:val="00ED32B2"/>
    <w:rsid w:val="00ED3CE1"/>
    <w:rsid w:val="00ED448B"/>
    <w:rsid w:val="00ED45EC"/>
    <w:rsid w:val="00ED5C22"/>
    <w:rsid w:val="00ED695B"/>
    <w:rsid w:val="00ED6BEC"/>
    <w:rsid w:val="00ED6C5F"/>
    <w:rsid w:val="00EE03C6"/>
    <w:rsid w:val="00EE0BB9"/>
    <w:rsid w:val="00EE32DE"/>
    <w:rsid w:val="00EE4A46"/>
    <w:rsid w:val="00EE5250"/>
    <w:rsid w:val="00EE600C"/>
    <w:rsid w:val="00EE6479"/>
    <w:rsid w:val="00EE6923"/>
    <w:rsid w:val="00EE6DDB"/>
    <w:rsid w:val="00EE71D5"/>
    <w:rsid w:val="00EE7DDB"/>
    <w:rsid w:val="00EF0757"/>
    <w:rsid w:val="00EF10E5"/>
    <w:rsid w:val="00EF304C"/>
    <w:rsid w:val="00EF31C2"/>
    <w:rsid w:val="00EF3282"/>
    <w:rsid w:val="00EF32B0"/>
    <w:rsid w:val="00EF4EC3"/>
    <w:rsid w:val="00EF5668"/>
    <w:rsid w:val="00EF5A91"/>
    <w:rsid w:val="00EF7852"/>
    <w:rsid w:val="00F01206"/>
    <w:rsid w:val="00F01F7A"/>
    <w:rsid w:val="00F036B3"/>
    <w:rsid w:val="00F044B4"/>
    <w:rsid w:val="00F04A70"/>
    <w:rsid w:val="00F0697A"/>
    <w:rsid w:val="00F071A6"/>
    <w:rsid w:val="00F07679"/>
    <w:rsid w:val="00F07840"/>
    <w:rsid w:val="00F1025D"/>
    <w:rsid w:val="00F104B0"/>
    <w:rsid w:val="00F104F0"/>
    <w:rsid w:val="00F109AC"/>
    <w:rsid w:val="00F13015"/>
    <w:rsid w:val="00F15286"/>
    <w:rsid w:val="00F176B7"/>
    <w:rsid w:val="00F20F6C"/>
    <w:rsid w:val="00F2261E"/>
    <w:rsid w:val="00F22B51"/>
    <w:rsid w:val="00F24B25"/>
    <w:rsid w:val="00F25C2A"/>
    <w:rsid w:val="00F27F90"/>
    <w:rsid w:val="00F30A1A"/>
    <w:rsid w:val="00F3111F"/>
    <w:rsid w:val="00F31CE5"/>
    <w:rsid w:val="00F31DB1"/>
    <w:rsid w:val="00F32767"/>
    <w:rsid w:val="00F35041"/>
    <w:rsid w:val="00F35138"/>
    <w:rsid w:val="00F36201"/>
    <w:rsid w:val="00F36E54"/>
    <w:rsid w:val="00F3722C"/>
    <w:rsid w:val="00F3776D"/>
    <w:rsid w:val="00F41656"/>
    <w:rsid w:val="00F422B6"/>
    <w:rsid w:val="00F42E49"/>
    <w:rsid w:val="00F433BC"/>
    <w:rsid w:val="00F43497"/>
    <w:rsid w:val="00F43662"/>
    <w:rsid w:val="00F43910"/>
    <w:rsid w:val="00F43F4F"/>
    <w:rsid w:val="00F449EB"/>
    <w:rsid w:val="00F45183"/>
    <w:rsid w:val="00F46214"/>
    <w:rsid w:val="00F46BB8"/>
    <w:rsid w:val="00F47ABD"/>
    <w:rsid w:val="00F504F2"/>
    <w:rsid w:val="00F50E22"/>
    <w:rsid w:val="00F516D0"/>
    <w:rsid w:val="00F51D0E"/>
    <w:rsid w:val="00F52E1C"/>
    <w:rsid w:val="00F53C88"/>
    <w:rsid w:val="00F542AA"/>
    <w:rsid w:val="00F54E4A"/>
    <w:rsid w:val="00F5639E"/>
    <w:rsid w:val="00F60AB1"/>
    <w:rsid w:val="00F60B9C"/>
    <w:rsid w:val="00F60E71"/>
    <w:rsid w:val="00F615D8"/>
    <w:rsid w:val="00F616CE"/>
    <w:rsid w:val="00F62A5E"/>
    <w:rsid w:val="00F62D8B"/>
    <w:rsid w:val="00F63116"/>
    <w:rsid w:val="00F636B3"/>
    <w:rsid w:val="00F6385F"/>
    <w:rsid w:val="00F63A9C"/>
    <w:rsid w:val="00F6416A"/>
    <w:rsid w:val="00F64751"/>
    <w:rsid w:val="00F656DE"/>
    <w:rsid w:val="00F65C34"/>
    <w:rsid w:val="00F66B21"/>
    <w:rsid w:val="00F66E9F"/>
    <w:rsid w:val="00F67148"/>
    <w:rsid w:val="00F67248"/>
    <w:rsid w:val="00F67582"/>
    <w:rsid w:val="00F67F5C"/>
    <w:rsid w:val="00F70633"/>
    <w:rsid w:val="00F7176B"/>
    <w:rsid w:val="00F71D42"/>
    <w:rsid w:val="00F727A5"/>
    <w:rsid w:val="00F74E3D"/>
    <w:rsid w:val="00F76F62"/>
    <w:rsid w:val="00F773CE"/>
    <w:rsid w:val="00F7766F"/>
    <w:rsid w:val="00F80339"/>
    <w:rsid w:val="00F81D88"/>
    <w:rsid w:val="00F820EB"/>
    <w:rsid w:val="00F82B09"/>
    <w:rsid w:val="00F832C6"/>
    <w:rsid w:val="00F8409C"/>
    <w:rsid w:val="00F84316"/>
    <w:rsid w:val="00F86B3B"/>
    <w:rsid w:val="00F87B16"/>
    <w:rsid w:val="00F87D9F"/>
    <w:rsid w:val="00F9045D"/>
    <w:rsid w:val="00F928DB"/>
    <w:rsid w:val="00F9417E"/>
    <w:rsid w:val="00F9479A"/>
    <w:rsid w:val="00F94863"/>
    <w:rsid w:val="00F96BCD"/>
    <w:rsid w:val="00F96D6F"/>
    <w:rsid w:val="00F97564"/>
    <w:rsid w:val="00F975F9"/>
    <w:rsid w:val="00FA0733"/>
    <w:rsid w:val="00FA0CCD"/>
    <w:rsid w:val="00FA1C88"/>
    <w:rsid w:val="00FA2B88"/>
    <w:rsid w:val="00FA34D9"/>
    <w:rsid w:val="00FA49CE"/>
    <w:rsid w:val="00FA580D"/>
    <w:rsid w:val="00FA737E"/>
    <w:rsid w:val="00FA79DC"/>
    <w:rsid w:val="00FB2602"/>
    <w:rsid w:val="00FB4913"/>
    <w:rsid w:val="00FB5AEA"/>
    <w:rsid w:val="00FB60E3"/>
    <w:rsid w:val="00FB71EA"/>
    <w:rsid w:val="00FC00EC"/>
    <w:rsid w:val="00FC03B7"/>
    <w:rsid w:val="00FC0D1F"/>
    <w:rsid w:val="00FC176D"/>
    <w:rsid w:val="00FC289B"/>
    <w:rsid w:val="00FC2AED"/>
    <w:rsid w:val="00FC2C77"/>
    <w:rsid w:val="00FC2D34"/>
    <w:rsid w:val="00FC2E06"/>
    <w:rsid w:val="00FC67AF"/>
    <w:rsid w:val="00FC7450"/>
    <w:rsid w:val="00FD056D"/>
    <w:rsid w:val="00FD0586"/>
    <w:rsid w:val="00FD0A7B"/>
    <w:rsid w:val="00FD103F"/>
    <w:rsid w:val="00FD113E"/>
    <w:rsid w:val="00FD2A66"/>
    <w:rsid w:val="00FD3CE4"/>
    <w:rsid w:val="00FD448A"/>
    <w:rsid w:val="00FD4E32"/>
    <w:rsid w:val="00FD6267"/>
    <w:rsid w:val="00FD6378"/>
    <w:rsid w:val="00FD6F50"/>
    <w:rsid w:val="00FE01EA"/>
    <w:rsid w:val="00FE074D"/>
    <w:rsid w:val="00FE1D56"/>
    <w:rsid w:val="00FE1F68"/>
    <w:rsid w:val="00FE35B6"/>
    <w:rsid w:val="00FE3C49"/>
    <w:rsid w:val="00FE4045"/>
    <w:rsid w:val="00FE4CE1"/>
    <w:rsid w:val="00FE4FD0"/>
    <w:rsid w:val="00FE6932"/>
    <w:rsid w:val="00FE7D51"/>
    <w:rsid w:val="00FF15B9"/>
    <w:rsid w:val="00FF19BF"/>
    <w:rsid w:val="00FF1D11"/>
    <w:rsid w:val="00FF1EFA"/>
    <w:rsid w:val="00FF225A"/>
    <w:rsid w:val="00FF2324"/>
    <w:rsid w:val="00FF249C"/>
    <w:rsid w:val="00FF3A27"/>
    <w:rsid w:val="00FF3F64"/>
    <w:rsid w:val="00FF4025"/>
    <w:rsid w:val="257E98F3"/>
    <w:rsid w:val="4502549A"/>
    <w:rsid w:val="7DBB5D0E"/>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F348A"/>
  <w15:chartTrackingRefBased/>
  <w15:docId w15:val="{D9218BBD-4A85-42A0-8F28-3457D45C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103F"/>
    <w:rPr>
      <w:rFonts w:asciiTheme="minorHAnsi" w:hAnsiTheme="minorHAnsi"/>
    </w:rPr>
  </w:style>
  <w:style w:type="paragraph" w:styleId="Heading1">
    <w:name w:val="heading 1"/>
    <w:basedOn w:val="Normal"/>
    <w:next w:val="Normal"/>
    <w:link w:val="Heading1Char"/>
    <w:qFormat/>
    <w:rsid w:val="00BA109B"/>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109B"/>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D7371"/>
    <w:pPr>
      <w:keepNext/>
      <w:numPr>
        <w:ilvl w:val="2"/>
        <w:numId w:val="1"/>
      </w:numPr>
      <w:tabs>
        <w:tab w:val="clear" w:pos="3697"/>
      </w:tabs>
      <w:spacing w:before="240" w:after="60"/>
      <w:ind w:left="1560" w:hanging="850"/>
      <w:outlineLvl w:val="2"/>
    </w:pPr>
    <w:rPr>
      <w:rFonts w:ascii="Arial" w:hAnsi="Arial" w:cs="Arial"/>
      <w:b/>
      <w:bCs/>
      <w:sz w:val="26"/>
      <w:szCs w:val="26"/>
    </w:rPr>
  </w:style>
  <w:style w:type="paragraph" w:styleId="Heading4">
    <w:name w:val="heading 4"/>
    <w:basedOn w:val="Normal"/>
    <w:next w:val="Normal"/>
    <w:link w:val="Heading4Char"/>
    <w:qFormat/>
    <w:rsid w:val="00BA109B"/>
    <w:pPr>
      <w:keepNext/>
      <w:tabs>
        <w:tab w:val="num" w:pos="0"/>
      </w:tabs>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rsid w:val="00BA109B"/>
    <w:pPr>
      <w:tabs>
        <w:tab w:val="num" w:pos="0"/>
      </w:tabs>
      <w:spacing w:before="240" w:after="60"/>
      <w:outlineLvl w:val="4"/>
    </w:pPr>
    <w:rPr>
      <w:rFonts w:ascii="Times New Roman" w:hAnsi="Times New Roman"/>
      <w:b/>
      <w:bCs/>
      <w:i/>
      <w:iCs/>
      <w:sz w:val="26"/>
      <w:szCs w:val="26"/>
    </w:rPr>
  </w:style>
  <w:style w:type="paragraph" w:styleId="Heading6">
    <w:name w:val="heading 6"/>
    <w:basedOn w:val="Normal"/>
    <w:next w:val="Normal"/>
    <w:link w:val="Heading6Char"/>
    <w:uiPriority w:val="9"/>
    <w:qFormat/>
    <w:rsid w:val="00BA109B"/>
    <w:pPr>
      <w:tabs>
        <w:tab w:val="num" w:pos="2232"/>
      </w:tabs>
      <w:spacing w:before="240" w:after="60"/>
      <w:ind w:left="2232" w:hanging="1152"/>
      <w:outlineLvl w:val="5"/>
    </w:pPr>
    <w:rPr>
      <w:rFonts w:ascii="Times New Roman" w:hAnsi="Times New Roman"/>
      <w:b/>
      <w:bCs/>
      <w:sz w:val="22"/>
      <w:szCs w:val="22"/>
    </w:rPr>
  </w:style>
  <w:style w:type="paragraph" w:styleId="Heading7">
    <w:name w:val="heading 7"/>
    <w:basedOn w:val="Normal"/>
    <w:next w:val="Normal"/>
    <w:link w:val="Heading7Char"/>
    <w:qFormat/>
    <w:rsid w:val="00BA109B"/>
    <w:pPr>
      <w:tabs>
        <w:tab w:val="num" w:pos="2376"/>
      </w:tabs>
      <w:spacing w:before="240" w:after="60"/>
      <w:ind w:left="2376" w:hanging="1296"/>
      <w:outlineLvl w:val="6"/>
    </w:pPr>
    <w:rPr>
      <w:rFonts w:ascii="Times New Roman" w:hAnsi="Times New Roman"/>
      <w:sz w:val="24"/>
      <w:szCs w:val="24"/>
    </w:rPr>
  </w:style>
  <w:style w:type="paragraph" w:styleId="Heading8">
    <w:name w:val="heading 8"/>
    <w:basedOn w:val="Normal"/>
    <w:next w:val="Normal"/>
    <w:link w:val="Heading8Char"/>
    <w:qFormat/>
    <w:rsid w:val="00BA109B"/>
    <w:pPr>
      <w:tabs>
        <w:tab w:val="num" w:pos="2520"/>
      </w:tabs>
      <w:spacing w:before="240" w:after="60"/>
      <w:ind w:left="2520" w:hanging="1440"/>
      <w:outlineLvl w:val="7"/>
    </w:pPr>
    <w:rPr>
      <w:rFonts w:ascii="Times New Roman" w:hAnsi="Times New Roman"/>
      <w:i/>
      <w:iCs/>
      <w:sz w:val="24"/>
      <w:szCs w:val="24"/>
    </w:rPr>
  </w:style>
  <w:style w:type="paragraph" w:styleId="Heading9">
    <w:name w:val="heading 9"/>
    <w:basedOn w:val="Normal"/>
    <w:next w:val="Normal"/>
    <w:link w:val="Heading9Char"/>
    <w:qFormat/>
    <w:rsid w:val="00BA109B"/>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109B"/>
    <w:rPr>
      <w:rFonts w:ascii="Arial" w:hAnsi="Arial" w:cs="Arial"/>
      <w:b/>
      <w:bCs/>
      <w:kern w:val="32"/>
      <w:sz w:val="32"/>
      <w:szCs w:val="32"/>
    </w:rPr>
  </w:style>
  <w:style w:type="character" w:customStyle="1" w:styleId="Heading2Char">
    <w:name w:val="Heading 2 Char"/>
    <w:basedOn w:val="DefaultParagraphFont"/>
    <w:link w:val="Heading2"/>
    <w:rsid w:val="00BA109B"/>
    <w:rPr>
      <w:rFonts w:ascii="Arial" w:hAnsi="Arial" w:cs="Arial"/>
      <w:b/>
      <w:bCs/>
      <w:i/>
      <w:iCs/>
      <w:sz w:val="28"/>
      <w:szCs w:val="28"/>
    </w:rPr>
  </w:style>
  <w:style w:type="character" w:customStyle="1" w:styleId="Heading3Char">
    <w:name w:val="Heading 3 Char"/>
    <w:basedOn w:val="DefaultParagraphFont"/>
    <w:link w:val="Heading3"/>
    <w:rsid w:val="00AD7371"/>
    <w:rPr>
      <w:rFonts w:ascii="Arial" w:hAnsi="Arial" w:cs="Arial"/>
      <w:b/>
      <w:bCs/>
      <w:sz w:val="26"/>
      <w:szCs w:val="26"/>
    </w:rPr>
  </w:style>
  <w:style w:type="character" w:customStyle="1" w:styleId="Heading4Char">
    <w:name w:val="Heading 4 Char"/>
    <w:basedOn w:val="DefaultParagraphFont"/>
    <w:link w:val="Heading4"/>
    <w:rsid w:val="00BA109B"/>
    <w:rPr>
      <w:b/>
      <w:bCs/>
      <w:sz w:val="28"/>
      <w:szCs w:val="28"/>
    </w:rPr>
  </w:style>
  <w:style w:type="character" w:customStyle="1" w:styleId="Heading5Char">
    <w:name w:val="Heading 5 Char"/>
    <w:basedOn w:val="DefaultParagraphFont"/>
    <w:link w:val="Heading5"/>
    <w:uiPriority w:val="9"/>
    <w:rsid w:val="00BA109B"/>
    <w:rPr>
      <w:b/>
      <w:bCs/>
      <w:i/>
      <w:iCs/>
      <w:sz w:val="26"/>
      <w:szCs w:val="26"/>
    </w:rPr>
  </w:style>
  <w:style w:type="character" w:customStyle="1" w:styleId="Heading6Char">
    <w:name w:val="Heading 6 Char"/>
    <w:basedOn w:val="DefaultParagraphFont"/>
    <w:link w:val="Heading6"/>
    <w:uiPriority w:val="9"/>
    <w:rsid w:val="00BA109B"/>
    <w:rPr>
      <w:b/>
      <w:bCs/>
      <w:sz w:val="22"/>
      <w:szCs w:val="22"/>
    </w:rPr>
  </w:style>
  <w:style w:type="character" w:customStyle="1" w:styleId="Heading7Char">
    <w:name w:val="Heading 7 Char"/>
    <w:basedOn w:val="DefaultParagraphFont"/>
    <w:link w:val="Heading7"/>
    <w:rsid w:val="00BA109B"/>
    <w:rPr>
      <w:sz w:val="24"/>
      <w:szCs w:val="24"/>
    </w:rPr>
  </w:style>
  <w:style w:type="character" w:customStyle="1" w:styleId="Heading8Char">
    <w:name w:val="Heading 8 Char"/>
    <w:basedOn w:val="DefaultParagraphFont"/>
    <w:link w:val="Heading8"/>
    <w:rsid w:val="00BA109B"/>
    <w:rPr>
      <w:i/>
      <w:iCs/>
      <w:sz w:val="24"/>
      <w:szCs w:val="24"/>
    </w:rPr>
  </w:style>
  <w:style w:type="character" w:customStyle="1" w:styleId="Heading9Char">
    <w:name w:val="Heading 9 Char"/>
    <w:basedOn w:val="DefaultParagraphFont"/>
    <w:link w:val="Heading9"/>
    <w:rsid w:val="00BA109B"/>
    <w:rPr>
      <w:rFonts w:ascii="Arial" w:hAnsi="Arial" w:cs="Arial"/>
      <w:sz w:val="22"/>
      <w:szCs w:val="22"/>
    </w:rPr>
  </w:style>
  <w:style w:type="character" w:styleId="Emphasis">
    <w:name w:val="Emphasis"/>
    <w:aliases w:val="Heading2"/>
    <w:basedOn w:val="DefaultParagraphFont"/>
    <w:qFormat/>
    <w:rsid w:val="002D4768"/>
    <w:rPr>
      <w:i/>
      <w:iCs/>
    </w:rPr>
  </w:style>
  <w:style w:type="paragraph" w:customStyle="1" w:styleId="Notedetravail">
    <w:name w:val="Note de travail"/>
    <w:basedOn w:val="Normal"/>
    <w:link w:val="NotedetravailChar"/>
    <w:qFormat/>
    <w:rsid w:val="00BA109B"/>
  </w:style>
  <w:style w:type="character" w:customStyle="1" w:styleId="NotedetravailChar">
    <w:name w:val="Note de travail Char"/>
    <w:basedOn w:val="DefaultParagraphFont"/>
    <w:link w:val="Notedetravail"/>
    <w:rsid w:val="00BA109B"/>
    <w:rPr>
      <w:rFonts w:asciiTheme="minorHAnsi" w:hAnsiTheme="minorHAnsi"/>
    </w:rPr>
  </w:style>
  <w:style w:type="character" w:styleId="Strong">
    <w:name w:val="Strong"/>
    <w:basedOn w:val="DefaultParagraphFont"/>
    <w:uiPriority w:val="22"/>
    <w:qFormat/>
    <w:rsid w:val="00BA109B"/>
    <w:rPr>
      <w:b/>
      <w:bCs/>
    </w:rPr>
  </w:style>
  <w:style w:type="paragraph" w:styleId="ListParagraph">
    <w:name w:val="List Paragraph"/>
    <w:basedOn w:val="Normal"/>
    <w:uiPriority w:val="34"/>
    <w:qFormat/>
    <w:rsid w:val="00BA109B"/>
    <w:pPr>
      <w:ind w:left="720"/>
      <w:contextualSpacing/>
    </w:pPr>
  </w:style>
  <w:style w:type="character" w:styleId="SubtleEmphasis">
    <w:name w:val="Subtle Emphasis"/>
    <w:basedOn w:val="DefaultParagraphFont"/>
    <w:uiPriority w:val="19"/>
    <w:qFormat/>
    <w:rsid w:val="00BA109B"/>
    <w:rPr>
      <w:i/>
      <w:iCs/>
      <w:color w:val="808080" w:themeColor="text1" w:themeTint="7F"/>
    </w:rPr>
  </w:style>
  <w:style w:type="paragraph" w:styleId="TOCHeading">
    <w:name w:val="TOC Heading"/>
    <w:basedOn w:val="Heading1"/>
    <w:next w:val="Normal"/>
    <w:uiPriority w:val="39"/>
    <w:unhideWhenUsed/>
    <w:qFormat/>
    <w:rsid w:val="00BA109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Grid">
    <w:name w:val="Table Grid"/>
    <w:basedOn w:val="TableNormal"/>
    <w:rsid w:val="00C51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E78"/>
    <w:rPr>
      <w:color w:val="0000FF"/>
      <w:u w:val="single"/>
    </w:rPr>
  </w:style>
  <w:style w:type="character" w:styleId="FollowedHyperlink">
    <w:name w:val="FollowedHyperlink"/>
    <w:basedOn w:val="DefaultParagraphFont"/>
    <w:uiPriority w:val="99"/>
    <w:semiHidden/>
    <w:unhideWhenUsed/>
    <w:rsid w:val="002C3C41"/>
    <w:rPr>
      <w:color w:val="800080" w:themeColor="followedHyperlink"/>
      <w:u w:val="single"/>
    </w:rPr>
  </w:style>
  <w:style w:type="paragraph" w:styleId="CommentText">
    <w:name w:val="annotation text"/>
    <w:basedOn w:val="Normal"/>
    <w:link w:val="CommentTextChar"/>
    <w:unhideWhenUsed/>
    <w:rsid w:val="000748FD"/>
  </w:style>
  <w:style w:type="character" w:customStyle="1" w:styleId="CommentTextChar">
    <w:name w:val="Comment Text Char"/>
    <w:basedOn w:val="DefaultParagraphFont"/>
    <w:link w:val="CommentText"/>
    <w:rsid w:val="000748FD"/>
    <w:rPr>
      <w:rFonts w:asciiTheme="minorHAnsi" w:hAnsiTheme="minorHAnsi"/>
    </w:rPr>
  </w:style>
  <w:style w:type="paragraph" w:styleId="TOC1">
    <w:name w:val="toc 1"/>
    <w:basedOn w:val="Normal"/>
    <w:next w:val="Normal"/>
    <w:autoRedefine/>
    <w:uiPriority w:val="39"/>
    <w:unhideWhenUsed/>
    <w:rsid w:val="00EC33DE"/>
    <w:pPr>
      <w:spacing w:after="100"/>
    </w:pPr>
  </w:style>
  <w:style w:type="paragraph" w:styleId="TOC2">
    <w:name w:val="toc 2"/>
    <w:basedOn w:val="Normal"/>
    <w:next w:val="Normal"/>
    <w:autoRedefine/>
    <w:uiPriority w:val="39"/>
    <w:unhideWhenUsed/>
    <w:rsid w:val="00EC33DE"/>
    <w:pPr>
      <w:spacing w:after="100"/>
      <w:ind w:left="200"/>
    </w:pPr>
  </w:style>
  <w:style w:type="paragraph" w:styleId="TOC3">
    <w:name w:val="toc 3"/>
    <w:basedOn w:val="Normal"/>
    <w:next w:val="Normal"/>
    <w:autoRedefine/>
    <w:uiPriority w:val="39"/>
    <w:unhideWhenUsed/>
    <w:rsid w:val="00EC33DE"/>
    <w:pPr>
      <w:spacing w:after="100"/>
      <w:ind w:left="400"/>
    </w:pPr>
  </w:style>
  <w:style w:type="paragraph" w:styleId="Header">
    <w:name w:val="header"/>
    <w:basedOn w:val="Normal"/>
    <w:link w:val="HeaderChar"/>
    <w:unhideWhenUsed/>
    <w:rsid w:val="00261BD1"/>
    <w:pPr>
      <w:tabs>
        <w:tab w:val="center" w:pos="4513"/>
        <w:tab w:val="right" w:pos="9026"/>
      </w:tabs>
    </w:pPr>
  </w:style>
  <w:style w:type="character" w:customStyle="1" w:styleId="HeaderChar">
    <w:name w:val="Header Char"/>
    <w:basedOn w:val="DefaultParagraphFont"/>
    <w:link w:val="Header"/>
    <w:rsid w:val="00261BD1"/>
    <w:rPr>
      <w:rFonts w:asciiTheme="minorHAnsi" w:hAnsiTheme="minorHAnsi"/>
    </w:rPr>
  </w:style>
  <w:style w:type="paragraph" w:styleId="Footer">
    <w:name w:val="footer"/>
    <w:basedOn w:val="Normal"/>
    <w:link w:val="FooterChar"/>
    <w:uiPriority w:val="99"/>
    <w:unhideWhenUsed/>
    <w:rsid w:val="00261BD1"/>
    <w:pPr>
      <w:tabs>
        <w:tab w:val="center" w:pos="4513"/>
        <w:tab w:val="right" w:pos="9026"/>
      </w:tabs>
    </w:pPr>
  </w:style>
  <w:style w:type="character" w:customStyle="1" w:styleId="FooterChar">
    <w:name w:val="Footer Char"/>
    <w:basedOn w:val="DefaultParagraphFont"/>
    <w:link w:val="Footer"/>
    <w:uiPriority w:val="99"/>
    <w:rsid w:val="00261BD1"/>
    <w:rPr>
      <w:rFonts w:asciiTheme="minorHAnsi" w:hAnsiTheme="minorHAnsi"/>
    </w:rPr>
  </w:style>
  <w:style w:type="paragraph" w:styleId="FootnoteText">
    <w:name w:val="footnote text"/>
    <w:basedOn w:val="Normal"/>
    <w:link w:val="FootnoteTextChar"/>
    <w:uiPriority w:val="99"/>
    <w:semiHidden/>
    <w:unhideWhenUsed/>
    <w:rsid w:val="00336402"/>
  </w:style>
  <w:style w:type="character" w:customStyle="1" w:styleId="FootnoteTextChar">
    <w:name w:val="Footnote Text Char"/>
    <w:basedOn w:val="DefaultParagraphFont"/>
    <w:link w:val="FootnoteText"/>
    <w:uiPriority w:val="99"/>
    <w:semiHidden/>
    <w:rsid w:val="00336402"/>
    <w:rPr>
      <w:rFonts w:asciiTheme="minorHAnsi" w:hAnsiTheme="minorHAnsi"/>
    </w:rPr>
  </w:style>
  <w:style w:type="character" w:styleId="FootnoteReference">
    <w:name w:val="footnote reference"/>
    <w:basedOn w:val="DefaultParagraphFont"/>
    <w:uiPriority w:val="99"/>
    <w:semiHidden/>
    <w:unhideWhenUsed/>
    <w:rsid w:val="00336402"/>
    <w:rPr>
      <w:vertAlign w:val="superscript"/>
    </w:rPr>
  </w:style>
  <w:style w:type="paragraph" w:styleId="BalloonText">
    <w:name w:val="Balloon Text"/>
    <w:basedOn w:val="Normal"/>
    <w:link w:val="BalloonTextChar"/>
    <w:rsid w:val="00336402"/>
    <w:rPr>
      <w:rFonts w:ascii="Tahoma" w:hAnsi="Tahoma" w:cs="Tahoma"/>
      <w:sz w:val="16"/>
      <w:szCs w:val="16"/>
    </w:rPr>
  </w:style>
  <w:style w:type="character" w:customStyle="1" w:styleId="BalloonTextChar">
    <w:name w:val="Balloon Text Char"/>
    <w:basedOn w:val="DefaultParagraphFont"/>
    <w:link w:val="BalloonText"/>
    <w:rsid w:val="00336402"/>
    <w:rPr>
      <w:rFonts w:ascii="Tahoma" w:hAnsi="Tahoma" w:cs="Tahoma"/>
      <w:sz w:val="16"/>
      <w:szCs w:val="16"/>
    </w:rPr>
  </w:style>
  <w:style w:type="character" w:styleId="CommentReference">
    <w:name w:val="annotation reference"/>
    <w:basedOn w:val="DefaultParagraphFont"/>
    <w:rsid w:val="00336402"/>
    <w:rPr>
      <w:sz w:val="16"/>
      <w:szCs w:val="16"/>
    </w:rPr>
  </w:style>
  <w:style w:type="paragraph" w:styleId="NoSpacing">
    <w:name w:val="No Spacing"/>
    <w:link w:val="NoSpacingChar"/>
    <w:uiPriority w:val="1"/>
    <w:qFormat/>
    <w:rsid w:val="0033640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36402"/>
    <w:rPr>
      <w:rFonts w:asciiTheme="minorHAnsi" w:eastAsiaTheme="minorEastAsia" w:hAnsiTheme="minorHAnsi" w:cstheme="minorBidi"/>
      <w:sz w:val="22"/>
      <w:szCs w:val="22"/>
    </w:rPr>
  </w:style>
  <w:style w:type="character" w:customStyle="1" w:styleId="HTMLAddressChar">
    <w:name w:val="HTML Address Char"/>
    <w:basedOn w:val="DefaultParagraphFont"/>
    <w:link w:val="HTMLAddress"/>
    <w:uiPriority w:val="99"/>
    <w:semiHidden/>
    <w:rsid w:val="00E25F3B"/>
    <w:rPr>
      <w:sz w:val="24"/>
      <w:szCs w:val="24"/>
    </w:rPr>
  </w:style>
  <w:style w:type="paragraph" w:styleId="HTMLAddress">
    <w:name w:val="HTML Address"/>
    <w:basedOn w:val="Normal"/>
    <w:link w:val="HTMLAddressChar"/>
    <w:uiPriority w:val="99"/>
    <w:semiHidden/>
    <w:unhideWhenUsed/>
    <w:rsid w:val="00E25F3B"/>
    <w:pPr>
      <w:spacing w:after="300"/>
    </w:pPr>
    <w:rPr>
      <w:rFonts w:ascii="Times New Roman" w:hAnsi="Times New Roman"/>
      <w:sz w:val="24"/>
      <w:szCs w:val="24"/>
    </w:rPr>
  </w:style>
  <w:style w:type="character" w:customStyle="1" w:styleId="HTMLPreformattedChar">
    <w:name w:val="HTML Preformatted Char"/>
    <w:basedOn w:val="DefaultParagraphFont"/>
    <w:link w:val="HTMLPreformatted"/>
    <w:uiPriority w:val="99"/>
    <w:semiHidden/>
    <w:rsid w:val="00E25F3B"/>
    <w:rPr>
      <w:rFonts w:ascii="Consolas" w:hAnsi="Consolas" w:cs="Courier New"/>
      <w:color w:val="333333"/>
      <w:sz w:val="18"/>
      <w:szCs w:val="18"/>
      <w:shd w:val="clear" w:color="auto" w:fill="F5F5F5"/>
    </w:rPr>
  </w:style>
  <w:style w:type="paragraph" w:styleId="HTMLPreformatted">
    <w:name w:val="HTML Preformatted"/>
    <w:basedOn w:val="Normal"/>
    <w:link w:val="HTMLPreformattedChar"/>
    <w:uiPriority w:val="99"/>
    <w:semiHidden/>
    <w:unhideWhenUsed/>
    <w:rsid w:val="00E25F3B"/>
    <w:pPr>
      <w:pBdr>
        <w:top w:val="single" w:sz="6" w:space="7" w:color="999999"/>
        <w:left w:val="single" w:sz="6" w:space="7" w:color="999999"/>
        <w:bottom w:val="single" w:sz="6" w:space="7" w:color="999999"/>
        <w:right w:val="single" w:sz="6" w:space="7" w:color="99999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urier New"/>
      <w:color w:val="333333"/>
      <w:sz w:val="18"/>
      <w:szCs w:val="18"/>
    </w:rPr>
  </w:style>
  <w:style w:type="character" w:customStyle="1" w:styleId="normaltextrun">
    <w:name w:val="normaltextrun"/>
    <w:basedOn w:val="DefaultParagraphFont"/>
    <w:rsid w:val="005B02DC"/>
  </w:style>
  <w:style w:type="character" w:styleId="UnresolvedMention">
    <w:name w:val="Unresolved Mention"/>
    <w:basedOn w:val="DefaultParagraphFont"/>
    <w:uiPriority w:val="99"/>
    <w:semiHidden/>
    <w:unhideWhenUsed/>
    <w:rsid w:val="005B02DC"/>
    <w:rPr>
      <w:color w:val="605E5C"/>
      <w:shd w:val="clear" w:color="auto" w:fill="E1DFDD"/>
    </w:rPr>
  </w:style>
  <w:style w:type="paragraph" w:styleId="Revision">
    <w:name w:val="Revision"/>
    <w:hidden/>
    <w:uiPriority w:val="99"/>
    <w:semiHidden/>
    <w:rsid w:val="00122900"/>
    <w:rPr>
      <w:rFonts w:asciiTheme="minorHAnsi" w:hAnsiTheme="minorHAnsi"/>
    </w:rPr>
  </w:style>
  <w:style w:type="paragraph" w:styleId="CommentSubject">
    <w:name w:val="annotation subject"/>
    <w:basedOn w:val="CommentText"/>
    <w:next w:val="CommentText"/>
    <w:link w:val="CommentSubjectChar"/>
    <w:semiHidden/>
    <w:unhideWhenUsed/>
    <w:rsid w:val="00AB0BCA"/>
    <w:rPr>
      <w:b/>
      <w:bCs/>
    </w:rPr>
  </w:style>
  <w:style w:type="character" w:customStyle="1" w:styleId="CommentSubjectChar">
    <w:name w:val="Comment Subject Char"/>
    <w:basedOn w:val="CommentTextChar"/>
    <w:link w:val="CommentSubject"/>
    <w:semiHidden/>
    <w:rsid w:val="00AB0BCA"/>
    <w:rPr>
      <w:rFonts w:asciiTheme="minorHAnsi" w:hAnsiTheme="minorHAnsi"/>
      <w:b/>
      <w:bCs/>
    </w:rPr>
  </w:style>
  <w:style w:type="character" w:customStyle="1" w:styleId="ui-provider">
    <w:name w:val="ui-provider"/>
    <w:basedOn w:val="DefaultParagraphFont"/>
    <w:rsid w:val="00E06722"/>
  </w:style>
  <w:style w:type="paragraph" w:customStyle="1" w:styleId="pf0">
    <w:name w:val="pf0"/>
    <w:basedOn w:val="Normal"/>
    <w:rsid w:val="006B10AC"/>
    <w:pPr>
      <w:spacing w:before="100" w:beforeAutospacing="1" w:after="100" w:afterAutospacing="1"/>
    </w:pPr>
    <w:rPr>
      <w:rFonts w:ascii="Times New Roman" w:hAnsi="Times New Roman"/>
      <w:sz w:val="24"/>
      <w:szCs w:val="24"/>
    </w:rPr>
  </w:style>
  <w:style w:type="character" w:customStyle="1" w:styleId="cf01">
    <w:name w:val="cf01"/>
    <w:basedOn w:val="DefaultParagraphFont"/>
    <w:rsid w:val="006B10AC"/>
    <w:rPr>
      <w:rFonts w:ascii="Segoe UI" w:hAnsi="Segoe UI" w:cs="Segoe UI" w:hint="default"/>
      <w:sz w:val="18"/>
      <w:szCs w:val="18"/>
    </w:rPr>
  </w:style>
  <w:style w:type="paragraph" w:styleId="NormalWeb">
    <w:name w:val="Normal (Web)"/>
    <w:basedOn w:val="Normal"/>
    <w:uiPriority w:val="99"/>
    <w:semiHidden/>
    <w:unhideWhenUsed/>
    <w:rsid w:val="007F10A6"/>
    <w:pPr>
      <w:spacing w:before="100" w:beforeAutospacing="1" w:after="100" w:afterAutospacing="1"/>
    </w:pPr>
    <w:rPr>
      <w:rFonts w:ascii="Times New Roman" w:hAnsi="Times New Roman"/>
      <w:sz w:val="24"/>
      <w:szCs w:val="24"/>
    </w:rPr>
  </w:style>
  <w:style w:type="paragraph" w:customStyle="1" w:styleId="P68B1DB1-Normal1">
    <w:name w:val="P68B1DB1-Normal1"/>
    <w:basedOn w:val="Normal"/>
    <w:rPr>
      <w:color w:val="0070C0"/>
      <w:sz w:val="48"/>
    </w:rPr>
  </w:style>
  <w:style w:type="paragraph" w:customStyle="1" w:styleId="P68B1DB1-Normal2">
    <w:name w:val="P68B1DB1-Normal2"/>
    <w:basedOn w:val="Normal"/>
    <w:rPr>
      <w:b/>
    </w:rPr>
  </w:style>
  <w:style w:type="paragraph" w:customStyle="1" w:styleId="P68B1DB1-ListParagraph3">
    <w:name w:val="P68B1DB1-ListParagraph3"/>
    <w:basedOn w:val="ListParagraph"/>
    <w:rPr>
      <w:b/>
    </w:rPr>
  </w:style>
  <w:style w:type="paragraph" w:customStyle="1" w:styleId="P68B1DB1-pf04">
    <w:name w:val="P68B1DB1-pf04"/>
    <w:basedOn w:val="pf0"/>
    <w:rPr>
      <w:rFonts w:asciiTheme="minorHAnsi" w:hAnsiTheme="minorHAnsi"/>
      <w:sz w:val="20"/>
      <w:szCs w:val="20"/>
    </w:rPr>
  </w:style>
  <w:style w:type="paragraph" w:customStyle="1" w:styleId="P68B1DB1-Normal5">
    <w:name w:val="P68B1DB1-Normal5"/>
    <w:basedOn w:val="Normal"/>
    <w:rPr>
      <w:color w:val="00B050"/>
    </w:rPr>
  </w:style>
  <w:style w:type="paragraph" w:customStyle="1" w:styleId="P68B1DB1-Normal6">
    <w:name w:val="P68B1DB1-Normal6"/>
    <w:basedOn w:val="Normal"/>
    <w:rPr>
      <w:color w:val="9BBB59" w:themeColor="accent3"/>
    </w:rPr>
  </w:style>
  <w:style w:type="paragraph" w:customStyle="1" w:styleId="P68B1DB1-Normal7">
    <w:name w:val="P68B1DB1-Normal7"/>
    <w:basedOn w:val="Normal"/>
    <w:rPr>
      <w:color w:val="4F81BD" w:themeColor="accent1"/>
    </w:rPr>
  </w:style>
  <w:style w:type="paragraph" w:customStyle="1" w:styleId="P68B1DB1-Heading78">
    <w:name w:val="P68B1DB1-Heading78"/>
    <w:basedOn w:val="Heading7"/>
    <w:rPr>
      <w:b/>
      <w:sz w:val="20"/>
      <w:szCs w:val="20"/>
    </w:rPr>
  </w:style>
  <w:style w:type="paragraph" w:customStyle="1" w:styleId="P68B1DB1-Heading89">
    <w:name w:val="P68B1DB1-Heading89"/>
    <w:basedOn w:val="Heading8"/>
    <w:rPr>
      <w:sz w:val="20"/>
      <w:szCs w:val="20"/>
    </w:rPr>
  </w:style>
  <w:style w:type="paragraph" w:customStyle="1" w:styleId="P68B1DB1-Normal10">
    <w:name w:val="P68B1DB1-Normal10"/>
    <w:basedOn w:val="Normal"/>
    <w:rPr>
      <w:rFonts w:ascii="Segoe UI" w:hAnsi="Segoe UI" w:cs="Segoe UI"/>
      <w:color w:val="172B4D"/>
    </w:rPr>
  </w:style>
  <w:style w:type="paragraph" w:customStyle="1" w:styleId="P68B1DB1-Normal11">
    <w:name w:val="P68B1DB1-Normal11"/>
    <w:basedOn w:val="Normal"/>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6020">
      <w:bodyDiv w:val="1"/>
      <w:marLeft w:val="0"/>
      <w:marRight w:val="0"/>
      <w:marTop w:val="0"/>
      <w:marBottom w:val="0"/>
      <w:divBdr>
        <w:top w:val="none" w:sz="0" w:space="0" w:color="auto"/>
        <w:left w:val="none" w:sz="0" w:space="0" w:color="auto"/>
        <w:bottom w:val="none" w:sz="0" w:space="0" w:color="auto"/>
        <w:right w:val="none" w:sz="0" w:space="0" w:color="auto"/>
      </w:divBdr>
    </w:div>
    <w:div w:id="189340499">
      <w:bodyDiv w:val="1"/>
      <w:marLeft w:val="0"/>
      <w:marRight w:val="0"/>
      <w:marTop w:val="0"/>
      <w:marBottom w:val="0"/>
      <w:divBdr>
        <w:top w:val="none" w:sz="0" w:space="0" w:color="auto"/>
        <w:left w:val="none" w:sz="0" w:space="0" w:color="auto"/>
        <w:bottom w:val="none" w:sz="0" w:space="0" w:color="auto"/>
        <w:right w:val="none" w:sz="0" w:space="0" w:color="auto"/>
      </w:divBdr>
    </w:div>
    <w:div w:id="241793756">
      <w:bodyDiv w:val="1"/>
      <w:marLeft w:val="0"/>
      <w:marRight w:val="0"/>
      <w:marTop w:val="0"/>
      <w:marBottom w:val="0"/>
      <w:divBdr>
        <w:top w:val="none" w:sz="0" w:space="0" w:color="auto"/>
        <w:left w:val="none" w:sz="0" w:space="0" w:color="auto"/>
        <w:bottom w:val="none" w:sz="0" w:space="0" w:color="auto"/>
        <w:right w:val="none" w:sz="0" w:space="0" w:color="auto"/>
      </w:divBdr>
      <w:divsChild>
        <w:div w:id="739409092">
          <w:marLeft w:val="547"/>
          <w:marRight w:val="0"/>
          <w:marTop w:val="0"/>
          <w:marBottom w:val="0"/>
          <w:divBdr>
            <w:top w:val="none" w:sz="0" w:space="0" w:color="auto"/>
            <w:left w:val="none" w:sz="0" w:space="0" w:color="auto"/>
            <w:bottom w:val="none" w:sz="0" w:space="0" w:color="auto"/>
            <w:right w:val="none" w:sz="0" w:space="0" w:color="auto"/>
          </w:divBdr>
        </w:div>
      </w:divsChild>
    </w:div>
    <w:div w:id="374163970">
      <w:bodyDiv w:val="1"/>
      <w:marLeft w:val="0"/>
      <w:marRight w:val="0"/>
      <w:marTop w:val="0"/>
      <w:marBottom w:val="0"/>
      <w:divBdr>
        <w:top w:val="none" w:sz="0" w:space="0" w:color="auto"/>
        <w:left w:val="none" w:sz="0" w:space="0" w:color="auto"/>
        <w:bottom w:val="none" w:sz="0" w:space="0" w:color="auto"/>
        <w:right w:val="none" w:sz="0" w:space="0" w:color="auto"/>
      </w:divBdr>
      <w:divsChild>
        <w:div w:id="751855207">
          <w:marLeft w:val="0"/>
          <w:marRight w:val="0"/>
          <w:marTop w:val="0"/>
          <w:marBottom w:val="0"/>
          <w:divBdr>
            <w:top w:val="none" w:sz="0" w:space="0" w:color="auto"/>
            <w:left w:val="none" w:sz="0" w:space="0" w:color="auto"/>
            <w:bottom w:val="none" w:sz="0" w:space="0" w:color="auto"/>
            <w:right w:val="none" w:sz="0" w:space="0" w:color="auto"/>
          </w:divBdr>
          <w:divsChild>
            <w:div w:id="2097481429">
              <w:marLeft w:val="0"/>
              <w:marRight w:val="0"/>
              <w:marTop w:val="0"/>
              <w:marBottom w:val="0"/>
              <w:divBdr>
                <w:top w:val="none" w:sz="0" w:space="0" w:color="auto"/>
                <w:left w:val="none" w:sz="0" w:space="0" w:color="auto"/>
                <w:bottom w:val="none" w:sz="0" w:space="0" w:color="auto"/>
                <w:right w:val="none" w:sz="0" w:space="0" w:color="auto"/>
              </w:divBdr>
              <w:divsChild>
                <w:div w:id="1990984197">
                  <w:marLeft w:val="-225"/>
                  <w:marRight w:val="-225"/>
                  <w:marTop w:val="0"/>
                  <w:marBottom w:val="0"/>
                  <w:divBdr>
                    <w:top w:val="none" w:sz="0" w:space="0" w:color="auto"/>
                    <w:left w:val="none" w:sz="0" w:space="0" w:color="auto"/>
                    <w:bottom w:val="none" w:sz="0" w:space="0" w:color="auto"/>
                    <w:right w:val="none" w:sz="0" w:space="0" w:color="auto"/>
                  </w:divBdr>
                  <w:divsChild>
                    <w:div w:id="612397167">
                      <w:marLeft w:val="0"/>
                      <w:marRight w:val="0"/>
                      <w:marTop w:val="0"/>
                      <w:marBottom w:val="0"/>
                      <w:divBdr>
                        <w:top w:val="none" w:sz="0" w:space="0" w:color="auto"/>
                        <w:left w:val="none" w:sz="0" w:space="0" w:color="auto"/>
                        <w:bottom w:val="none" w:sz="0" w:space="0" w:color="auto"/>
                        <w:right w:val="none" w:sz="0" w:space="0" w:color="auto"/>
                      </w:divBdr>
                      <w:divsChild>
                        <w:div w:id="140772940">
                          <w:marLeft w:val="0"/>
                          <w:marRight w:val="0"/>
                          <w:marTop w:val="0"/>
                          <w:marBottom w:val="0"/>
                          <w:divBdr>
                            <w:top w:val="none" w:sz="0" w:space="0" w:color="auto"/>
                            <w:left w:val="none" w:sz="0" w:space="0" w:color="auto"/>
                            <w:bottom w:val="none" w:sz="0" w:space="0" w:color="auto"/>
                            <w:right w:val="none" w:sz="0" w:space="0" w:color="auto"/>
                          </w:divBdr>
                          <w:divsChild>
                            <w:div w:id="7947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582615">
      <w:bodyDiv w:val="1"/>
      <w:marLeft w:val="0"/>
      <w:marRight w:val="0"/>
      <w:marTop w:val="0"/>
      <w:marBottom w:val="0"/>
      <w:divBdr>
        <w:top w:val="none" w:sz="0" w:space="0" w:color="auto"/>
        <w:left w:val="none" w:sz="0" w:space="0" w:color="auto"/>
        <w:bottom w:val="none" w:sz="0" w:space="0" w:color="auto"/>
        <w:right w:val="none" w:sz="0" w:space="0" w:color="auto"/>
      </w:divBdr>
    </w:div>
    <w:div w:id="545214546">
      <w:bodyDiv w:val="1"/>
      <w:marLeft w:val="0"/>
      <w:marRight w:val="0"/>
      <w:marTop w:val="0"/>
      <w:marBottom w:val="0"/>
      <w:divBdr>
        <w:top w:val="none" w:sz="0" w:space="0" w:color="auto"/>
        <w:left w:val="none" w:sz="0" w:space="0" w:color="auto"/>
        <w:bottom w:val="none" w:sz="0" w:space="0" w:color="auto"/>
        <w:right w:val="none" w:sz="0" w:space="0" w:color="auto"/>
      </w:divBdr>
    </w:div>
    <w:div w:id="612204364">
      <w:bodyDiv w:val="1"/>
      <w:marLeft w:val="0"/>
      <w:marRight w:val="0"/>
      <w:marTop w:val="0"/>
      <w:marBottom w:val="0"/>
      <w:divBdr>
        <w:top w:val="none" w:sz="0" w:space="0" w:color="auto"/>
        <w:left w:val="none" w:sz="0" w:space="0" w:color="auto"/>
        <w:bottom w:val="none" w:sz="0" w:space="0" w:color="auto"/>
        <w:right w:val="none" w:sz="0" w:space="0" w:color="auto"/>
      </w:divBdr>
      <w:divsChild>
        <w:div w:id="12555">
          <w:marLeft w:val="0"/>
          <w:marRight w:val="0"/>
          <w:marTop w:val="0"/>
          <w:marBottom w:val="0"/>
          <w:divBdr>
            <w:top w:val="none" w:sz="0" w:space="0" w:color="auto"/>
            <w:left w:val="none" w:sz="0" w:space="0" w:color="auto"/>
            <w:bottom w:val="none" w:sz="0" w:space="0" w:color="auto"/>
            <w:right w:val="none" w:sz="0" w:space="0" w:color="auto"/>
          </w:divBdr>
        </w:div>
        <w:div w:id="18823015">
          <w:marLeft w:val="0"/>
          <w:marRight w:val="0"/>
          <w:marTop w:val="0"/>
          <w:marBottom w:val="0"/>
          <w:divBdr>
            <w:top w:val="none" w:sz="0" w:space="0" w:color="auto"/>
            <w:left w:val="none" w:sz="0" w:space="0" w:color="auto"/>
            <w:bottom w:val="none" w:sz="0" w:space="0" w:color="auto"/>
            <w:right w:val="none" w:sz="0" w:space="0" w:color="auto"/>
          </w:divBdr>
        </w:div>
        <w:div w:id="35938496">
          <w:marLeft w:val="0"/>
          <w:marRight w:val="0"/>
          <w:marTop w:val="0"/>
          <w:marBottom w:val="0"/>
          <w:divBdr>
            <w:top w:val="none" w:sz="0" w:space="0" w:color="auto"/>
            <w:left w:val="none" w:sz="0" w:space="0" w:color="auto"/>
            <w:bottom w:val="none" w:sz="0" w:space="0" w:color="auto"/>
            <w:right w:val="none" w:sz="0" w:space="0" w:color="auto"/>
          </w:divBdr>
        </w:div>
        <w:div w:id="44990436">
          <w:marLeft w:val="0"/>
          <w:marRight w:val="0"/>
          <w:marTop w:val="0"/>
          <w:marBottom w:val="0"/>
          <w:divBdr>
            <w:top w:val="none" w:sz="0" w:space="0" w:color="auto"/>
            <w:left w:val="none" w:sz="0" w:space="0" w:color="auto"/>
            <w:bottom w:val="none" w:sz="0" w:space="0" w:color="auto"/>
            <w:right w:val="none" w:sz="0" w:space="0" w:color="auto"/>
          </w:divBdr>
        </w:div>
        <w:div w:id="53552534">
          <w:marLeft w:val="0"/>
          <w:marRight w:val="0"/>
          <w:marTop w:val="0"/>
          <w:marBottom w:val="0"/>
          <w:divBdr>
            <w:top w:val="none" w:sz="0" w:space="0" w:color="auto"/>
            <w:left w:val="none" w:sz="0" w:space="0" w:color="auto"/>
            <w:bottom w:val="none" w:sz="0" w:space="0" w:color="auto"/>
            <w:right w:val="none" w:sz="0" w:space="0" w:color="auto"/>
          </w:divBdr>
        </w:div>
        <w:div w:id="54672488">
          <w:marLeft w:val="0"/>
          <w:marRight w:val="0"/>
          <w:marTop w:val="0"/>
          <w:marBottom w:val="0"/>
          <w:divBdr>
            <w:top w:val="none" w:sz="0" w:space="0" w:color="auto"/>
            <w:left w:val="none" w:sz="0" w:space="0" w:color="auto"/>
            <w:bottom w:val="none" w:sz="0" w:space="0" w:color="auto"/>
            <w:right w:val="none" w:sz="0" w:space="0" w:color="auto"/>
          </w:divBdr>
        </w:div>
        <w:div w:id="93523115">
          <w:marLeft w:val="0"/>
          <w:marRight w:val="0"/>
          <w:marTop w:val="0"/>
          <w:marBottom w:val="0"/>
          <w:divBdr>
            <w:top w:val="none" w:sz="0" w:space="0" w:color="auto"/>
            <w:left w:val="none" w:sz="0" w:space="0" w:color="auto"/>
            <w:bottom w:val="none" w:sz="0" w:space="0" w:color="auto"/>
            <w:right w:val="none" w:sz="0" w:space="0" w:color="auto"/>
          </w:divBdr>
        </w:div>
        <w:div w:id="99572125">
          <w:marLeft w:val="0"/>
          <w:marRight w:val="0"/>
          <w:marTop w:val="0"/>
          <w:marBottom w:val="0"/>
          <w:divBdr>
            <w:top w:val="none" w:sz="0" w:space="0" w:color="auto"/>
            <w:left w:val="none" w:sz="0" w:space="0" w:color="auto"/>
            <w:bottom w:val="none" w:sz="0" w:space="0" w:color="auto"/>
            <w:right w:val="none" w:sz="0" w:space="0" w:color="auto"/>
          </w:divBdr>
        </w:div>
        <w:div w:id="119496239">
          <w:marLeft w:val="0"/>
          <w:marRight w:val="0"/>
          <w:marTop w:val="0"/>
          <w:marBottom w:val="0"/>
          <w:divBdr>
            <w:top w:val="none" w:sz="0" w:space="0" w:color="auto"/>
            <w:left w:val="none" w:sz="0" w:space="0" w:color="auto"/>
            <w:bottom w:val="none" w:sz="0" w:space="0" w:color="auto"/>
            <w:right w:val="none" w:sz="0" w:space="0" w:color="auto"/>
          </w:divBdr>
        </w:div>
        <w:div w:id="121703144">
          <w:marLeft w:val="0"/>
          <w:marRight w:val="0"/>
          <w:marTop w:val="0"/>
          <w:marBottom w:val="0"/>
          <w:divBdr>
            <w:top w:val="none" w:sz="0" w:space="0" w:color="auto"/>
            <w:left w:val="none" w:sz="0" w:space="0" w:color="auto"/>
            <w:bottom w:val="none" w:sz="0" w:space="0" w:color="auto"/>
            <w:right w:val="none" w:sz="0" w:space="0" w:color="auto"/>
          </w:divBdr>
        </w:div>
        <w:div w:id="130372169">
          <w:marLeft w:val="0"/>
          <w:marRight w:val="0"/>
          <w:marTop w:val="0"/>
          <w:marBottom w:val="0"/>
          <w:divBdr>
            <w:top w:val="none" w:sz="0" w:space="0" w:color="auto"/>
            <w:left w:val="none" w:sz="0" w:space="0" w:color="auto"/>
            <w:bottom w:val="none" w:sz="0" w:space="0" w:color="auto"/>
            <w:right w:val="none" w:sz="0" w:space="0" w:color="auto"/>
          </w:divBdr>
        </w:div>
        <w:div w:id="141891470">
          <w:marLeft w:val="0"/>
          <w:marRight w:val="0"/>
          <w:marTop w:val="0"/>
          <w:marBottom w:val="0"/>
          <w:divBdr>
            <w:top w:val="none" w:sz="0" w:space="0" w:color="auto"/>
            <w:left w:val="none" w:sz="0" w:space="0" w:color="auto"/>
            <w:bottom w:val="none" w:sz="0" w:space="0" w:color="auto"/>
            <w:right w:val="none" w:sz="0" w:space="0" w:color="auto"/>
          </w:divBdr>
        </w:div>
        <w:div w:id="167258991">
          <w:marLeft w:val="0"/>
          <w:marRight w:val="0"/>
          <w:marTop w:val="0"/>
          <w:marBottom w:val="0"/>
          <w:divBdr>
            <w:top w:val="none" w:sz="0" w:space="0" w:color="auto"/>
            <w:left w:val="none" w:sz="0" w:space="0" w:color="auto"/>
            <w:bottom w:val="none" w:sz="0" w:space="0" w:color="auto"/>
            <w:right w:val="none" w:sz="0" w:space="0" w:color="auto"/>
          </w:divBdr>
        </w:div>
        <w:div w:id="173304098">
          <w:marLeft w:val="0"/>
          <w:marRight w:val="0"/>
          <w:marTop w:val="0"/>
          <w:marBottom w:val="0"/>
          <w:divBdr>
            <w:top w:val="none" w:sz="0" w:space="0" w:color="auto"/>
            <w:left w:val="none" w:sz="0" w:space="0" w:color="auto"/>
            <w:bottom w:val="none" w:sz="0" w:space="0" w:color="auto"/>
            <w:right w:val="none" w:sz="0" w:space="0" w:color="auto"/>
          </w:divBdr>
        </w:div>
        <w:div w:id="182519308">
          <w:marLeft w:val="0"/>
          <w:marRight w:val="0"/>
          <w:marTop w:val="0"/>
          <w:marBottom w:val="0"/>
          <w:divBdr>
            <w:top w:val="none" w:sz="0" w:space="0" w:color="auto"/>
            <w:left w:val="none" w:sz="0" w:space="0" w:color="auto"/>
            <w:bottom w:val="none" w:sz="0" w:space="0" w:color="auto"/>
            <w:right w:val="none" w:sz="0" w:space="0" w:color="auto"/>
          </w:divBdr>
        </w:div>
        <w:div w:id="209267760">
          <w:marLeft w:val="0"/>
          <w:marRight w:val="0"/>
          <w:marTop w:val="0"/>
          <w:marBottom w:val="0"/>
          <w:divBdr>
            <w:top w:val="none" w:sz="0" w:space="0" w:color="auto"/>
            <w:left w:val="none" w:sz="0" w:space="0" w:color="auto"/>
            <w:bottom w:val="none" w:sz="0" w:space="0" w:color="auto"/>
            <w:right w:val="none" w:sz="0" w:space="0" w:color="auto"/>
          </w:divBdr>
        </w:div>
        <w:div w:id="227114662">
          <w:marLeft w:val="0"/>
          <w:marRight w:val="0"/>
          <w:marTop w:val="0"/>
          <w:marBottom w:val="0"/>
          <w:divBdr>
            <w:top w:val="none" w:sz="0" w:space="0" w:color="auto"/>
            <w:left w:val="none" w:sz="0" w:space="0" w:color="auto"/>
            <w:bottom w:val="none" w:sz="0" w:space="0" w:color="auto"/>
            <w:right w:val="none" w:sz="0" w:space="0" w:color="auto"/>
          </w:divBdr>
        </w:div>
        <w:div w:id="273829532">
          <w:marLeft w:val="0"/>
          <w:marRight w:val="0"/>
          <w:marTop w:val="0"/>
          <w:marBottom w:val="0"/>
          <w:divBdr>
            <w:top w:val="none" w:sz="0" w:space="0" w:color="auto"/>
            <w:left w:val="none" w:sz="0" w:space="0" w:color="auto"/>
            <w:bottom w:val="none" w:sz="0" w:space="0" w:color="auto"/>
            <w:right w:val="none" w:sz="0" w:space="0" w:color="auto"/>
          </w:divBdr>
        </w:div>
        <w:div w:id="282738722">
          <w:marLeft w:val="0"/>
          <w:marRight w:val="0"/>
          <w:marTop w:val="0"/>
          <w:marBottom w:val="0"/>
          <w:divBdr>
            <w:top w:val="none" w:sz="0" w:space="0" w:color="auto"/>
            <w:left w:val="none" w:sz="0" w:space="0" w:color="auto"/>
            <w:bottom w:val="none" w:sz="0" w:space="0" w:color="auto"/>
            <w:right w:val="none" w:sz="0" w:space="0" w:color="auto"/>
          </w:divBdr>
        </w:div>
        <w:div w:id="406920393">
          <w:marLeft w:val="0"/>
          <w:marRight w:val="0"/>
          <w:marTop w:val="0"/>
          <w:marBottom w:val="0"/>
          <w:divBdr>
            <w:top w:val="none" w:sz="0" w:space="0" w:color="auto"/>
            <w:left w:val="none" w:sz="0" w:space="0" w:color="auto"/>
            <w:bottom w:val="none" w:sz="0" w:space="0" w:color="auto"/>
            <w:right w:val="none" w:sz="0" w:space="0" w:color="auto"/>
          </w:divBdr>
        </w:div>
        <w:div w:id="546451669">
          <w:marLeft w:val="0"/>
          <w:marRight w:val="0"/>
          <w:marTop w:val="0"/>
          <w:marBottom w:val="0"/>
          <w:divBdr>
            <w:top w:val="none" w:sz="0" w:space="0" w:color="auto"/>
            <w:left w:val="none" w:sz="0" w:space="0" w:color="auto"/>
            <w:bottom w:val="none" w:sz="0" w:space="0" w:color="auto"/>
            <w:right w:val="none" w:sz="0" w:space="0" w:color="auto"/>
          </w:divBdr>
        </w:div>
        <w:div w:id="559099746">
          <w:marLeft w:val="0"/>
          <w:marRight w:val="0"/>
          <w:marTop w:val="0"/>
          <w:marBottom w:val="0"/>
          <w:divBdr>
            <w:top w:val="none" w:sz="0" w:space="0" w:color="auto"/>
            <w:left w:val="none" w:sz="0" w:space="0" w:color="auto"/>
            <w:bottom w:val="none" w:sz="0" w:space="0" w:color="auto"/>
            <w:right w:val="none" w:sz="0" w:space="0" w:color="auto"/>
          </w:divBdr>
        </w:div>
        <w:div w:id="576092088">
          <w:marLeft w:val="0"/>
          <w:marRight w:val="0"/>
          <w:marTop w:val="0"/>
          <w:marBottom w:val="0"/>
          <w:divBdr>
            <w:top w:val="none" w:sz="0" w:space="0" w:color="auto"/>
            <w:left w:val="none" w:sz="0" w:space="0" w:color="auto"/>
            <w:bottom w:val="none" w:sz="0" w:space="0" w:color="auto"/>
            <w:right w:val="none" w:sz="0" w:space="0" w:color="auto"/>
          </w:divBdr>
        </w:div>
        <w:div w:id="593559959">
          <w:marLeft w:val="0"/>
          <w:marRight w:val="0"/>
          <w:marTop w:val="0"/>
          <w:marBottom w:val="0"/>
          <w:divBdr>
            <w:top w:val="none" w:sz="0" w:space="0" w:color="auto"/>
            <w:left w:val="none" w:sz="0" w:space="0" w:color="auto"/>
            <w:bottom w:val="none" w:sz="0" w:space="0" w:color="auto"/>
            <w:right w:val="none" w:sz="0" w:space="0" w:color="auto"/>
          </w:divBdr>
        </w:div>
        <w:div w:id="600140825">
          <w:marLeft w:val="0"/>
          <w:marRight w:val="0"/>
          <w:marTop w:val="0"/>
          <w:marBottom w:val="0"/>
          <w:divBdr>
            <w:top w:val="none" w:sz="0" w:space="0" w:color="auto"/>
            <w:left w:val="none" w:sz="0" w:space="0" w:color="auto"/>
            <w:bottom w:val="none" w:sz="0" w:space="0" w:color="auto"/>
            <w:right w:val="none" w:sz="0" w:space="0" w:color="auto"/>
          </w:divBdr>
        </w:div>
        <w:div w:id="632558621">
          <w:marLeft w:val="0"/>
          <w:marRight w:val="0"/>
          <w:marTop w:val="0"/>
          <w:marBottom w:val="0"/>
          <w:divBdr>
            <w:top w:val="none" w:sz="0" w:space="0" w:color="auto"/>
            <w:left w:val="none" w:sz="0" w:space="0" w:color="auto"/>
            <w:bottom w:val="none" w:sz="0" w:space="0" w:color="auto"/>
            <w:right w:val="none" w:sz="0" w:space="0" w:color="auto"/>
          </w:divBdr>
        </w:div>
        <w:div w:id="679546013">
          <w:marLeft w:val="0"/>
          <w:marRight w:val="0"/>
          <w:marTop w:val="0"/>
          <w:marBottom w:val="0"/>
          <w:divBdr>
            <w:top w:val="none" w:sz="0" w:space="0" w:color="auto"/>
            <w:left w:val="none" w:sz="0" w:space="0" w:color="auto"/>
            <w:bottom w:val="none" w:sz="0" w:space="0" w:color="auto"/>
            <w:right w:val="none" w:sz="0" w:space="0" w:color="auto"/>
          </w:divBdr>
        </w:div>
        <w:div w:id="698896349">
          <w:marLeft w:val="0"/>
          <w:marRight w:val="0"/>
          <w:marTop w:val="0"/>
          <w:marBottom w:val="0"/>
          <w:divBdr>
            <w:top w:val="none" w:sz="0" w:space="0" w:color="auto"/>
            <w:left w:val="none" w:sz="0" w:space="0" w:color="auto"/>
            <w:bottom w:val="none" w:sz="0" w:space="0" w:color="auto"/>
            <w:right w:val="none" w:sz="0" w:space="0" w:color="auto"/>
          </w:divBdr>
        </w:div>
        <w:div w:id="702704934">
          <w:marLeft w:val="0"/>
          <w:marRight w:val="0"/>
          <w:marTop w:val="0"/>
          <w:marBottom w:val="0"/>
          <w:divBdr>
            <w:top w:val="none" w:sz="0" w:space="0" w:color="auto"/>
            <w:left w:val="none" w:sz="0" w:space="0" w:color="auto"/>
            <w:bottom w:val="none" w:sz="0" w:space="0" w:color="auto"/>
            <w:right w:val="none" w:sz="0" w:space="0" w:color="auto"/>
          </w:divBdr>
        </w:div>
        <w:div w:id="772089755">
          <w:marLeft w:val="0"/>
          <w:marRight w:val="0"/>
          <w:marTop w:val="0"/>
          <w:marBottom w:val="0"/>
          <w:divBdr>
            <w:top w:val="none" w:sz="0" w:space="0" w:color="auto"/>
            <w:left w:val="none" w:sz="0" w:space="0" w:color="auto"/>
            <w:bottom w:val="none" w:sz="0" w:space="0" w:color="auto"/>
            <w:right w:val="none" w:sz="0" w:space="0" w:color="auto"/>
          </w:divBdr>
        </w:div>
        <w:div w:id="780152430">
          <w:marLeft w:val="0"/>
          <w:marRight w:val="0"/>
          <w:marTop w:val="0"/>
          <w:marBottom w:val="0"/>
          <w:divBdr>
            <w:top w:val="none" w:sz="0" w:space="0" w:color="auto"/>
            <w:left w:val="none" w:sz="0" w:space="0" w:color="auto"/>
            <w:bottom w:val="none" w:sz="0" w:space="0" w:color="auto"/>
            <w:right w:val="none" w:sz="0" w:space="0" w:color="auto"/>
          </w:divBdr>
        </w:div>
        <w:div w:id="931285006">
          <w:marLeft w:val="0"/>
          <w:marRight w:val="0"/>
          <w:marTop w:val="0"/>
          <w:marBottom w:val="0"/>
          <w:divBdr>
            <w:top w:val="none" w:sz="0" w:space="0" w:color="auto"/>
            <w:left w:val="none" w:sz="0" w:space="0" w:color="auto"/>
            <w:bottom w:val="none" w:sz="0" w:space="0" w:color="auto"/>
            <w:right w:val="none" w:sz="0" w:space="0" w:color="auto"/>
          </w:divBdr>
        </w:div>
        <w:div w:id="933051557">
          <w:marLeft w:val="0"/>
          <w:marRight w:val="0"/>
          <w:marTop w:val="0"/>
          <w:marBottom w:val="0"/>
          <w:divBdr>
            <w:top w:val="none" w:sz="0" w:space="0" w:color="auto"/>
            <w:left w:val="none" w:sz="0" w:space="0" w:color="auto"/>
            <w:bottom w:val="none" w:sz="0" w:space="0" w:color="auto"/>
            <w:right w:val="none" w:sz="0" w:space="0" w:color="auto"/>
          </w:divBdr>
        </w:div>
        <w:div w:id="1042443246">
          <w:marLeft w:val="0"/>
          <w:marRight w:val="0"/>
          <w:marTop w:val="0"/>
          <w:marBottom w:val="0"/>
          <w:divBdr>
            <w:top w:val="none" w:sz="0" w:space="0" w:color="auto"/>
            <w:left w:val="none" w:sz="0" w:space="0" w:color="auto"/>
            <w:bottom w:val="none" w:sz="0" w:space="0" w:color="auto"/>
            <w:right w:val="none" w:sz="0" w:space="0" w:color="auto"/>
          </w:divBdr>
        </w:div>
        <w:div w:id="1071584358">
          <w:marLeft w:val="0"/>
          <w:marRight w:val="0"/>
          <w:marTop w:val="0"/>
          <w:marBottom w:val="0"/>
          <w:divBdr>
            <w:top w:val="none" w:sz="0" w:space="0" w:color="auto"/>
            <w:left w:val="none" w:sz="0" w:space="0" w:color="auto"/>
            <w:bottom w:val="none" w:sz="0" w:space="0" w:color="auto"/>
            <w:right w:val="none" w:sz="0" w:space="0" w:color="auto"/>
          </w:divBdr>
        </w:div>
        <w:div w:id="1102728929">
          <w:marLeft w:val="0"/>
          <w:marRight w:val="0"/>
          <w:marTop w:val="0"/>
          <w:marBottom w:val="0"/>
          <w:divBdr>
            <w:top w:val="none" w:sz="0" w:space="0" w:color="auto"/>
            <w:left w:val="none" w:sz="0" w:space="0" w:color="auto"/>
            <w:bottom w:val="none" w:sz="0" w:space="0" w:color="auto"/>
            <w:right w:val="none" w:sz="0" w:space="0" w:color="auto"/>
          </w:divBdr>
        </w:div>
        <w:div w:id="1211112406">
          <w:marLeft w:val="0"/>
          <w:marRight w:val="0"/>
          <w:marTop w:val="0"/>
          <w:marBottom w:val="0"/>
          <w:divBdr>
            <w:top w:val="none" w:sz="0" w:space="0" w:color="auto"/>
            <w:left w:val="none" w:sz="0" w:space="0" w:color="auto"/>
            <w:bottom w:val="none" w:sz="0" w:space="0" w:color="auto"/>
            <w:right w:val="none" w:sz="0" w:space="0" w:color="auto"/>
          </w:divBdr>
        </w:div>
        <w:div w:id="1222328199">
          <w:marLeft w:val="0"/>
          <w:marRight w:val="0"/>
          <w:marTop w:val="0"/>
          <w:marBottom w:val="0"/>
          <w:divBdr>
            <w:top w:val="none" w:sz="0" w:space="0" w:color="auto"/>
            <w:left w:val="none" w:sz="0" w:space="0" w:color="auto"/>
            <w:bottom w:val="none" w:sz="0" w:space="0" w:color="auto"/>
            <w:right w:val="none" w:sz="0" w:space="0" w:color="auto"/>
          </w:divBdr>
        </w:div>
        <w:div w:id="1273828558">
          <w:marLeft w:val="0"/>
          <w:marRight w:val="0"/>
          <w:marTop w:val="0"/>
          <w:marBottom w:val="0"/>
          <w:divBdr>
            <w:top w:val="none" w:sz="0" w:space="0" w:color="auto"/>
            <w:left w:val="none" w:sz="0" w:space="0" w:color="auto"/>
            <w:bottom w:val="none" w:sz="0" w:space="0" w:color="auto"/>
            <w:right w:val="none" w:sz="0" w:space="0" w:color="auto"/>
          </w:divBdr>
        </w:div>
        <w:div w:id="1341200269">
          <w:marLeft w:val="0"/>
          <w:marRight w:val="0"/>
          <w:marTop w:val="0"/>
          <w:marBottom w:val="0"/>
          <w:divBdr>
            <w:top w:val="none" w:sz="0" w:space="0" w:color="auto"/>
            <w:left w:val="none" w:sz="0" w:space="0" w:color="auto"/>
            <w:bottom w:val="none" w:sz="0" w:space="0" w:color="auto"/>
            <w:right w:val="none" w:sz="0" w:space="0" w:color="auto"/>
          </w:divBdr>
        </w:div>
        <w:div w:id="1431777710">
          <w:marLeft w:val="0"/>
          <w:marRight w:val="0"/>
          <w:marTop w:val="0"/>
          <w:marBottom w:val="0"/>
          <w:divBdr>
            <w:top w:val="none" w:sz="0" w:space="0" w:color="auto"/>
            <w:left w:val="none" w:sz="0" w:space="0" w:color="auto"/>
            <w:bottom w:val="none" w:sz="0" w:space="0" w:color="auto"/>
            <w:right w:val="none" w:sz="0" w:space="0" w:color="auto"/>
          </w:divBdr>
        </w:div>
        <w:div w:id="1438061577">
          <w:marLeft w:val="0"/>
          <w:marRight w:val="0"/>
          <w:marTop w:val="0"/>
          <w:marBottom w:val="0"/>
          <w:divBdr>
            <w:top w:val="none" w:sz="0" w:space="0" w:color="auto"/>
            <w:left w:val="none" w:sz="0" w:space="0" w:color="auto"/>
            <w:bottom w:val="none" w:sz="0" w:space="0" w:color="auto"/>
            <w:right w:val="none" w:sz="0" w:space="0" w:color="auto"/>
          </w:divBdr>
        </w:div>
        <w:div w:id="1453401367">
          <w:marLeft w:val="0"/>
          <w:marRight w:val="0"/>
          <w:marTop w:val="0"/>
          <w:marBottom w:val="0"/>
          <w:divBdr>
            <w:top w:val="none" w:sz="0" w:space="0" w:color="auto"/>
            <w:left w:val="none" w:sz="0" w:space="0" w:color="auto"/>
            <w:bottom w:val="none" w:sz="0" w:space="0" w:color="auto"/>
            <w:right w:val="none" w:sz="0" w:space="0" w:color="auto"/>
          </w:divBdr>
        </w:div>
        <w:div w:id="1476023647">
          <w:marLeft w:val="0"/>
          <w:marRight w:val="0"/>
          <w:marTop w:val="0"/>
          <w:marBottom w:val="0"/>
          <w:divBdr>
            <w:top w:val="none" w:sz="0" w:space="0" w:color="auto"/>
            <w:left w:val="none" w:sz="0" w:space="0" w:color="auto"/>
            <w:bottom w:val="none" w:sz="0" w:space="0" w:color="auto"/>
            <w:right w:val="none" w:sz="0" w:space="0" w:color="auto"/>
          </w:divBdr>
        </w:div>
        <w:div w:id="1484198465">
          <w:marLeft w:val="0"/>
          <w:marRight w:val="0"/>
          <w:marTop w:val="0"/>
          <w:marBottom w:val="0"/>
          <w:divBdr>
            <w:top w:val="none" w:sz="0" w:space="0" w:color="auto"/>
            <w:left w:val="none" w:sz="0" w:space="0" w:color="auto"/>
            <w:bottom w:val="none" w:sz="0" w:space="0" w:color="auto"/>
            <w:right w:val="none" w:sz="0" w:space="0" w:color="auto"/>
          </w:divBdr>
        </w:div>
        <w:div w:id="1489249934">
          <w:marLeft w:val="0"/>
          <w:marRight w:val="0"/>
          <w:marTop w:val="0"/>
          <w:marBottom w:val="0"/>
          <w:divBdr>
            <w:top w:val="none" w:sz="0" w:space="0" w:color="auto"/>
            <w:left w:val="none" w:sz="0" w:space="0" w:color="auto"/>
            <w:bottom w:val="none" w:sz="0" w:space="0" w:color="auto"/>
            <w:right w:val="none" w:sz="0" w:space="0" w:color="auto"/>
          </w:divBdr>
        </w:div>
        <w:div w:id="1490171165">
          <w:marLeft w:val="0"/>
          <w:marRight w:val="0"/>
          <w:marTop w:val="0"/>
          <w:marBottom w:val="0"/>
          <w:divBdr>
            <w:top w:val="none" w:sz="0" w:space="0" w:color="auto"/>
            <w:left w:val="none" w:sz="0" w:space="0" w:color="auto"/>
            <w:bottom w:val="none" w:sz="0" w:space="0" w:color="auto"/>
            <w:right w:val="none" w:sz="0" w:space="0" w:color="auto"/>
          </w:divBdr>
        </w:div>
        <w:div w:id="1495755419">
          <w:marLeft w:val="0"/>
          <w:marRight w:val="0"/>
          <w:marTop w:val="0"/>
          <w:marBottom w:val="0"/>
          <w:divBdr>
            <w:top w:val="none" w:sz="0" w:space="0" w:color="auto"/>
            <w:left w:val="none" w:sz="0" w:space="0" w:color="auto"/>
            <w:bottom w:val="none" w:sz="0" w:space="0" w:color="auto"/>
            <w:right w:val="none" w:sz="0" w:space="0" w:color="auto"/>
          </w:divBdr>
        </w:div>
        <w:div w:id="1509637874">
          <w:marLeft w:val="0"/>
          <w:marRight w:val="0"/>
          <w:marTop w:val="0"/>
          <w:marBottom w:val="0"/>
          <w:divBdr>
            <w:top w:val="none" w:sz="0" w:space="0" w:color="auto"/>
            <w:left w:val="none" w:sz="0" w:space="0" w:color="auto"/>
            <w:bottom w:val="none" w:sz="0" w:space="0" w:color="auto"/>
            <w:right w:val="none" w:sz="0" w:space="0" w:color="auto"/>
          </w:divBdr>
        </w:div>
        <w:div w:id="1563059795">
          <w:marLeft w:val="0"/>
          <w:marRight w:val="0"/>
          <w:marTop w:val="0"/>
          <w:marBottom w:val="0"/>
          <w:divBdr>
            <w:top w:val="none" w:sz="0" w:space="0" w:color="auto"/>
            <w:left w:val="none" w:sz="0" w:space="0" w:color="auto"/>
            <w:bottom w:val="none" w:sz="0" w:space="0" w:color="auto"/>
            <w:right w:val="none" w:sz="0" w:space="0" w:color="auto"/>
          </w:divBdr>
        </w:div>
        <w:div w:id="1566376266">
          <w:marLeft w:val="0"/>
          <w:marRight w:val="0"/>
          <w:marTop w:val="0"/>
          <w:marBottom w:val="0"/>
          <w:divBdr>
            <w:top w:val="none" w:sz="0" w:space="0" w:color="auto"/>
            <w:left w:val="none" w:sz="0" w:space="0" w:color="auto"/>
            <w:bottom w:val="none" w:sz="0" w:space="0" w:color="auto"/>
            <w:right w:val="none" w:sz="0" w:space="0" w:color="auto"/>
          </w:divBdr>
        </w:div>
        <w:div w:id="1586920702">
          <w:marLeft w:val="0"/>
          <w:marRight w:val="0"/>
          <w:marTop w:val="0"/>
          <w:marBottom w:val="0"/>
          <w:divBdr>
            <w:top w:val="none" w:sz="0" w:space="0" w:color="auto"/>
            <w:left w:val="none" w:sz="0" w:space="0" w:color="auto"/>
            <w:bottom w:val="none" w:sz="0" w:space="0" w:color="auto"/>
            <w:right w:val="none" w:sz="0" w:space="0" w:color="auto"/>
          </w:divBdr>
        </w:div>
        <w:div w:id="1599560320">
          <w:marLeft w:val="0"/>
          <w:marRight w:val="0"/>
          <w:marTop w:val="0"/>
          <w:marBottom w:val="0"/>
          <w:divBdr>
            <w:top w:val="none" w:sz="0" w:space="0" w:color="auto"/>
            <w:left w:val="none" w:sz="0" w:space="0" w:color="auto"/>
            <w:bottom w:val="none" w:sz="0" w:space="0" w:color="auto"/>
            <w:right w:val="none" w:sz="0" w:space="0" w:color="auto"/>
          </w:divBdr>
        </w:div>
        <w:div w:id="1628585437">
          <w:marLeft w:val="0"/>
          <w:marRight w:val="0"/>
          <w:marTop w:val="0"/>
          <w:marBottom w:val="0"/>
          <w:divBdr>
            <w:top w:val="none" w:sz="0" w:space="0" w:color="auto"/>
            <w:left w:val="none" w:sz="0" w:space="0" w:color="auto"/>
            <w:bottom w:val="none" w:sz="0" w:space="0" w:color="auto"/>
            <w:right w:val="none" w:sz="0" w:space="0" w:color="auto"/>
          </w:divBdr>
        </w:div>
        <w:div w:id="1664310692">
          <w:marLeft w:val="0"/>
          <w:marRight w:val="0"/>
          <w:marTop w:val="0"/>
          <w:marBottom w:val="0"/>
          <w:divBdr>
            <w:top w:val="none" w:sz="0" w:space="0" w:color="auto"/>
            <w:left w:val="none" w:sz="0" w:space="0" w:color="auto"/>
            <w:bottom w:val="none" w:sz="0" w:space="0" w:color="auto"/>
            <w:right w:val="none" w:sz="0" w:space="0" w:color="auto"/>
          </w:divBdr>
        </w:div>
        <w:div w:id="1684014632">
          <w:marLeft w:val="0"/>
          <w:marRight w:val="0"/>
          <w:marTop w:val="0"/>
          <w:marBottom w:val="0"/>
          <w:divBdr>
            <w:top w:val="none" w:sz="0" w:space="0" w:color="auto"/>
            <w:left w:val="none" w:sz="0" w:space="0" w:color="auto"/>
            <w:bottom w:val="none" w:sz="0" w:space="0" w:color="auto"/>
            <w:right w:val="none" w:sz="0" w:space="0" w:color="auto"/>
          </w:divBdr>
        </w:div>
        <w:div w:id="1701708467">
          <w:marLeft w:val="0"/>
          <w:marRight w:val="0"/>
          <w:marTop w:val="0"/>
          <w:marBottom w:val="0"/>
          <w:divBdr>
            <w:top w:val="none" w:sz="0" w:space="0" w:color="auto"/>
            <w:left w:val="none" w:sz="0" w:space="0" w:color="auto"/>
            <w:bottom w:val="none" w:sz="0" w:space="0" w:color="auto"/>
            <w:right w:val="none" w:sz="0" w:space="0" w:color="auto"/>
          </w:divBdr>
        </w:div>
        <w:div w:id="1735004262">
          <w:marLeft w:val="0"/>
          <w:marRight w:val="0"/>
          <w:marTop w:val="0"/>
          <w:marBottom w:val="0"/>
          <w:divBdr>
            <w:top w:val="none" w:sz="0" w:space="0" w:color="auto"/>
            <w:left w:val="none" w:sz="0" w:space="0" w:color="auto"/>
            <w:bottom w:val="none" w:sz="0" w:space="0" w:color="auto"/>
            <w:right w:val="none" w:sz="0" w:space="0" w:color="auto"/>
          </w:divBdr>
        </w:div>
        <w:div w:id="1746802425">
          <w:marLeft w:val="0"/>
          <w:marRight w:val="0"/>
          <w:marTop w:val="0"/>
          <w:marBottom w:val="0"/>
          <w:divBdr>
            <w:top w:val="none" w:sz="0" w:space="0" w:color="auto"/>
            <w:left w:val="none" w:sz="0" w:space="0" w:color="auto"/>
            <w:bottom w:val="none" w:sz="0" w:space="0" w:color="auto"/>
            <w:right w:val="none" w:sz="0" w:space="0" w:color="auto"/>
          </w:divBdr>
        </w:div>
        <w:div w:id="1753239817">
          <w:marLeft w:val="0"/>
          <w:marRight w:val="0"/>
          <w:marTop w:val="0"/>
          <w:marBottom w:val="0"/>
          <w:divBdr>
            <w:top w:val="none" w:sz="0" w:space="0" w:color="auto"/>
            <w:left w:val="none" w:sz="0" w:space="0" w:color="auto"/>
            <w:bottom w:val="none" w:sz="0" w:space="0" w:color="auto"/>
            <w:right w:val="none" w:sz="0" w:space="0" w:color="auto"/>
          </w:divBdr>
        </w:div>
        <w:div w:id="1778676732">
          <w:marLeft w:val="0"/>
          <w:marRight w:val="0"/>
          <w:marTop w:val="0"/>
          <w:marBottom w:val="0"/>
          <w:divBdr>
            <w:top w:val="none" w:sz="0" w:space="0" w:color="auto"/>
            <w:left w:val="none" w:sz="0" w:space="0" w:color="auto"/>
            <w:bottom w:val="none" w:sz="0" w:space="0" w:color="auto"/>
            <w:right w:val="none" w:sz="0" w:space="0" w:color="auto"/>
          </w:divBdr>
        </w:div>
        <w:div w:id="1792091495">
          <w:marLeft w:val="0"/>
          <w:marRight w:val="0"/>
          <w:marTop w:val="0"/>
          <w:marBottom w:val="0"/>
          <w:divBdr>
            <w:top w:val="none" w:sz="0" w:space="0" w:color="auto"/>
            <w:left w:val="none" w:sz="0" w:space="0" w:color="auto"/>
            <w:bottom w:val="none" w:sz="0" w:space="0" w:color="auto"/>
            <w:right w:val="none" w:sz="0" w:space="0" w:color="auto"/>
          </w:divBdr>
        </w:div>
        <w:div w:id="1821146047">
          <w:marLeft w:val="0"/>
          <w:marRight w:val="0"/>
          <w:marTop w:val="0"/>
          <w:marBottom w:val="0"/>
          <w:divBdr>
            <w:top w:val="none" w:sz="0" w:space="0" w:color="auto"/>
            <w:left w:val="none" w:sz="0" w:space="0" w:color="auto"/>
            <w:bottom w:val="none" w:sz="0" w:space="0" w:color="auto"/>
            <w:right w:val="none" w:sz="0" w:space="0" w:color="auto"/>
          </w:divBdr>
        </w:div>
        <w:div w:id="1907687809">
          <w:marLeft w:val="0"/>
          <w:marRight w:val="0"/>
          <w:marTop w:val="0"/>
          <w:marBottom w:val="0"/>
          <w:divBdr>
            <w:top w:val="none" w:sz="0" w:space="0" w:color="auto"/>
            <w:left w:val="none" w:sz="0" w:space="0" w:color="auto"/>
            <w:bottom w:val="none" w:sz="0" w:space="0" w:color="auto"/>
            <w:right w:val="none" w:sz="0" w:space="0" w:color="auto"/>
          </w:divBdr>
        </w:div>
        <w:div w:id="1937058312">
          <w:marLeft w:val="0"/>
          <w:marRight w:val="0"/>
          <w:marTop w:val="0"/>
          <w:marBottom w:val="0"/>
          <w:divBdr>
            <w:top w:val="none" w:sz="0" w:space="0" w:color="auto"/>
            <w:left w:val="none" w:sz="0" w:space="0" w:color="auto"/>
            <w:bottom w:val="none" w:sz="0" w:space="0" w:color="auto"/>
            <w:right w:val="none" w:sz="0" w:space="0" w:color="auto"/>
          </w:divBdr>
        </w:div>
        <w:div w:id="1974368316">
          <w:marLeft w:val="0"/>
          <w:marRight w:val="0"/>
          <w:marTop w:val="0"/>
          <w:marBottom w:val="0"/>
          <w:divBdr>
            <w:top w:val="none" w:sz="0" w:space="0" w:color="auto"/>
            <w:left w:val="none" w:sz="0" w:space="0" w:color="auto"/>
            <w:bottom w:val="none" w:sz="0" w:space="0" w:color="auto"/>
            <w:right w:val="none" w:sz="0" w:space="0" w:color="auto"/>
          </w:divBdr>
        </w:div>
        <w:div w:id="2003503782">
          <w:marLeft w:val="0"/>
          <w:marRight w:val="0"/>
          <w:marTop w:val="0"/>
          <w:marBottom w:val="0"/>
          <w:divBdr>
            <w:top w:val="none" w:sz="0" w:space="0" w:color="auto"/>
            <w:left w:val="none" w:sz="0" w:space="0" w:color="auto"/>
            <w:bottom w:val="none" w:sz="0" w:space="0" w:color="auto"/>
            <w:right w:val="none" w:sz="0" w:space="0" w:color="auto"/>
          </w:divBdr>
        </w:div>
        <w:div w:id="2025548626">
          <w:marLeft w:val="0"/>
          <w:marRight w:val="0"/>
          <w:marTop w:val="0"/>
          <w:marBottom w:val="0"/>
          <w:divBdr>
            <w:top w:val="none" w:sz="0" w:space="0" w:color="auto"/>
            <w:left w:val="none" w:sz="0" w:space="0" w:color="auto"/>
            <w:bottom w:val="none" w:sz="0" w:space="0" w:color="auto"/>
            <w:right w:val="none" w:sz="0" w:space="0" w:color="auto"/>
          </w:divBdr>
        </w:div>
        <w:div w:id="2101288393">
          <w:marLeft w:val="0"/>
          <w:marRight w:val="0"/>
          <w:marTop w:val="0"/>
          <w:marBottom w:val="0"/>
          <w:divBdr>
            <w:top w:val="none" w:sz="0" w:space="0" w:color="auto"/>
            <w:left w:val="none" w:sz="0" w:space="0" w:color="auto"/>
            <w:bottom w:val="none" w:sz="0" w:space="0" w:color="auto"/>
            <w:right w:val="none" w:sz="0" w:space="0" w:color="auto"/>
          </w:divBdr>
        </w:div>
        <w:div w:id="2106657277">
          <w:marLeft w:val="0"/>
          <w:marRight w:val="0"/>
          <w:marTop w:val="0"/>
          <w:marBottom w:val="0"/>
          <w:divBdr>
            <w:top w:val="none" w:sz="0" w:space="0" w:color="auto"/>
            <w:left w:val="none" w:sz="0" w:space="0" w:color="auto"/>
            <w:bottom w:val="none" w:sz="0" w:space="0" w:color="auto"/>
            <w:right w:val="none" w:sz="0" w:space="0" w:color="auto"/>
          </w:divBdr>
        </w:div>
        <w:div w:id="2122608740">
          <w:marLeft w:val="0"/>
          <w:marRight w:val="0"/>
          <w:marTop w:val="0"/>
          <w:marBottom w:val="0"/>
          <w:divBdr>
            <w:top w:val="none" w:sz="0" w:space="0" w:color="auto"/>
            <w:left w:val="none" w:sz="0" w:space="0" w:color="auto"/>
            <w:bottom w:val="none" w:sz="0" w:space="0" w:color="auto"/>
            <w:right w:val="none" w:sz="0" w:space="0" w:color="auto"/>
          </w:divBdr>
        </w:div>
      </w:divsChild>
    </w:div>
    <w:div w:id="667975379">
      <w:bodyDiv w:val="1"/>
      <w:marLeft w:val="0"/>
      <w:marRight w:val="0"/>
      <w:marTop w:val="0"/>
      <w:marBottom w:val="0"/>
      <w:divBdr>
        <w:top w:val="none" w:sz="0" w:space="0" w:color="auto"/>
        <w:left w:val="none" w:sz="0" w:space="0" w:color="auto"/>
        <w:bottom w:val="none" w:sz="0" w:space="0" w:color="auto"/>
        <w:right w:val="none" w:sz="0" w:space="0" w:color="auto"/>
      </w:divBdr>
      <w:divsChild>
        <w:div w:id="104160487">
          <w:marLeft w:val="547"/>
          <w:marRight w:val="0"/>
          <w:marTop w:val="0"/>
          <w:marBottom w:val="0"/>
          <w:divBdr>
            <w:top w:val="none" w:sz="0" w:space="0" w:color="auto"/>
            <w:left w:val="none" w:sz="0" w:space="0" w:color="auto"/>
            <w:bottom w:val="none" w:sz="0" w:space="0" w:color="auto"/>
            <w:right w:val="none" w:sz="0" w:space="0" w:color="auto"/>
          </w:divBdr>
        </w:div>
      </w:divsChild>
    </w:div>
    <w:div w:id="814683770">
      <w:bodyDiv w:val="1"/>
      <w:marLeft w:val="0"/>
      <w:marRight w:val="0"/>
      <w:marTop w:val="0"/>
      <w:marBottom w:val="0"/>
      <w:divBdr>
        <w:top w:val="none" w:sz="0" w:space="0" w:color="auto"/>
        <w:left w:val="none" w:sz="0" w:space="0" w:color="auto"/>
        <w:bottom w:val="none" w:sz="0" w:space="0" w:color="auto"/>
        <w:right w:val="none" w:sz="0" w:space="0" w:color="auto"/>
      </w:divBdr>
    </w:div>
    <w:div w:id="851987806">
      <w:bodyDiv w:val="1"/>
      <w:marLeft w:val="0"/>
      <w:marRight w:val="0"/>
      <w:marTop w:val="0"/>
      <w:marBottom w:val="0"/>
      <w:divBdr>
        <w:top w:val="none" w:sz="0" w:space="0" w:color="auto"/>
        <w:left w:val="none" w:sz="0" w:space="0" w:color="auto"/>
        <w:bottom w:val="none" w:sz="0" w:space="0" w:color="auto"/>
        <w:right w:val="none" w:sz="0" w:space="0" w:color="auto"/>
      </w:divBdr>
    </w:div>
    <w:div w:id="1184519628">
      <w:bodyDiv w:val="1"/>
      <w:marLeft w:val="0"/>
      <w:marRight w:val="0"/>
      <w:marTop w:val="0"/>
      <w:marBottom w:val="0"/>
      <w:divBdr>
        <w:top w:val="none" w:sz="0" w:space="0" w:color="auto"/>
        <w:left w:val="none" w:sz="0" w:space="0" w:color="auto"/>
        <w:bottom w:val="none" w:sz="0" w:space="0" w:color="auto"/>
        <w:right w:val="none" w:sz="0" w:space="0" w:color="auto"/>
      </w:divBdr>
    </w:div>
    <w:div w:id="1220556980">
      <w:bodyDiv w:val="1"/>
      <w:marLeft w:val="0"/>
      <w:marRight w:val="0"/>
      <w:marTop w:val="0"/>
      <w:marBottom w:val="0"/>
      <w:divBdr>
        <w:top w:val="none" w:sz="0" w:space="0" w:color="auto"/>
        <w:left w:val="none" w:sz="0" w:space="0" w:color="auto"/>
        <w:bottom w:val="none" w:sz="0" w:space="0" w:color="auto"/>
        <w:right w:val="none" w:sz="0" w:space="0" w:color="auto"/>
      </w:divBdr>
    </w:div>
    <w:div w:id="1239053527">
      <w:bodyDiv w:val="1"/>
      <w:marLeft w:val="0"/>
      <w:marRight w:val="0"/>
      <w:marTop w:val="0"/>
      <w:marBottom w:val="0"/>
      <w:divBdr>
        <w:top w:val="none" w:sz="0" w:space="0" w:color="auto"/>
        <w:left w:val="none" w:sz="0" w:space="0" w:color="auto"/>
        <w:bottom w:val="none" w:sz="0" w:space="0" w:color="auto"/>
        <w:right w:val="none" w:sz="0" w:space="0" w:color="auto"/>
      </w:divBdr>
    </w:div>
    <w:div w:id="1375231579">
      <w:bodyDiv w:val="1"/>
      <w:marLeft w:val="0"/>
      <w:marRight w:val="0"/>
      <w:marTop w:val="0"/>
      <w:marBottom w:val="0"/>
      <w:divBdr>
        <w:top w:val="none" w:sz="0" w:space="0" w:color="auto"/>
        <w:left w:val="none" w:sz="0" w:space="0" w:color="auto"/>
        <w:bottom w:val="none" w:sz="0" w:space="0" w:color="auto"/>
        <w:right w:val="none" w:sz="0" w:space="0" w:color="auto"/>
      </w:divBdr>
      <w:divsChild>
        <w:div w:id="888497004">
          <w:marLeft w:val="547"/>
          <w:marRight w:val="0"/>
          <w:marTop w:val="0"/>
          <w:marBottom w:val="0"/>
          <w:divBdr>
            <w:top w:val="none" w:sz="0" w:space="0" w:color="auto"/>
            <w:left w:val="none" w:sz="0" w:space="0" w:color="auto"/>
            <w:bottom w:val="none" w:sz="0" w:space="0" w:color="auto"/>
            <w:right w:val="none" w:sz="0" w:space="0" w:color="auto"/>
          </w:divBdr>
        </w:div>
      </w:divsChild>
    </w:div>
    <w:div w:id="1553271295">
      <w:bodyDiv w:val="1"/>
      <w:marLeft w:val="0"/>
      <w:marRight w:val="0"/>
      <w:marTop w:val="0"/>
      <w:marBottom w:val="0"/>
      <w:divBdr>
        <w:top w:val="none" w:sz="0" w:space="0" w:color="auto"/>
        <w:left w:val="none" w:sz="0" w:space="0" w:color="auto"/>
        <w:bottom w:val="none" w:sz="0" w:space="0" w:color="auto"/>
        <w:right w:val="none" w:sz="0" w:space="0" w:color="auto"/>
      </w:divBdr>
      <w:divsChild>
        <w:div w:id="766121791">
          <w:marLeft w:val="547"/>
          <w:marRight w:val="0"/>
          <w:marTop w:val="0"/>
          <w:marBottom w:val="0"/>
          <w:divBdr>
            <w:top w:val="none" w:sz="0" w:space="0" w:color="auto"/>
            <w:left w:val="none" w:sz="0" w:space="0" w:color="auto"/>
            <w:bottom w:val="none" w:sz="0" w:space="0" w:color="auto"/>
            <w:right w:val="none" w:sz="0" w:space="0" w:color="auto"/>
          </w:divBdr>
        </w:div>
      </w:divsChild>
    </w:div>
    <w:div w:id="1642076311">
      <w:bodyDiv w:val="1"/>
      <w:marLeft w:val="0"/>
      <w:marRight w:val="0"/>
      <w:marTop w:val="0"/>
      <w:marBottom w:val="0"/>
      <w:divBdr>
        <w:top w:val="none" w:sz="0" w:space="0" w:color="auto"/>
        <w:left w:val="none" w:sz="0" w:space="0" w:color="auto"/>
        <w:bottom w:val="none" w:sz="0" w:space="0" w:color="auto"/>
        <w:right w:val="none" w:sz="0" w:space="0" w:color="auto"/>
      </w:divBdr>
    </w:div>
    <w:div w:id="1656834461">
      <w:bodyDiv w:val="1"/>
      <w:marLeft w:val="0"/>
      <w:marRight w:val="0"/>
      <w:marTop w:val="0"/>
      <w:marBottom w:val="0"/>
      <w:divBdr>
        <w:top w:val="none" w:sz="0" w:space="0" w:color="auto"/>
        <w:left w:val="none" w:sz="0" w:space="0" w:color="auto"/>
        <w:bottom w:val="none" w:sz="0" w:space="0" w:color="auto"/>
        <w:right w:val="none" w:sz="0" w:space="0" w:color="auto"/>
      </w:divBdr>
      <w:divsChild>
        <w:div w:id="657074985">
          <w:marLeft w:val="547"/>
          <w:marRight w:val="0"/>
          <w:marTop w:val="0"/>
          <w:marBottom w:val="0"/>
          <w:divBdr>
            <w:top w:val="none" w:sz="0" w:space="0" w:color="auto"/>
            <w:left w:val="none" w:sz="0" w:space="0" w:color="auto"/>
            <w:bottom w:val="none" w:sz="0" w:space="0" w:color="auto"/>
            <w:right w:val="none" w:sz="0" w:space="0" w:color="auto"/>
          </w:divBdr>
        </w:div>
      </w:divsChild>
    </w:div>
    <w:div w:id="1886216470">
      <w:bodyDiv w:val="1"/>
      <w:marLeft w:val="0"/>
      <w:marRight w:val="0"/>
      <w:marTop w:val="0"/>
      <w:marBottom w:val="0"/>
      <w:divBdr>
        <w:top w:val="none" w:sz="0" w:space="0" w:color="auto"/>
        <w:left w:val="none" w:sz="0" w:space="0" w:color="auto"/>
        <w:bottom w:val="none" w:sz="0" w:space="0" w:color="auto"/>
        <w:right w:val="none" w:sz="0" w:space="0" w:color="auto"/>
      </w:divBdr>
    </w:div>
    <w:div w:id="2029258774">
      <w:bodyDiv w:val="1"/>
      <w:marLeft w:val="0"/>
      <w:marRight w:val="0"/>
      <w:marTop w:val="0"/>
      <w:marBottom w:val="0"/>
      <w:divBdr>
        <w:top w:val="none" w:sz="0" w:space="0" w:color="auto"/>
        <w:left w:val="none" w:sz="0" w:space="0" w:color="auto"/>
        <w:bottom w:val="none" w:sz="0" w:space="0" w:color="auto"/>
        <w:right w:val="none" w:sz="0" w:space="0" w:color="auto"/>
      </w:divBdr>
      <w:divsChild>
        <w:div w:id="1093673812">
          <w:marLeft w:val="0"/>
          <w:marRight w:val="0"/>
          <w:marTop w:val="0"/>
          <w:marBottom w:val="0"/>
          <w:divBdr>
            <w:top w:val="none" w:sz="0" w:space="0" w:color="auto"/>
            <w:left w:val="none" w:sz="0" w:space="0" w:color="auto"/>
            <w:bottom w:val="none" w:sz="0" w:space="0" w:color="auto"/>
            <w:right w:val="none" w:sz="0" w:space="0" w:color="auto"/>
          </w:divBdr>
        </w:div>
        <w:div w:id="1112432042">
          <w:marLeft w:val="0"/>
          <w:marRight w:val="0"/>
          <w:marTop w:val="0"/>
          <w:marBottom w:val="0"/>
          <w:divBdr>
            <w:top w:val="none" w:sz="0" w:space="0" w:color="auto"/>
            <w:left w:val="none" w:sz="0" w:space="0" w:color="auto"/>
            <w:bottom w:val="none" w:sz="0" w:space="0" w:color="auto"/>
            <w:right w:val="none" w:sz="0" w:space="0" w:color="auto"/>
          </w:divBdr>
        </w:div>
        <w:div w:id="1675062976">
          <w:marLeft w:val="0"/>
          <w:marRight w:val="0"/>
          <w:marTop w:val="0"/>
          <w:marBottom w:val="0"/>
          <w:divBdr>
            <w:top w:val="none" w:sz="0" w:space="0" w:color="auto"/>
            <w:left w:val="none" w:sz="0" w:space="0" w:color="auto"/>
            <w:bottom w:val="none" w:sz="0" w:space="0" w:color="auto"/>
            <w:right w:val="none" w:sz="0" w:space="0" w:color="auto"/>
          </w:divBdr>
        </w:div>
        <w:div w:id="1819111381">
          <w:marLeft w:val="0"/>
          <w:marRight w:val="0"/>
          <w:marTop w:val="0"/>
          <w:marBottom w:val="0"/>
          <w:divBdr>
            <w:top w:val="none" w:sz="0" w:space="0" w:color="auto"/>
            <w:left w:val="none" w:sz="0" w:space="0" w:color="auto"/>
            <w:bottom w:val="none" w:sz="0" w:space="0" w:color="auto"/>
            <w:right w:val="none" w:sz="0" w:space="0" w:color="auto"/>
          </w:divBdr>
        </w:div>
        <w:div w:id="1838569583">
          <w:marLeft w:val="0"/>
          <w:marRight w:val="0"/>
          <w:marTop w:val="0"/>
          <w:marBottom w:val="0"/>
          <w:divBdr>
            <w:top w:val="none" w:sz="0" w:space="0" w:color="auto"/>
            <w:left w:val="none" w:sz="0" w:space="0" w:color="auto"/>
            <w:bottom w:val="none" w:sz="0" w:space="0" w:color="auto"/>
            <w:right w:val="none" w:sz="0" w:space="0" w:color="auto"/>
          </w:divBdr>
        </w:div>
        <w:div w:id="185868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ebpracticenet.be/fr/document.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bip.be/fr/chapters/12?frag=80018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fcada29-78b5-40bd-9b17-144012bd8769" xsi:nil="true"/>
    <lcf76f155ced4ddcb4097134ff3c332f xmlns="ad0d590b-c7c2-494c-8d0c-7a682479995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1251F81B5D79B458AFCE700AA763577" ma:contentTypeVersion="14" ma:contentTypeDescription="Create a new document." ma:contentTypeScope="" ma:versionID="727deeebfacac5ba1073bd7f22aefcfd">
  <xsd:schema xmlns:xsd="http://www.w3.org/2001/XMLSchema" xmlns:xs="http://www.w3.org/2001/XMLSchema" xmlns:p="http://schemas.microsoft.com/office/2006/metadata/properties" xmlns:ns2="ad0d590b-c7c2-494c-8d0c-7a6824799955" xmlns:ns3="6fcada29-78b5-40bd-9b17-144012bd8769" targetNamespace="http://schemas.microsoft.com/office/2006/metadata/properties" ma:root="true" ma:fieldsID="ac78293d4955704ef7148572726963b7" ns2:_="" ns3:_="">
    <xsd:import namespace="ad0d590b-c7c2-494c-8d0c-7a6824799955"/>
    <xsd:import namespace="6fcada29-78b5-40bd-9b17-144012bd876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d590b-c7c2-494c-8d0c-7a68247999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677b756-bb6c-42c0-a500-a3c5d40b597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cada29-78b5-40bd-9b17-144012bd87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eae4c1f-cf6f-4e96-bab5-a82bb93f6c0f}" ma:internalName="TaxCatchAll" ma:showField="CatchAllData" ma:web="6fcada29-78b5-40bd-9b17-144012bd87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7EAE09-B3E4-4D5B-BA51-DD181B001563}">
  <ds:schemaRefs>
    <ds:schemaRef ds:uri="http://schemas.openxmlformats.org/officeDocument/2006/bibliography"/>
  </ds:schemaRefs>
</ds:datastoreItem>
</file>

<file path=customXml/itemProps2.xml><?xml version="1.0" encoding="utf-8"?>
<ds:datastoreItem xmlns:ds="http://schemas.openxmlformats.org/officeDocument/2006/customXml" ds:itemID="{44D89CC3-3804-4D92-A349-4EF3D7F65DC9}">
  <ds:schemaRefs>
    <ds:schemaRef ds:uri="http://schemas.microsoft.com/sharepoint/v3/contenttype/forms"/>
  </ds:schemaRefs>
</ds:datastoreItem>
</file>

<file path=customXml/itemProps3.xml><?xml version="1.0" encoding="utf-8"?>
<ds:datastoreItem xmlns:ds="http://schemas.openxmlformats.org/officeDocument/2006/customXml" ds:itemID="{69F70777-ABF3-4277-BA95-A5CFB9F20977}">
  <ds:schemaRefs>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www.w3.org/XML/1998/namespace"/>
    <ds:schemaRef ds:uri="http://purl.org/dc/elements/1.1/"/>
    <ds:schemaRef ds:uri="6fcada29-78b5-40bd-9b17-144012bd8769"/>
    <ds:schemaRef ds:uri="ad0d590b-c7c2-494c-8d0c-7a6824799955"/>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D95265C2-20A7-4D4C-9A23-B2D79CF94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0d590b-c7c2-494c-8d0c-7a6824799955"/>
    <ds:schemaRef ds:uri="6fcada29-78b5-40bd-9b17-144012bd8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2290</Words>
  <Characters>16735</Characters>
  <Application>Microsoft Office Word</Application>
  <DocSecurity>0</DocSecurity>
  <Lines>139</Lines>
  <Paragraphs>37</Paragraphs>
  <ScaleCrop>false</ScaleCrop>
  <HeadingPairs>
    <vt:vector size="2" baseType="variant">
      <vt:variant>
        <vt:lpstr>Title</vt:lpstr>
      </vt:variant>
      <vt:variant>
        <vt:i4>1</vt:i4>
      </vt:variant>
    </vt:vector>
  </HeadingPairs>
  <TitlesOfParts>
    <vt:vector size="1" baseType="lpstr">
      <vt:lpstr/>
    </vt:vector>
  </TitlesOfParts>
  <Company>RIZIV-INAMI</Company>
  <LinksUpToDate>false</LinksUpToDate>
  <CharactersWithSpaces>18988</CharactersWithSpaces>
  <SharedDoc>false</SharedDoc>
  <HLinks>
    <vt:vector size="132" baseType="variant">
      <vt:variant>
        <vt:i4>5046344</vt:i4>
      </vt:variant>
      <vt:variant>
        <vt:i4>120</vt:i4>
      </vt:variant>
      <vt:variant>
        <vt:i4>0</vt:i4>
      </vt:variant>
      <vt:variant>
        <vt:i4>5</vt:i4>
      </vt:variant>
      <vt:variant>
        <vt:lpwstr>https://www.ebpracticenet.be/fr/document.pdf</vt:lpwstr>
      </vt:variant>
      <vt:variant>
        <vt:lpwstr/>
      </vt:variant>
      <vt:variant>
        <vt:i4>4522070</vt:i4>
      </vt:variant>
      <vt:variant>
        <vt:i4>117</vt:i4>
      </vt:variant>
      <vt:variant>
        <vt:i4>0</vt:i4>
      </vt:variant>
      <vt:variant>
        <vt:i4>5</vt:i4>
      </vt:variant>
      <vt:variant>
        <vt:lpwstr>https://www.ebpracticenet.be/nl/document.pdf</vt:lpwstr>
      </vt:variant>
      <vt:variant>
        <vt:lpwstr/>
      </vt:variant>
      <vt:variant>
        <vt:i4>7405677</vt:i4>
      </vt:variant>
      <vt:variant>
        <vt:i4>114</vt:i4>
      </vt:variant>
      <vt:variant>
        <vt:i4>0</vt:i4>
      </vt:variant>
      <vt:variant>
        <vt:i4>5</vt:i4>
      </vt:variant>
      <vt:variant>
        <vt:lpwstr>https://www.cbip.be/fr/chapters/12?frag=8001869</vt:lpwstr>
      </vt:variant>
      <vt:variant>
        <vt:lpwstr/>
      </vt:variant>
      <vt:variant>
        <vt:i4>7798891</vt:i4>
      </vt:variant>
      <vt:variant>
        <vt:i4>111</vt:i4>
      </vt:variant>
      <vt:variant>
        <vt:i4>0</vt:i4>
      </vt:variant>
      <vt:variant>
        <vt:i4>5</vt:i4>
      </vt:variant>
      <vt:variant>
        <vt:lpwstr>https://www.bcfi.be/nl/chapters/12?frag=8001869</vt:lpwstr>
      </vt:variant>
      <vt:variant>
        <vt:lpwstr/>
      </vt:variant>
      <vt:variant>
        <vt:i4>1310771</vt:i4>
      </vt:variant>
      <vt:variant>
        <vt:i4>104</vt:i4>
      </vt:variant>
      <vt:variant>
        <vt:i4>0</vt:i4>
      </vt:variant>
      <vt:variant>
        <vt:i4>5</vt:i4>
      </vt:variant>
      <vt:variant>
        <vt:lpwstr/>
      </vt:variant>
      <vt:variant>
        <vt:lpwstr>_Toc183759454</vt:lpwstr>
      </vt:variant>
      <vt:variant>
        <vt:i4>1310771</vt:i4>
      </vt:variant>
      <vt:variant>
        <vt:i4>98</vt:i4>
      </vt:variant>
      <vt:variant>
        <vt:i4>0</vt:i4>
      </vt:variant>
      <vt:variant>
        <vt:i4>5</vt:i4>
      </vt:variant>
      <vt:variant>
        <vt:lpwstr/>
      </vt:variant>
      <vt:variant>
        <vt:lpwstr>_Toc183759453</vt:lpwstr>
      </vt:variant>
      <vt:variant>
        <vt:i4>1310771</vt:i4>
      </vt:variant>
      <vt:variant>
        <vt:i4>92</vt:i4>
      </vt:variant>
      <vt:variant>
        <vt:i4>0</vt:i4>
      </vt:variant>
      <vt:variant>
        <vt:i4>5</vt:i4>
      </vt:variant>
      <vt:variant>
        <vt:lpwstr/>
      </vt:variant>
      <vt:variant>
        <vt:lpwstr>_Toc183759452</vt:lpwstr>
      </vt:variant>
      <vt:variant>
        <vt:i4>1310771</vt:i4>
      </vt:variant>
      <vt:variant>
        <vt:i4>86</vt:i4>
      </vt:variant>
      <vt:variant>
        <vt:i4>0</vt:i4>
      </vt:variant>
      <vt:variant>
        <vt:i4>5</vt:i4>
      </vt:variant>
      <vt:variant>
        <vt:lpwstr/>
      </vt:variant>
      <vt:variant>
        <vt:lpwstr>_Toc183759451</vt:lpwstr>
      </vt:variant>
      <vt:variant>
        <vt:i4>1310771</vt:i4>
      </vt:variant>
      <vt:variant>
        <vt:i4>80</vt:i4>
      </vt:variant>
      <vt:variant>
        <vt:i4>0</vt:i4>
      </vt:variant>
      <vt:variant>
        <vt:i4>5</vt:i4>
      </vt:variant>
      <vt:variant>
        <vt:lpwstr/>
      </vt:variant>
      <vt:variant>
        <vt:lpwstr>_Toc183759450</vt:lpwstr>
      </vt:variant>
      <vt:variant>
        <vt:i4>1376307</vt:i4>
      </vt:variant>
      <vt:variant>
        <vt:i4>74</vt:i4>
      </vt:variant>
      <vt:variant>
        <vt:i4>0</vt:i4>
      </vt:variant>
      <vt:variant>
        <vt:i4>5</vt:i4>
      </vt:variant>
      <vt:variant>
        <vt:lpwstr/>
      </vt:variant>
      <vt:variant>
        <vt:lpwstr>_Toc183759449</vt:lpwstr>
      </vt:variant>
      <vt:variant>
        <vt:i4>1376307</vt:i4>
      </vt:variant>
      <vt:variant>
        <vt:i4>68</vt:i4>
      </vt:variant>
      <vt:variant>
        <vt:i4>0</vt:i4>
      </vt:variant>
      <vt:variant>
        <vt:i4>5</vt:i4>
      </vt:variant>
      <vt:variant>
        <vt:lpwstr/>
      </vt:variant>
      <vt:variant>
        <vt:lpwstr>_Toc183759448</vt:lpwstr>
      </vt:variant>
      <vt:variant>
        <vt:i4>1376307</vt:i4>
      </vt:variant>
      <vt:variant>
        <vt:i4>62</vt:i4>
      </vt:variant>
      <vt:variant>
        <vt:i4>0</vt:i4>
      </vt:variant>
      <vt:variant>
        <vt:i4>5</vt:i4>
      </vt:variant>
      <vt:variant>
        <vt:lpwstr/>
      </vt:variant>
      <vt:variant>
        <vt:lpwstr>_Toc183759447</vt:lpwstr>
      </vt:variant>
      <vt:variant>
        <vt:i4>1376307</vt:i4>
      </vt:variant>
      <vt:variant>
        <vt:i4>56</vt:i4>
      </vt:variant>
      <vt:variant>
        <vt:i4>0</vt:i4>
      </vt:variant>
      <vt:variant>
        <vt:i4>5</vt:i4>
      </vt:variant>
      <vt:variant>
        <vt:lpwstr/>
      </vt:variant>
      <vt:variant>
        <vt:lpwstr>_Toc183759446</vt:lpwstr>
      </vt:variant>
      <vt:variant>
        <vt:i4>1376307</vt:i4>
      </vt:variant>
      <vt:variant>
        <vt:i4>50</vt:i4>
      </vt:variant>
      <vt:variant>
        <vt:i4>0</vt:i4>
      </vt:variant>
      <vt:variant>
        <vt:i4>5</vt:i4>
      </vt:variant>
      <vt:variant>
        <vt:lpwstr/>
      </vt:variant>
      <vt:variant>
        <vt:lpwstr>_Toc183759445</vt:lpwstr>
      </vt:variant>
      <vt:variant>
        <vt:i4>1376307</vt:i4>
      </vt:variant>
      <vt:variant>
        <vt:i4>44</vt:i4>
      </vt:variant>
      <vt:variant>
        <vt:i4>0</vt:i4>
      </vt:variant>
      <vt:variant>
        <vt:i4>5</vt:i4>
      </vt:variant>
      <vt:variant>
        <vt:lpwstr/>
      </vt:variant>
      <vt:variant>
        <vt:lpwstr>_Toc183759444</vt:lpwstr>
      </vt:variant>
      <vt:variant>
        <vt:i4>1376307</vt:i4>
      </vt:variant>
      <vt:variant>
        <vt:i4>38</vt:i4>
      </vt:variant>
      <vt:variant>
        <vt:i4>0</vt:i4>
      </vt:variant>
      <vt:variant>
        <vt:i4>5</vt:i4>
      </vt:variant>
      <vt:variant>
        <vt:lpwstr/>
      </vt:variant>
      <vt:variant>
        <vt:lpwstr>_Toc183759443</vt:lpwstr>
      </vt:variant>
      <vt:variant>
        <vt:i4>1376307</vt:i4>
      </vt:variant>
      <vt:variant>
        <vt:i4>32</vt:i4>
      </vt:variant>
      <vt:variant>
        <vt:i4>0</vt:i4>
      </vt:variant>
      <vt:variant>
        <vt:i4>5</vt:i4>
      </vt:variant>
      <vt:variant>
        <vt:lpwstr/>
      </vt:variant>
      <vt:variant>
        <vt:lpwstr>_Toc183759442</vt:lpwstr>
      </vt:variant>
      <vt:variant>
        <vt:i4>1376307</vt:i4>
      </vt:variant>
      <vt:variant>
        <vt:i4>26</vt:i4>
      </vt:variant>
      <vt:variant>
        <vt:i4>0</vt:i4>
      </vt:variant>
      <vt:variant>
        <vt:i4>5</vt:i4>
      </vt:variant>
      <vt:variant>
        <vt:lpwstr/>
      </vt:variant>
      <vt:variant>
        <vt:lpwstr>_Toc183759441</vt:lpwstr>
      </vt:variant>
      <vt:variant>
        <vt:i4>1376307</vt:i4>
      </vt:variant>
      <vt:variant>
        <vt:i4>20</vt:i4>
      </vt:variant>
      <vt:variant>
        <vt:i4>0</vt:i4>
      </vt:variant>
      <vt:variant>
        <vt:i4>5</vt:i4>
      </vt:variant>
      <vt:variant>
        <vt:lpwstr/>
      </vt:variant>
      <vt:variant>
        <vt:lpwstr>_Toc183759440</vt:lpwstr>
      </vt:variant>
      <vt:variant>
        <vt:i4>1179699</vt:i4>
      </vt:variant>
      <vt:variant>
        <vt:i4>14</vt:i4>
      </vt:variant>
      <vt:variant>
        <vt:i4>0</vt:i4>
      </vt:variant>
      <vt:variant>
        <vt:i4>5</vt:i4>
      </vt:variant>
      <vt:variant>
        <vt:lpwstr/>
      </vt:variant>
      <vt:variant>
        <vt:lpwstr>_Toc183759439</vt:lpwstr>
      </vt:variant>
      <vt:variant>
        <vt:i4>1179699</vt:i4>
      </vt:variant>
      <vt:variant>
        <vt:i4>8</vt:i4>
      </vt:variant>
      <vt:variant>
        <vt:i4>0</vt:i4>
      </vt:variant>
      <vt:variant>
        <vt:i4>5</vt:i4>
      </vt:variant>
      <vt:variant>
        <vt:lpwstr/>
      </vt:variant>
      <vt:variant>
        <vt:lpwstr>_Toc183759438</vt:lpwstr>
      </vt:variant>
      <vt:variant>
        <vt:i4>1179699</vt:i4>
      </vt:variant>
      <vt:variant>
        <vt:i4>2</vt:i4>
      </vt:variant>
      <vt:variant>
        <vt:i4>0</vt:i4>
      </vt:variant>
      <vt:variant>
        <vt:i4>5</vt:i4>
      </vt:variant>
      <vt:variant>
        <vt:lpwstr/>
      </vt:variant>
      <vt:variant>
        <vt:lpwstr>_Toc183759437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Nerenhausen (RIZIV-INAMI)</dc:creator>
  <cp:keywords/>
  <dc:description/>
  <cp:lastModifiedBy>Nathan Peeters (RIZIV-INAMI)</cp:lastModifiedBy>
  <cp:revision>154</cp:revision>
  <dcterms:created xsi:type="dcterms:W3CDTF">2025-04-08T18:23:00Z</dcterms:created>
  <dcterms:modified xsi:type="dcterms:W3CDTF">2025-06-30T09:21:00Z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0x010100C1251F81B5D79B458AFCE700AA763577</vt:lpwstr>
  </property>
  <property fmtid="{D5CDD505-2E9C-101B-9397-08002B2CF9AE}" pid="3" name="MediaServiceImageTags">
    <vt:lpwstr/>
  </property>
</Properties>
</file>